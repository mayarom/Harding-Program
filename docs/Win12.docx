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E2C2" w14:textId="77777777" w:rsidR="00417491" w:rsidRPr="00C01C06" w:rsidRDefault="00417491" w:rsidP="00EF4461">
      <w:pPr>
        <w:pStyle w:val="a0"/>
        <w:numPr>
          <w:ilvl w:val="1"/>
          <w:numId w:val="5"/>
        </w:numPr>
        <w:bidi/>
        <w:rPr>
          <w:rFonts w:ascii="Tahoma" w:hAnsi="Tahoma" w:cs="Tahoma"/>
        </w:rPr>
      </w:pPr>
      <w:bookmarkStart w:id="0" w:name="_Toc56326340"/>
      <w:bookmarkStart w:id="1" w:name="_Toc63854992"/>
      <w:r w:rsidRPr="00C01C06">
        <w:rPr>
          <w:rFonts w:ascii="Tahoma" w:hAnsi="Tahoma" w:cs="Tahoma" w:hint="cs"/>
          <w:rtl/>
          <w:lang w:bidi="he-IL"/>
        </w:rPr>
        <w:t>ליקויים בהגדרות ה-</w:t>
      </w:r>
      <w:r w:rsidRPr="00C01C06">
        <w:rPr>
          <w:rFonts w:ascii="Tahoma" w:hAnsi="Tahoma" w:cs="Tahoma"/>
          <w:lang w:bidi="he-IL"/>
        </w:rPr>
        <w:t>Group Policy</w:t>
      </w:r>
      <w:r w:rsidRPr="00C01C06">
        <w:rPr>
          <w:rFonts w:ascii="Tahoma" w:hAnsi="Tahoma" w:cs="Tahoma" w:hint="cs"/>
          <w:rtl/>
          <w:lang w:bidi="he-IL"/>
        </w:rPr>
        <w:t>.</w:t>
      </w:r>
      <w:bookmarkEnd w:id="0"/>
      <w:bookmarkEnd w:id="1"/>
    </w:p>
    <w:p w14:paraId="4B6939B7"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1ED80A75"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115F056" w14:textId="5AD44CB1" w:rsidR="00417491" w:rsidRPr="00C01C06" w:rsidRDefault="00417491" w:rsidP="00417491">
      <w:pPr>
        <w:pStyle w:val="3SubTitle"/>
        <w:bidi/>
        <w:spacing w:before="0"/>
        <w:ind w:left="-58"/>
        <w:outlineLvl w:val="9"/>
        <w:rPr>
          <w:rFonts w:ascii="Tahoma" w:hAnsi="Tahoma" w:cs="Tahoma"/>
          <w:b w:val="0"/>
          <w:bCs w:val="0"/>
          <w:sz w:val="20"/>
          <w:rtl/>
        </w:rPr>
      </w:pPr>
      <w:r w:rsidRPr="00C01C06">
        <w:rPr>
          <w:rFonts w:ascii="Tahoma" w:hAnsi="Tahoma" w:cs="Tahoma"/>
          <w:b w:val="0"/>
          <w:bCs w:val="0"/>
          <w:sz w:val="20"/>
          <w:rtl/>
        </w:rPr>
        <w:t>במהלך הבדיקה</w:t>
      </w:r>
      <w:r w:rsidRPr="00C01C06">
        <w:rPr>
          <w:rFonts w:ascii="Tahoma" w:hAnsi="Tahoma" w:cs="Tahoma" w:hint="cs"/>
          <w:b w:val="0"/>
          <w:bCs w:val="0"/>
          <w:sz w:val="20"/>
          <w:rtl/>
        </w:rPr>
        <w:t xml:space="preserve"> נמצא כי קיימים מספר ליקויים בהגדרות ה-</w:t>
      </w:r>
      <w:r w:rsidRPr="00C01C06">
        <w:rPr>
          <w:rFonts w:ascii="Tahoma" w:hAnsi="Tahoma" w:cs="Tahoma"/>
          <w:b w:val="0"/>
          <w:bCs w:val="0"/>
          <w:sz w:val="20"/>
        </w:rPr>
        <w:t>Group Policy</w:t>
      </w:r>
      <w:r w:rsidRPr="00C01C06">
        <w:rPr>
          <w:rFonts w:ascii="Tahoma" w:hAnsi="Tahoma" w:cs="Tahoma" w:hint="cs"/>
          <w:b w:val="0"/>
          <w:bCs w:val="0"/>
          <w:sz w:val="20"/>
          <w:rtl/>
        </w:rPr>
        <w:t>:</w:t>
      </w:r>
    </w:p>
    <w:p w14:paraId="21B1F82C" w14:textId="77777777" w:rsidR="00417491" w:rsidRPr="00C01C06" w:rsidRDefault="00417491" w:rsidP="00EF4461">
      <w:pPr>
        <w:pStyle w:val="3SubTitle"/>
        <w:numPr>
          <w:ilvl w:val="0"/>
          <w:numId w:val="7"/>
        </w:numPr>
        <w:bidi/>
        <w:spacing w:before="0"/>
        <w:outlineLvl w:val="9"/>
        <w:rPr>
          <w:rFonts w:ascii="Tahoma" w:hAnsi="Tahoma" w:cs="Tahoma"/>
          <w:b w:val="0"/>
          <w:bCs w:val="0"/>
          <w:color w:val="000000"/>
          <w:kern w:val="32"/>
          <w:sz w:val="20"/>
        </w:rPr>
      </w:pPr>
      <w:r w:rsidRPr="00C01C06">
        <w:rPr>
          <w:rFonts w:ascii="Tahoma" w:hAnsi="Tahoma" w:cs="Tahoma" w:hint="cs"/>
          <w:b w:val="0"/>
          <w:bCs w:val="0"/>
          <w:color w:val="000000"/>
          <w:kern w:val="32"/>
          <w:sz w:val="20"/>
          <w:rtl/>
        </w:rPr>
        <w:t xml:space="preserve">ההגדרה </w:t>
      </w:r>
      <w:r w:rsidRPr="00C01C06">
        <w:rPr>
          <w:rFonts w:ascii="Tahoma" w:hAnsi="Tahoma" w:cs="Tahoma"/>
          <w:b w:val="0"/>
          <w:bCs w:val="0"/>
          <w:color w:val="000000"/>
          <w:kern w:val="32"/>
          <w:sz w:val="20"/>
        </w:rPr>
        <w:t>Password History Count</w:t>
      </w:r>
      <w:r w:rsidRPr="00C01C06">
        <w:rPr>
          <w:rFonts w:ascii="Tahoma" w:hAnsi="Tahoma" w:cs="Tahoma" w:hint="cs"/>
          <w:b w:val="0"/>
          <w:bCs w:val="0"/>
          <w:color w:val="000000"/>
          <w:kern w:val="32"/>
          <w:sz w:val="20"/>
          <w:rtl/>
        </w:rPr>
        <w:t xml:space="preserve"> אינה מוגדרת כראוי.</w:t>
      </w:r>
    </w:p>
    <w:p w14:paraId="438A7D29" w14:textId="38E3AD5D" w:rsidR="00417491" w:rsidRPr="00417491" w:rsidRDefault="00417491" w:rsidP="00EF4461">
      <w:pPr>
        <w:pStyle w:val="3SubTitle"/>
        <w:numPr>
          <w:ilvl w:val="0"/>
          <w:numId w:val="7"/>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Maximum password </w:t>
      </w:r>
      <w:r w:rsidR="008C6DC2">
        <w:rPr>
          <w:rFonts w:ascii="Tahoma" w:hAnsi="Tahoma" w:cs="Tahoma" w:hint="cs"/>
          <w:b w:val="0"/>
          <w:bCs w:val="0"/>
          <w:sz w:val="20"/>
        </w:rPr>
        <w:t>A</w:t>
      </w:r>
      <w:r w:rsidR="008C6DC2" w:rsidRPr="00C01C06">
        <w:rPr>
          <w:rFonts w:ascii="Tahoma" w:hAnsi="Tahoma" w:cs="Tahoma"/>
          <w:b w:val="0"/>
          <w:bCs w:val="0"/>
          <w:sz w:val="20"/>
        </w:rPr>
        <w:t>ge</w:t>
      </w:r>
      <w:r w:rsidR="008C6DC2" w:rsidRPr="00C01C06">
        <w:rPr>
          <w:rFonts w:ascii="Tahoma" w:hAnsi="Tahoma" w:cs="Tahoma"/>
          <w:b w:val="0"/>
          <w:bCs w:val="0"/>
          <w:sz w:val="20"/>
          <w:rtl/>
        </w:rPr>
        <w:t xml:space="preserve"> </w:t>
      </w:r>
      <w:r w:rsidRPr="00C01C06">
        <w:rPr>
          <w:rFonts w:ascii="Tahoma" w:hAnsi="Tahoma" w:cs="Tahoma"/>
          <w:b w:val="0"/>
          <w:bCs w:val="0"/>
          <w:sz w:val="20"/>
          <w:rtl/>
        </w:rPr>
        <w:t>אינה מוגדרת כראוי.</w:t>
      </w:r>
    </w:p>
    <w:p w14:paraId="66F8F373" w14:textId="0F9E9D03" w:rsidR="00417491" w:rsidRPr="00C01C06" w:rsidRDefault="00417491" w:rsidP="00EF4461">
      <w:pPr>
        <w:pStyle w:val="3SubTitle"/>
        <w:numPr>
          <w:ilvl w:val="0"/>
          <w:numId w:val="7"/>
        </w:numPr>
        <w:bidi/>
        <w:spacing w:before="0"/>
        <w:outlineLvl w:val="9"/>
        <w:rPr>
          <w:rFonts w:ascii="Tahoma" w:hAnsi="Tahoma" w:cs="Tahoma"/>
          <w:b w:val="0"/>
          <w:bCs w:val="0"/>
          <w:color w:val="000000"/>
          <w:kern w:val="32"/>
          <w:sz w:val="20"/>
        </w:rPr>
      </w:pPr>
      <w:r>
        <w:rPr>
          <w:rFonts w:ascii="Tahoma" w:hAnsi="Tahoma" w:cs="Tahoma" w:hint="cs"/>
          <w:b w:val="0"/>
          <w:bCs w:val="0"/>
          <w:sz w:val="20"/>
          <w:rtl/>
        </w:rPr>
        <w:t xml:space="preserve">ההגדרה </w:t>
      </w:r>
      <w:r>
        <w:rPr>
          <w:rFonts w:ascii="Tahoma" w:hAnsi="Tahoma" w:cs="Tahoma"/>
          <w:b w:val="0"/>
          <w:bCs w:val="0"/>
          <w:sz w:val="20"/>
        </w:rPr>
        <w:t>Minimum Password Age</w:t>
      </w:r>
      <w:r>
        <w:rPr>
          <w:rFonts w:ascii="Tahoma" w:hAnsi="Tahoma" w:cs="Tahoma" w:hint="cs"/>
          <w:b w:val="0"/>
          <w:bCs w:val="0"/>
          <w:sz w:val="20"/>
          <w:rtl/>
        </w:rPr>
        <w:t xml:space="preserve"> אינה מוגדרת כראוי.</w:t>
      </w:r>
    </w:p>
    <w:p w14:paraId="32F06B2E" w14:textId="02F1767B" w:rsidR="00417491" w:rsidRPr="00512965" w:rsidRDefault="00417491" w:rsidP="00EF4461">
      <w:pPr>
        <w:pStyle w:val="3SubTitle"/>
        <w:numPr>
          <w:ilvl w:val="0"/>
          <w:numId w:val="7"/>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Minimum password </w:t>
      </w:r>
      <w:r w:rsidR="008C6DC2">
        <w:rPr>
          <w:rFonts w:ascii="Tahoma" w:hAnsi="Tahoma" w:cs="Tahoma" w:hint="cs"/>
          <w:b w:val="0"/>
          <w:bCs w:val="0"/>
          <w:sz w:val="20"/>
        </w:rPr>
        <w:t>L</w:t>
      </w:r>
      <w:r w:rsidR="008C6DC2" w:rsidRPr="00C01C06">
        <w:rPr>
          <w:rFonts w:ascii="Tahoma" w:hAnsi="Tahoma" w:cs="Tahoma"/>
          <w:b w:val="0"/>
          <w:bCs w:val="0"/>
          <w:sz w:val="20"/>
        </w:rPr>
        <w:t>ength</w:t>
      </w:r>
      <w:r w:rsidR="008C6DC2" w:rsidRPr="00C01C06">
        <w:rPr>
          <w:rFonts w:ascii="Tahoma" w:hAnsi="Tahoma" w:cs="Tahoma"/>
          <w:b w:val="0"/>
          <w:bCs w:val="0"/>
          <w:sz w:val="20"/>
          <w:rtl/>
        </w:rPr>
        <w:t xml:space="preserve"> </w:t>
      </w:r>
      <w:r w:rsidRPr="00C01C06">
        <w:rPr>
          <w:rFonts w:ascii="Tahoma" w:hAnsi="Tahoma" w:cs="Tahoma"/>
          <w:b w:val="0"/>
          <w:bCs w:val="0"/>
          <w:sz w:val="20"/>
          <w:rtl/>
        </w:rPr>
        <w:t>אינה מוגדרת כראוי.</w:t>
      </w:r>
    </w:p>
    <w:p w14:paraId="74A2E76A" w14:textId="14C8C891" w:rsidR="00512965" w:rsidRPr="004F23AA" w:rsidRDefault="00512965" w:rsidP="00EF4461">
      <w:pPr>
        <w:pStyle w:val="3SubTitle"/>
        <w:numPr>
          <w:ilvl w:val="0"/>
          <w:numId w:val="7"/>
        </w:numPr>
        <w:bidi/>
        <w:spacing w:before="0"/>
        <w:outlineLvl w:val="9"/>
        <w:rPr>
          <w:rFonts w:ascii="Tahoma" w:hAnsi="Tahoma" w:cs="Tahoma"/>
          <w:b w:val="0"/>
          <w:bCs w:val="0"/>
          <w:color w:val="000000"/>
          <w:kern w:val="32"/>
          <w:sz w:val="20"/>
        </w:rPr>
      </w:pPr>
      <w:r>
        <w:rPr>
          <w:rFonts w:ascii="Tahoma" w:hAnsi="Tahoma" w:cs="Tahoma" w:hint="cs"/>
          <w:b w:val="0"/>
          <w:bCs w:val="0"/>
          <w:sz w:val="20"/>
          <w:rtl/>
        </w:rPr>
        <w:t xml:space="preserve">ההגדרה </w:t>
      </w:r>
      <w:r>
        <w:rPr>
          <w:rFonts w:ascii="Tahoma" w:hAnsi="Tahoma" w:cs="Tahoma"/>
          <w:b w:val="0"/>
          <w:bCs w:val="0"/>
          <w:sz w:val="20"/>
        </w:rPr>
        <w:t xml:space="preserve">Enable password </w:t>
      </w:r>
      <w:r w:rsidR="008C6DC2">
        <w:rPr>
          <w:rFonts w:ascii="Tahoma" w:hAnsi="Tahoma" w:cs="Tahoma" w:hint="cs"/>
          <w:b w:val="0"/>
          <w:bCs w:val="0"/>
          <w:sz w:val="20"/>
        </w:rPr>
        <w:t>C</w:t>
      </w:r>
      <w:r w:rsidR="008C6DC2">
        <w:rPr>
          <w:rFonts w:ascii="Tahoma" w:hAnsi="Tahoma" w:cs="Tahoma"/>
          <w:b w:val="0"/>
          <w:bCs w:val="0"/>
          <w:sz w:val="20"/>
        </w:rPr>
        <w:t>omplexity</w:t>
      </w:r>
      <w:r w:rsidR="008C6DC2">
        <w:rPr>
          <w:rFonts w:ascii="Tahoma" w:hAnsi="Tahoma" w:cs="Tahoma" w:hint="cs"/>
          <w:b w:val="0"/>
          <w:bCs w:val="0"/>
          <w:sz w:val="20"/>
          <w:rtl/>
        </w:rPr>
        <w:t xml:space="preserve"> </w:t>
      </w:r>
      <w:r>
        <w:rPr>
          <w:rFonts w:ascii="Tahoma" w:hAnsi="Tahoma" w:cs="Tahoma" w:hint="cs"/>
          <w:b w:val="0"/>
          <w:bCs w:val="0"/>
          <w:sz w:val="20"/>
          <w:rtl/>
        </w:rPr>
        <w:t>אינה מוגדרת כראוי.</w:t>
      </w:r>
    </w:p>
    <w:p w14:paraId="51596824" w14:textId="221B3B42" w:rsidR="004F23AA" w:rsidRPr="00C01C06" w:rsidRDefault="004F23AA" w:rsidP="00EF4461">
      <w:pPr>
        <w:pStyle w:val="3SubTitle"/>
        <w:numPr>
          <w:ilvl w:val="0"/>
          <w:numId w:val="7"/>
        </w:numPr>
        <w:bidi/>
        <w:spacing w:before="0"/>
        <w:outlineLvl w:val="9"/>
        <w:rPr>
          <w:rFonts w:ascii="Tahoma" w:hAnsi="Tahoma" w:cs="Tahoma"/>
          <w:b w:val="0"/>
          <w:bCs w:val="0"/>
          <w:color w:val="000000"/>
          <w:kern w:val="32"/>
          <w:sz w:val="20"/>
        </w:rPr>
      </w:pPr>
      <w:r>
        <w:rPr>
          <w:rFonts w:ascii="Tahoma" w:hAnsi="Tahoma" w:cs="Tahoma" w:hint="cs"/>
          <w:b w:val="0"/>
          <w:bCs w:val="0"/>
          <w:color w:val="000000"/>
          <w:kern w:val="32"/>
          <w:sz w:val="20"/>
          <w:rtl/>
        </w:rPr>
        <w:t xml:space="preserve">ההגדרה </w:t>
      </w:r>
      <w:r>
        <w:rPr>
          <w:rFonts w:ascii="Tahoma" w:hAnsi="Tahoma" w:cs="Tahoma"/>
          <w:b w:val="0"/>
          <w:bCs w:val="0"/>
          <w:color w:val="000000"/>
          <w:kern w:val="32"/>
          <w:sz w:val="20"/>
        </w:rPr>
        <w:t>Disable reverse encryption to passwords</w:t>
      </w:r>
      <w:r>
        <w:rPr>
          <w:rFonts w:ascii="Tahoma" w:hAnsi="Tahoma" w:cs="Tahoma" w:hint="cs"/>
          <w:b w:val="0"/>
          <w:bCs w:val="0"/>
          <w:color w:val="000000"/>
          <w:kern w:val="32"/>
          <w:sz w:val="20"/>
          <w:rtl/>
        </w:rPr>
        <w:t xml:space="preserve"> אינה מוגדרת כראוי.</w:t>
      </w:r>
    </w:p>
    <w:p w14:paraId="4C4CA305" w14:textId="201E76AB" w:rsidR="00417491" w:rsidRPr="00931C72" w:rsidRDefault="00417491" w:rsidP="00EF4461">
      <w:pPr>
        <w:pStyle w:val="3SubTitle"/>
        <w:numPr>
          <w:ilvl w:val="0"/>
          <w:numId w:val="7"/>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ההגדרות </w:t>
      </w:r>
      <w:r w:rsidRPr="00C01C06">
        <w:rPr>
          <w:rFonts w:ascii="Tahoma" w:hAnsi="Tahoma" w:cs="Tahoma"/>
          <w:b w:val="0"/>
          <w:bCs w:val="0"/>
          <w:sz w:val="20"/>
        </w:rPr>
        <w:t>Account lockout duration</w:t>
      </w:r>
      <w:r w:rsidRPr="00C01C06">
        <w:rPr>
          <w:rFonts w:ascii="Tahoma" w:hAnsi="Tahoma" w:cs="Tahoma"/>
          <w:b w:val="0"/>
          <w:bCs w:val="0"/>
          <w:sz w:val="20"/>
          <w:rtl/>
        </w:rPr>
        <w:t xml:space="preserve"> ו-</w:t>
      </w:r>
      <w:r w:rsidRPr="00C01C06">
        <w:rPr>
          <w:rFonts w:ascii="Tahoma" w:hAnsi="Tahoma" w:cs="Tahoma"/>
          <w:b w:val="0"/>
          <w:bCs w:val="0"/>
          <w:sz w:val="20"/>
        </w:rPr>
        <w:t>Account lockout threshold</w:t>
      </w:r>
      <w:r w:rsidRPr="00C01C06">
        <w:rPr>
          <w:rFonts w:ascii="Tahoma" w:hAnsi="Tahoma" w:cs="Tahoma"/>
          <w:b w:val="0"/>
          <w:bCs w:val="0"/>
          <w:sz w:val="20"/>
          <w:rtl/>
        </w:rPr>
        <w:t xml:space="preserve"> אינן מוגדרות כראוי.</w:t>
      </w:r>
    </w:p>
    <w:p w14:paraId="1037AB77" w14:textId="1FF6A459" w:rsidR="00931C72" w:rsidRPr="00C01C06" w:rsidRDefault="00931C72" w:rsidP="00EF4461">
      <w:pPr>
        <w:pStyle w:val="3SubTitle"/>
        <w:numPr>
          <w:ilvl w:val="0"/>
          <w:numId w:val="7"/>
        </w:numPr>
        <w:bidi/>
        <w:spacing w:before="0"/>
        <w:outlineLvl w:val="9"/>
        <w:rPr>
          <w:rFonts w:ascii="Tahoma" w:hAnsi="Tahoma" w:cs="Tahoma"/>
          <w:b w:val="0"/>
          <w:bCs w:val="0"/>
          <w:color w:val="000000"/>
          <w:kern w:val="32"/>
          <w:sz w:val="20"/>
          <w:rtl/>
        </w:rPr>
      </w:pPr>
      <w:r>
        <w:rPr>
          <w:rFonts w:ascii="Tahoma" w:hAnsi="Tahoma" w:cs="Tahoma" w:hint="cs"/>
          <w:b w:val="0"/>
          <w:bCs w:val="0"/>
          <w:sz w:val="20"/>
          <w:rtl/>
        </w:rPr>
        <w:t xml:space="preserve">ההגדרה </w:t>
      </w:r>
      <w:r>
        <w:rPr>
          <w:rFonts w:ascii="Tahoma" w:hAnsi="Tahoma" w:cs="Tahoma"/>
          <w:b w:val="0"/>
          <w:bCs w:val="0"/>
          <w:sz w:val="20"/>
        </w:rPr>
        <w:t>account lockout counter</w:t>
      </w:r>
      <w:r>
        <w:rPr>
          <w:rFonts w:ascii="Tahoma" w:hAnsi="Tahoma" w:cs="Tahoma" w:hint="cs"/>
          <w:b w:val="0"/>
          <w:bCs w:val="0"/>
          <w:sz w:val="20"/>
          <w:rtl/>
        </w:rPr>
        <w:t xml:space="preserve"> אינה מוגדרת כראוי.</w:t>
      </w:r>
    </w:p>
    <w:p w14:paraId="3316D274" w14:textId="13BFA03E" w:rsidR="00417491" w:rsidRPr="00C01C06" w:rsidRDefault="00417491" w:rsidP="00417491">
      <w:pPr>
        <w:pStyle w:val="3SubTitle"/>
        <w:bidi/>
        <w:spacing w:before="0" w:after="0"/>
        <w:outlineLvl w:val="9"/>
        <w:rPr>
          <w:rFonts w:ascii="Tahoma" w:hAnsi="Tahoma" w:cs="Tahoma"/>
          <w:b w:val="0"/>
          <w:bCs w:val="0"/>
          <w:sz w:val="22"/>
          <w:szCs w:val="22"/>
          <w:rtl/>
        </w:rPr>
      </w:pPr>
    </w:p>
    <w:p w14:paraId="0D948B9A" w14:textId="77777777" w:rsidR="00417491" w:rsidRPr="00965B26" w:rsidRDefault="00417491" w:rsidP="00417491">
      <w:pPr>
        <w:pStyle w:val="3SubTitle"/>
        <w:bidi/>
        <w:spacing w:before="0" w:after="0"/>
        <w:ind w:left="-58"/>
        <w:outlineLvl w:val="9"/>
        <w:rPr>
          <w:rFonts w:ascii="Tahoma" w:hAnsi="Tahoma" w:cs="Tahoma"/>
          <w:b w:val="0"/>
          <w:bCs w:val="0"/>
          <w:sz w:val="20"/>
          <w:rtl/>
        </w:rPr>
      </w:pPr>
      <w:r w:rsidRPr="00965B26">
        <w:rPr>
          <w:rFonts w:ascii="Tahoma" w:hAnsi="Tahoma" w:cs="Tahoma"/>
          <w:b w:val="0"/>
          <w:bCs w:val="0"/>
          <w:sz w:val="20"/>
          <w:rtl/>
        </w:rPr>
        <w:t xml:space="preserve">סבירות מימוש הנזק: </w:t>
      </w:r>
      <w:r w:rsidRPr="00787F99">
        <w:rPr>
          <w:rFonts w:ascii="Tahoma" w:hAnsi="Tahoma" w:cs="Tahoma"/>
          <w:color w:val="FFC000"/>
          <w:sz w:val="20"/>
          <w:rtl/>
        </w:rPr>
        <w:t>בינונית</w:t>
      </w:r>
    </w:p>
    <w:p w14:paraId="16BC5629" w14:textId="77777777" w:rsidR="00417491" w:rsidRPr="00965B26" w:rsidRDefault="00417491" w:rsidP="00417491">
      <w:pPr>
        <w:pStyle w:val="3SubTitle"/>
        <w:bidi/>
        <w:spacing w:before="0" w:after="0"/>
        <w:ind w:left="-58"/>
        <w:outlineLvl w:val="9"/>
        <w:rPr>
          <w:rFonts w:ascii="Tahoma" w:hAnsi="Tahoma" w:cs="Tahoma"/>
          <w:b w:val="0"/>
          <w:bCs w:val="0"/>
          <w:sz w:val="20"/>
          <w:rtl/>
        </w:rPr>
      </w:pPr>
      <w:r w:rsidRPr="00965B26">
        <w:rPr>
          <w:rFonts w:ascii="Tahoma" w:hAnsi="Tahoma" w:cs="Tahoma"/>
          <w:b w:val="0"/>
          <w:bCs w:val="0"/>
          <w:sz w:val="20"/>
          <w:rtl/>
        </w:rPr>
        <w:t xml:space="preserve">חומרת הנזק: </w:t>
      </w:r>
      <w:r w:rsidRPr="00787F99">
        <w:rPr>
          <w:rFonts w:ascii="Tahoma" w:hAnsi="Tahoma" w:cs="Tahoma"/>
          <w:color w:val="FFC000"/>
          <w:sz w:val="20"/>
          <w:rtl/>
        </w:rPr>
        <w:t>בינונית</w:t>
      </w:r>
    </w:p>
    <w:p w14:paraId="524213BF"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4BFC70B6"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2E7CC64B"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3CFEC5D" w14:textId="25974145" w:rsidR="00417491" w:rsidRPr="00C01C06" w:rsidRDefault="00417491" w:rsidP="00EF4461">
      <w:pPr>
        <w:pStyle w:val="3SubTitle"/>
        <w:numPr>
          <w:ilvl w:val="0"/>
          <w:numId w:val="8"/>
        </w:numPr>
        <w:bidi/>
        <w:outlineLvl w:val="9"/>
        <w:rPr>
          <w:rFonts w:ascii="Tahoma" w:hAnsi="Tahoma" w:cs="Tahoma"/>
          <w:b w:val="0"/>
          <w:bCs w:val="0"/>
          <w:sz w:val="20"/>
          <w:rtl/>
        </w:rPr>
      </w:pPr>
      <w:r w:rsidRPr="00C01C06">
        <w:rPr>
          <w:rFonts w:ascii="Tahoma" w:hAnsi="Tahoma" w:cs="Tahoma"/>
          <w:b w:val="0"/>
          <w:bCs w:val="0"/>
          <w:sz w:val="20"/>
          <w:rtl/>
        </w:rPr>
        <w:t>הגדרת מדיניות זו קובעת את מספר הסיסמאות המחודשות והייחודיות שיש לשייך לחשבון משתמש לפני שיהיה אפשר לעשות שימוש חוזר בסיסמה ישנה. הערך עבור הגדרת מדיניות זו חייב להיות בין 0 ל-24 סיסמאות. ערך ברירת המחדל הוא 0 סיסמאות, אך הגדרת ברירת המחדל בתחום היא 24 סיסמאות. כדי לשמור על האפקטיביות של הגדרת מדיניות זו, השתמש בהגדרת גיל הסיסמ</w:t>
      </w:r>
      <w:r w:rsidR="004F5D74">
        <w:rPr>
          <w:rFonts w:ascii="Tahoma" w:hAnsi="Tahoma" w:cs="Tahoma" w:hint="cs"/>
          <w:b w:val="0"/>
          <w:bCs w:val="0"/>
          <w:sz w:val="20"/>
          <w:rtl/>
        </w:rPr>
        <w:t>ה</w:t>
      </w:r>
      <w:r w:rsidRPr="00C01C06">
        <w:rPr>
          <w:rFonts w:ascii="Tahoma" w:hAnsi="Tahoma" w:cs="Tahoma"/>
          <w:b w:val="0"/>
          <w:bCs w:val="0"/>
          <w:sz w:val="20"/>
          <w:rtl/>
        </w:rPr>
        <w:t xml:space="preserve"> המינימלי כדי למנוע ממשתמשים לשנות שוב ושוב את הסיסמה שלהם</w:t>
      </w:r>
      <w:r w:rsidRPr="00C01C06">
        <w:rPr>
          <w:rFonts w:ascii="Tahoma" w:hAnsi="Tahoma" w:cs="Tahoma"/>
          <w:b w:val="0"/>
          <w:bCs w:val="0"/>
          <w:sz w:val="20"/>
        </w:rPr>
        <w:t>.</w:t>
      </w:r>
    </w:p>
    <w:p w14:paraId="5AAB5957" w14:textId="08BC803B" w:rsidR="00417491" w:rsidRDefault="00417491" w:rsidP="00EF4461">
      <w:pPr>
        <w:pStyle w:val="3SubTitle"/>
        <w:numPr>
          <w:ilvl w:val="0"/>
          <w:numId w:val="8"/>
        </w:numPr>
        <w:bidi/>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Maximum password age</w:t>
      </w:r>
      <w:r w:rsidRPr="00C01C06">
        <w:rPr>
          <w:rFonts w:ascii="Tahoma" w:hAnsi="Tahoma" w:cs="Tahoma"/>
          <w:b w:val="0"/>
          <w:bCs w:val="0"/>
          <w:sz w:val="20"/>
          <w:rtl/>
        </w:rPr>
        <w:t xml:space="preserve"> מגדירה כמה זמן משתמש יכול להשתמש בסיסמה לפני שתוקפה פג. הערכים עבור הגדרת מדיניות זו נעים בין 0 ל-999 ימים. אם הערך מוגדר ל-0 הסיסמ</w:t>
      </w:r>
      <w:r w:rsidR="004F5D74">
        <w:rPr>
          <w:rFonts w:ascii="Tahoma" w:hAnsi="Tahoma" w:cs="Tahoma" w:hint="cs"/>
          <w:b w:val="0"/>
          <w:bCs w:val="0"/>
          <w:sz w:val="20"/>
          <w:rtl/>
        </w:rPr>
        <w:t>ה</w:t>
      </w:r>
      <w:r w:rsidRPr="00C01C06">
        <w:rPr>
          <w:rFonts w:ascii="Tahoma" w:hAnsi="Tahoma" w:cs="Tahoma"/>
          <w:b w:val="0"/>
          <w:bCs w:val="0"/>
          <w:sz w:val="20"/>
        </w:rPr>
        <w:t xml:space="preserve"> </w:t>
      </w:r>
      <w:r w:rsidRPr="00C01C06">
        <w:rPr>
          <w:rFonts w:ascii="Tahoma" w:hAnsi="Tahoma" w:cs="Tahoma"/>
          <w:b w:val="0"/>
          <w:bCs w:val="0"/>
          <w:sz w:val="20"/>
          <w:rtl/>
        </w:rPr>
        <w:t>הסיסמה לעולם לא תפוג. מכיוון שתוקפים יכולים לפצח סיסמאות, ככל שתשונה הסיסמה בתדירות גבוהה יותר פחות הזדמנות שתוקף יוכל להשתמש בסיסמאות ישנות.</w:t>
      </w:r>
    </w:p>
    <w:p w14:paraId="072F7E68" w14:textId="7B3C99FC" w:rsidR="009C2F5E" w:rsidRPr="009C2F5E" w:rsidRDefault="009C2F5E" w:rsidP="00EF4461">
      <w:pPr>
        <w:pStyle w:val="3SubTitle"/>
        <w:numPr>
          <w:ilvl w:val="0"/>
          <w:numId w:val="8"/>
        </w:numPr>
        <w:bidi/>
        <w:spacing w:before="0"/>
        <w:outlineLvl w:val="9"/>
        <w:rPr>
          <w:rFonts w:ascii="Tahoma" w:hAnsi="Tahoma" w:cs="Tahoma"/>
          <w:b w:val="0"/>
          <w:bCs w:val="0"/>
          <w:sz w:val="20"/>
        </w:rPr>
      </w:pPr>
      <w:r w:rsidRPr="00F62C9E">
        <w:rPr>
          <w:rFonts w:ascii="Tahoma" w:hAnsi="Tahoma" w:cs="Tahoma"/>
          <w:b w:val="0"/>
          <w:bCs w:val="0"/>
          <w:sz w:val="20"/>
          <w:rtl/>
        </w:rPr>
        <w:t>במצב בו מדיניות מספר הימים המינימאלי לשינוי הסיסמאות הינה מיידית, שילוב שינויי סיסמ</w:t>
      </w:r>
      <w:r w:rsidR="004F5D74">
        <w:rPr>
          <w:rFonts w:ascii="Tahoma" w:hAnsi="Tahoma" w:cs="Tahoma" w:hint="cs"/>
          <w:b w:val="0"/>
          <w:bCs w:val="0"/>
          <w:sz w:val="20"/>
          <w:rtl/>
        </w:rPr>
        <w:t>ה</w:t>
      </w:r>
      <w:r w:rsidRPr="00F62C9E">
        <w:rPr>
          <w:rFonts w:ascii="Tahoma" w:hAnsi="Tahoma" w:cs="Tahoma"/>
          <w:b w:val="0"/>
          <w:bCs w:val="0"/>
          <w:sz w:val="20"/>
          <w:rtl/>
        </w:rPr>
        <w:t xml:space="preserve"> מיידיים עם היסטוריית זכירת הסיסמאות מאפשר למשתמש לשנות סיסמ</w:t>
      </w:r>
      <w:r w:rsidR="004F5D74">
        <w:rPr>
          <w:rFonts w:ascii="Tahoma" w:hAnsi="Tahoma" w:cs="Tahoma" w:hint="cs"/>
          <w:b w:val="0"/>
          <w:bCs w:val="0"/>
          <w:sz w:val="20"/>
          <w:rtl/>
        </w:rPr>
        <w:t>ה</w:t>
      </w:r>
      <w:r w:rsidRPr="00F62C9E">
        <w:rPr>
          <w:rFonts w:ascii="Tahoma" w:hAnsi="Tahoma" w:cs="Tahoma"/>
          <w:b w:val="0"/>
          <w:bCs w:val="0"/>
          <w:sz w:val="20"/>
          <w:rtl/>
        </w:rPr>
        <w:t xml:space="preserve"> שוב ושוב עד למילוי דרישת היסטוריית הסיסמ</w:t>
      </w:r>
      <w:r w:rsidR="004F5D74">
        <w:rPr>
          <w:rFonts w:ascii="Tahoma" w:hAnsi="Tahoma" w:cs="Tahoma" w:hint="cs"/>
          <w:b w:val="0"/>
          <w:bCs w:val="0"/>
          <w:sz w:val="20"/>
          <w:rtl/>
        </w:rPr>
        <w:t>ה</w:t>
      </w:r>
      <w:r w:rsidRPr="00F62C9E">
        <w:rPr>
          <w:rFonts w:ascii="Tahoma" w:hAnsi="Tahoma" w:cs="Tahoma"/>
          <w:b w:val="0"/>
          <w:bCs w:val="0"/>
          <w:sz w:val="20"/>
          <w:rtl/>
        </w:rPr>
        <w:t xml:space="preserve"> ולשימוש חוזר בסיסמ</w:t>
      </w:r>
      <w:r w:rsidR="004F5D74">
        <w:rPr>
          <w:rFonts w:ascii="Tahoma" w:hAnsi="Tahoma" w:cs="Tahoma" w:hint="cs"/>
          <w:b w:val="0"/>
          <w:bCs w:val="0"/>
          <w:sz w:val="20"/>
          <w:rtl/>
        </w:rPr>
        <w:t>ה</w:t>
      </w:r>
      <w:r w:rsidRPr="00F62C9E">
        <w:rPr>
          <w:rFonts w:ascii="Tahoma" w:hAnsi="Tahoma" w:cs="Tahoma"/>
          <w:b w:val="0"/>
          <w:bCs w:val="0"/>
          <w:sz w:val="20"/>
          <w:rtl/>
        </w:rPr>
        <w:t xml:space="preserve"> המקורית. לדוגמה, נניח שהסיסמ</w:t>
      </w:r>
      <w:r w:rsidR="004F5D74">
        <w:rPr>
          <w:rFonts w:ascii="Tahoma" w:hAnsi="Tahoma" w:cs="Tahoma" w:hint="cs"/>
          <w:b w:val="0"/>
          <w:bCs w:val="0"/>
          <w:sz w:val="20"/>
          <w:rtl/>
        </w:rPr>
        <w:t>ה</w:t>
      </w:r>
      <w:r w:rsidRPr="00F62C9E">
        <w:rPr>
          <w:rFonts w:ascii="Tahoma" w:hAnsi="Tahoma" w:cs="Tahoma"/>
          <w:b w:val="0"/>
          <w:bCs w:val="0"/>
          <w:sz w:val="20"/>
          <w:rtl/>
        </w:rPr>
        <w:t xml:space="preserve"> היא "</w:t>
      </w:r>
      <w:r w:rsidRPr="00F62C9E">
        <w:rPr>
          <w:rFonts w:ascii="Tahoma" w:hAnsi="Tahoma" w:cs="Tahoma"/>
          <w:b w:val="0"/>
          <w:bCs w:val="0"/>
          <w:sz w:val="20"/>
        </w:rPr>
        <w:t>Aa@12345</w:t>
      </w:r>
      <w:r w:rsidRPr="00F62C9E">
        <w:rPr>
          <w:rFonts w:ascii="Tahoma" w:hAnsi="Tahoma" w:cs="Tahoma"/>
          <w:b w:val="0"/>
          <w:bCs w:val="0"/>
          <w:sz w:val="20"/>
          <w:rtl/>
        </w:rPr>
        <w:t>" והדרישה להיסטוריה היא 24. אם גיל הסיסמ</w:t>
      </w:r>
      <w:r w:rsidR="004F5D74">
        <w:rPr>
          <w:rFonts w:ascii="Tahoma" w:hAnsi="Tahoma" w:cs="Tahoma" w:hint="cs"/>
          <w:b w:val="0"/>
          <w:bCs w:val="0"/>
          <w:sz w:val="20"/>
          <w:rtl/>
        </w:rPr>
        <w:t>ה</w:t>
      </w:r>
      <w:r w:rsidRPr="00F62C9E">
        <w:rPr>
          <w:rFonts w:ascii="Tahoma" w:hAnsi="Tahoma" w:cs="Tahoma"/>
          <w:b w:val="0"/>
          <w:bCs w:val="0"/>
          <w:sz w:val="20"/>
          <w:rtl/>
        </w:rPr>
        <w:t xml:space="preserve"> המינימאלי הוא 0, ניתן לשנות את הסיסמ</w:t>
      </w:r>
      <w:r w:rsidR="004F5D74">
        <w:rPr>
          <w:rFonts w:ascii="Tahoma" w:hAnsi="Tahoma" w:cs="Tahoma" w:hint="cs"/>
          <w:b w:val="0"/>
          <w:bCs w:val="0"/>
          <w:sz w:val="20"/>
          <w:rtl/>
        </w:rPr>
        <w:t>ה</w:t>
      </w:r>
      <w:r w:rsidRPr="00F62C9E">
        <w:rPr>
          <w:rFonts w:ascii="Tahoma" w:hAnsi="Tahoma" w:cs="Tahoma"/>
          <w:b w:val="0"/>
          <w:bCs w:val="0"/>
          <w:sz w:val="20"/>
          <w:rtl/>
        </w:rPr>
        <w:t xml:space="preserve"> 24 פעמים ברציפות עד שלבסוף הסיסמ</w:t>
      </w:r>
      <w:r w:rsidR="004F5D74">
        <w:rPr>
          <w:rFonts w:ascii="Tahoma" w:hAnsi="Tahoma" w:cs="Tahoma" w:hint="cs"/>
          <w:b w:val="0"/>
          <w:bCs w:val="0"/>
          <w:sz w:val="20"/>
          <w:rtl/>
        </w:rPr>
        <w:t>ה</w:t>
      </w:r>
      <w:r w:rsidRPr="00F62C9E">
        <w:rPr>
          <w:rFonts w:ascii="Tahoma" w:hAnsi="Tahoma" w:cs="Tahoma"/>
          <w:b w:val="0"/>
          <w:bCs w:val="0"/>
          <w:sz w:val="20"/>
          <w:rtl/>
        </w:rPr>
        <w:t xml:space="preserve"> תחזור ל-"</w:t>
      </w:r>
      <w:r w:rsidRPr="00F62C9E">
        <w:rPr>
          <w:rFonts w:ascii="Tahoma" w:hAnsi="Tahoma" w:cs="Tahoma"/>
          <w:b w:val="0"/>
          <w:bCs w:val="0"/>
          <w:sz w:val="20"/>
        </w:rPr>
        <w:t>Aa@12345</w:t>
      </w:r>
      <w:r w:rsidRPr="00F62C9E">
        <w:rPr>
          <w:rFonts w:ascii="Tahoma" w:hAnsi="Tahoma" w:cs="Tahoma"/>
          <w:b w:val="0"/>
          <w:bCs w:val="0"/>
          <w:sz w:val="20"/>
          <w:rtl/>
        </w:rPr>
        <w:t>".</w:t>
      </w:r>
    </w:p>
    <w:p w14:paraId="7A8F493A" w14:textId="5EEC55FA" w:rsidR="00417491" w:rsidRDefault="00417491" w:rsidP="00EF4461">
      <w:pPr>
        <w:pStyle w:val="3SubTitle"/>
        <w:numPr>
          <w:ilvl w:val="0"/>
          <w:numId w:val="8"/>
        </w:numPr>
        <w:bidi/>
        <w:spacing w:before="0"/>
        <w:outlineLvl w:val="9"/>
        <w:rPr>
          <w:rFonts w:ascii="Tahoma" w:hAnsi="Tahoma" w:cs="Tahoma"/>
          <w:b w:val="0"/>
          <w:bCs w:val="0"/>
          <w:sz w:val="20"/>
        </w:rPr>
      </w:pPr>
      <w:r w:rsidRPr="00C01C06">
        <w:rPr>
          <w:rFonts w:ascii="Tahoma" w:hAnsi="Tahoma" w:cs="Tahoma"/>
          <w:b w:val="0"/>
          <w:bCs w:val="0"/>
          <w:sz w:val="20"/>
          <w:rtl/>
        </w:rPr>
        <w:t>העדר מדיניות סיסמאות מוקשחת לשרת המערכת עלול להוביל למצב בו מתבצע שימוש בסיסמ</w:t>
      </w:r>
      <w:r w:rsidR="004F5D74">
        <w:rPr>
          <w:rFonts w:ascii="Tahoma" w:hAnsi="Tahoma" w:cs="Tahoma" w:hint="cs"/>
          <w:b w:val="0"/>
          <w:bCs w:val="0"/>
          <w:sz w:val="20"/>
          <w:rtl/>
        </w:rPr>
        <w:t>ה</w:t>
      </w:r>
      <w:r w:rsidRPr="00C01C06">
        <w:rPr>
          <w:rFonts w:ascii="Tahoma" w:hAnsi="Tahoma" w:cs="Tahoma"/>
          <w:b w:val="0"/>
          <w:bCs w:val="0"/>
          <w:sz w:val="20"/>
          <w:rtl/>
        </w:rPr>
        <w:t xml:space="preserve"> פשוטה ויחסית קלה לניחוש, מה שמסייע רבות לתוקף לבצע מתקפות מילון ו-</w:t>
      </w:r>
      <w:r w:rsidRPr="00C01C06">
        <w:rPr>
          <w:rFonts w:ascii="Tahoma" w:hAnsi="Tahoma" w:cs="Tahoma"/>
          <w:b w:val="0"/>
          <w:bCs w:val="0"/>
          <w:sz w:val="20"/>
        </w:rPr>
        <w:t>Brute Force</w:t>
      </w:r>
      <w:r w:rsidRPr="00C01C06">
        <w:rPr>
          <w:rFonts w:ascii="Tahoma" w:hAnsi="Tahoma" w:cs="Tahoma"/>
          <w:b w:val="0"/>
          <w:bCs w:val="0"/>
          <w:sz w:val="20"/>
          <w:rtl/>
        </w:rPr>
        <w:t>, מתקפות אלו עשויות להתבצע בקלות יתרה עקב העדר הגדרת ה-</w:t>
      </w:r>
      <w:r w:rsidRPr="00C01C06">
        <w:rPr>
          <w:rFonts w:ascii="Tahoma" w:hAnsi="Tahoma" w:cs="Tahoma"/>
          <w:b w:val="0"/>
          <w:bCs w:val="0"/>
          <w:sz w:val="20"/>
        </w:rPr>
        <w:t>Account Lockout</w:t>
      </w:r>
      <w:r w:rsidRPr="00C01C06">
        <w:rPr>
          <w:rFonts w:ascii="Tahoma" w:hAnsi="Tahoma" w:cs="Tahoma"/>
          <w:b w:val="0"/>
          <w:bCs w:val="0"/>
          <w:sz w:val="20"/>
          <w:rtl/>
        </w:rPr>
        <w:t xml:space="preserve">. לאחר ביצוע מתקפות </w:t>
      </w:r>
      <w:r w:rsidRPr="00C01C06">
        <w:rPr>
          <w:rFonts w:ascii="Tahoma" w:hAnsi="Tahoma" w:cs="Tahoma"/>
          <w:b w:val="0"/>
          <w:bCs w:val="0"/>
          <w:sz w:val="20"/>
          <w:rtl/>
        </w:rPr>
        <w:lastRenderedPageBreak/>
        <w:t>אלו, תוקף עלול להשיג גישה לשרת בהרשאות גבוהות, ולבצע הקרסה של השרת ואף הצפנת הנתונים שלו.</w:t>
      </w:r>
    </w:p>
    <w:p w14:paraId="168C2328" w14:textId="56782F8A" w:rsidR="00512965" w:rsidRPr="00074867" w:rsidRDefault="00512965" w:rsidP="00074867">
      <w:pPr>
        <w:pStyle w:val="3SubTitle"/>
        <w:numPr>
          <w:ilvl w:val="0"/>
          <w:numId w:val="8"/>
        </w:numPr>
        <w:bidi/>
        <w:spacing w:before="0" w:after="0"/>
        <w:outlineLvl w:val="9"/>
        <w:rPr>
          <w:rFonts w:ascii="Tahoma" w:hAnsi="Tahoma" w:cs="Tahoma"/>
          <w:b w:val="0"/>
          <w:bCs w:val="0"/>
          <w:sz w:val="20"/>
        </w:rPr>
      </w:pPr>
      <w:r w:rsidRPr="0037154A">
        <w:rPr>
          <w:rFonts w:ascii="Tahoma" w:hAnsi="Tahoma" w:cs="Tahoma" w:hint="eastAsia"/>
          <w:sz w:val="20"/>
          <w:rtl/>
        </w:rPr>
        <w:t>ההגדרה</w:t>
      </w:r>
      <w:r w:rsidRPr="0037154A">
        <w:rPr>
          <w:rFonts w:ascii="Tahoma" w:hAnsi="Tahoma" w:cs="Tahoma"/>
          <w:sz w:val="20"/>
          <w:rtl/>
        </w:rPr>
        <w:t xml:space="preserve"> </w:t>
      </w:r>
      <w:r w:rsidRPr="0037154A">
        <w:rPr>
          <w:rFonts w:ascii="Tahoma" w:hAnsi="Tahoma" w:cs="Tahoma"/>
          <w:sz w:val="20"/>
        </w:rPr>
        <w:t>Password complexity</w:t>
      </w:r>
      <w:r w:rsidRPr="0037154A">
        <w:rPr>
          <w:rFonts w:ascii="Tahoma" w:hAnsi="Tahoma" w:cs="Tahoma"/>
          <w:sz w:val="20"/>
          <w:rtl/>
        </w:rPr>
        <w:t xml:space="preserve"> מוודאה כי כלל הסיסמאות החדשות עומדות בדרישות בסיסיות ליצירת סיסמה חזקה.</w:t>
      </w:r>
      <w:r w:rsidRPr="0037154A">
        <w:rPr>
          <w:rFonts w:ascii="Tahoma" w:hAnsi="Tahoma" w:cs="Tahoma"/>
          <w:sz w:val="20"/>
          <w:rtl/>
        </w:rPr>
        <w:br/>
      </w:r>
      <w:r w:rsidRPr="0037154A">
        <w:rPr>
          <w:rFonts w:ascii="Tahoma" w:hAnsi="Tahoma" w:cs="Tahoma" w:hint="eastAsia"/>
          <w:sz w:val="20"/>
          <w:rtl/>
        </w:rPr>
        <w:t>כאשר</w:t>
      </w:r>
      <w:r w:rsidRPr="0037154A">
        <w:rPr>
          <w:rFonts w:ascii="Tahoma" w:hAnsi="Tahoma" w:cs="Tahoma"/>
          <w:sz w:val="20"/>
          <w:rtl/>
        </w:rPr>
        <w:t xml:space="preserve"> </w:t>
      </w:r>
      <w:r w:rsidRPr="0037154A">
        <w:rPr>
          <w:rFonts w:ascii="Tahoma" w:hAnsi="Tahoma" w:cs="Tahoma" w:hint="eastAsia"/>
          <w:sz w:val="20"/>
          <w:rtl/>
        </w:rPr>
        <w:t>הגדרה</w:t>
      </w:r>
      <w:r w:rsidRPr="0037154A">
        <w:rPr>
          <w:rFonts w:ascii="Tahoma" w:hAnsi="Tahoma" w:cs="Tahoma"/>
          <w:sz w:val="20"/>
          <w:rtl/>
        </w:rPr>
        <w:t xml:space="preserve"> </w:t>
      </w:r>
      <w:r w:rsidRPr="0037154A">
        <w:rPr>
          <w:rFonts w:ascii="Tahoma" w:hAnsi="Tahoma" w:cs="Tahoma" w:hint="eastAsia"/>
          <w:sz w:val="20"/>
          <w:rtl/>
        </w:rPr>
        <w:t>זו</w:t>
      </w:r>
      <w:r w:rsidRPr="0037154A">
        <w:rPr>
          <w:rFonts w:ascii="Tahoma" w:hAnsi="Tahoma" w:cs="Tahoma"/>
          <w:sz w:val="20"/>
          <w:rtl/>
        </w:rPr>
        <w:t xml:space="preserve"> </w:t>
      </w:r>
      <w:r w:rsidRPr="0037154A">
        <w:rPr>
          <w:rFonts w:ascii="Tahoma" w:hAnsi="Tahoma" w:cs="Tahoma" w:hint="eastAsia"/>
          <w:sz w:val="20"/>
          <w:rtl/>
        </w:rPr>
        <w:t>מופעלת</w:t>
      </w:r>
      <w:r w:rsidRPr="0037154A">
        <w:rPr>
          <w:rFonts w:ascii="Tahoma" w:hAnsi="Tahoma" w:cs="Tahoma"/>
          <w:sz w:val="20"/>
          <w:rtl/>
        </w:rPr>
        <w:t xml:space="preserve">, </w:t>
      </w:r>
      <w:r w:rsidRPr="0037154A">
        <w:rPr>
          <w:rFonts w:ascii="Tahoma" w:hAnsi="Tahoma" w:cs="Tahoma" w:hint="eastAsia"/>
          <w:sz w:val="20"/>
          <w:rtl/>
        </w:rPr>
        <w:t>על</w:t>
      </w:r>
      <w:r w:rsidRPr="0037154A">
        <w:rPr>
          <w:rFonts w:ascii="Tahoma" w:hAnsi="Tahoma" w:cs="Tahoma"/>
          <w:sz w:val="20"/>
          <w:rtl/>
        </w:rPr>
        <w:t xml:space="preserve"> </w:t>
      </w:r>
      <w:r w:rsidRPr="0037154A">
        <w:rPr>
          <w:rFonts w:ascii="Tahoma" w:hAnsi="Tahoma" w:cs="Tahoma" w:hint="eastAsia"/>
          <w:sz w:val="20"/>
          <w:rtl/>
        </w:rPr>
        <w:t>הסיסמאות</w:t>
      </w:r>
      <w:r w:rsidRPr="0037154A">
        <w:rPr>
          <w:rFonts w:ascii="Tahoma" w:hAnsi="Tahoma" w:cs="Tahoma"/>
          <w:sz w:val="20"/>
          <w:rtl/>
        </w:rPr>
        <w:t xml:space="preserve"> </w:t>
      </w:r>
      <w:r w:rsidRPr="0037154A">
        <w:rPr>
          <w:rFonts w:ascii="Tahoma" w:hAnsi="Tahoma" w:cs="Tahoma" w:hint="eastAsia"/>
          <w:sz w:val="20"/>
          <w:rtl/>
        </w:rPr>
        <w:t>לעמוד</w:t>
      </w:r>
      <w:r w:rsidRPr="0037154A">
        <w:rPr>
          <w:rFonts w:ascii="Tahoma" w:hAnsi="Tahoma" w:cs="Tahoma"/>
          <w:sz w:val="20"/>
          <w:rtl/>
        </w:rPr>
        <w:t xml:space="preserve"> </w:t>
      </w:r>
      <w:r w:rsidRPr="0037154A">
        <w:rPr>
          <w:rFonts w:ascii="Tahoma" w:hAnsi="Tahoma" w:cs="Tahoma" w:hint="eastAsia"/>
          <w:sz w:val="20"/>
          <w:rtl/>
        </w:rPr>
        <w:t>בדרישות</w:t>
      </w:r>
      <w:r w:rsidRPr="0037154A">
        <w:rPr>
          <w:rFonts w:ascii="Tahoma" w:hAnsi="Tahoma" w:cs="Tahoma"/>
          <w:sz w:val="20"/>
          <w:rtl/>
        </w:rPr>
        <w:t xml:space="preserve"> </w:t>
      </w:r>
      <w:r w:rsidRPr="0037154A">
        <w:rPr>
          <w:rFonts w:ascii="Tahoma" w:hAnsi="Tahoma" w:cs="Tahoma" w:hint="eastAsia"/>
          <w:sz w:val="20"/>
          <w:rtl/>
        </w:rPr>
        <w:t>הבאות</w:t>
      </w:r>
      <w:r w:rsidRPr="0037154A">
        <w:rPr>
          <w:rFonts w:ascii="Tahoma" w:hAnsi="Tahoma" w:cs="Tahoma"/>
          <w:sz w:val="20"/>
          <w:rtl/>
        </w:rPr>
        <w:t>:</w:t>
      </w:r>
    </w:p>
    <w:p w14:paraId="5AF4E32B" w14:textId="4779E46B" w:rsidR="00512965" w:rsidRDefault="00512965" w:rsidP="00074867">
      <w:pPr>
        <w:pStyle w:val="3SubTitle"/>
        <w:numPr>
          <w:ilvl w:val="0"/>
          <w:numId w:val="74"/>
        </w:numPr>
        <w:bidi/>
        <w:spacing w:before="0" w:after="0"/>
        <w:outlineLvl w:val="9"/>
        <w:rPr>
          <w:rFonts w:ascii="Tahoma" w:hAnsi="Tahoma" w:cs="Tahoma"/>
          <w:b w:val="0"/>
          <w:bCs w:val="0"/>
          <w:sz w:val="20"/>
        </w:rPr>
      </w:pPr>
      <w:r>
        <w:rPr>
          <w:rFonts w:ascii="Tahoma" w:hAnsi="Tahoma" w:cs="Tahoma" w:hint="cs"/>
          <w:b w:val="0"/>
          <w:bCs w:val="0"/>
          <w:sz w:val="20"/>
          <w:rtl/>
        </w:rPr>
        <w:t xml:space="preserve">אורך הסיסמה מינימום </w:t>
      </w:r>
      <w:r w:rsidR="002D50A9">
        <w:rPr>
          <w:rFonts w:ascii="Tahoma" w:hAnsi="Tahoma" w:cs="Tahoma" w:hint="cs"/>
          <w:b w:val="0"/>
          <w:bCs w:val="0"/>
          <w:sz w:val="20"/>
          <w:rtl/>
        </w:rPr>
        <w:t xml:space="preserve">8 </w:t>
      </w:r>
      <w:r>
        <w:rPr>
          <w:rFonts w:ascii="Tahoma" w:hAnsi="Tahoma" w:cs="Tahoma" w:hint="cs"/>
          <w:b w:val="0"/>
          <w:bCs w:val="0"/>
          <w:sz w:val="20"/>
          <w:rtl/>
        </w:rPr>
        <w:t>תווים.</w:t>
      </w:r>
    </w:p>
    <w:p w14:paraId="236BDB42" w14:textId="59AD8E55" w:rsidR="00512965" w:rsidRDefault="00512965" w:rsidP="00074867">
      <w:pPr>
        <w:pStyle w:val="3SubTitle"/>
        <w:numPr>
          <w:ilvl w:val="0"/>
          <w:numId w:val="74"/>
        </w:numPr>
        <w:bidi/>
        <w:spacing w:before="0" w:after="0"/>
        <w:outlineLvl w:val="9"/>
        <w:rPr>
          <w:rFonts w:ascii="Tahoma" w:hAnsi="Tahoma" w:cs="Tahoma"/>
          <w:b w:val="0"/>
          <w:bCs w:val="0"/>
          <w:sz w:val="20"/>
        </w:rPr>
      </w:pPr>
      <w:r>
        <w:rPr>
          <w:rFonts w:ascii="Tahoma" w:hAnsi="Tahoma" w:cs="Tahoma" w:hint="cs"/>
          <w:b w:val="0"/>
          <w:bCs w:val="0"/>
          <w:sz w:val="20"/>
          <w:rtl/>
        </w:rPr>
        <w:t>מכילים 3 תווים מהקטגוריות הבאות:</w:t>
      </w:r>
    </w:p>
    <w:p w14:paraId="52AAE3EF" w14:textId="3D791904" w:rsidR="00512965" w:rsidRDefault="00512965" w:rsidP="00074867">
      <w:pPr>
        <w:pStyle w:val="3SubTitle"/>
        <w:bidi/>
        <w:spacing w:before="0" w:after="0"/>
        <w:ind w:left="785"/>
        <w:outlineLvl w:val="9"/>
        <w:rPr>
          <w:rFonts w:ascii="Tahoma" w:hAnsi="Tahoma" w:cs="Tahoma"/>
          <w:b w:val="0"/>
          <w:bCs w:val="0"/>
          <w:sz w:val="20"/>
          <w:rtl/>
        </w:rPr>
      </w:pPr>
      <w:r>
        <w:rPr>
          <w:rFonts w:ascii="Tahoma" w:hAnsi="Tahoma" w:cs="Tahoma" w:hint="cs"/>
          <w:b w:val="0"/>
          <w:bCs w:val="0"/>
          <w:sz w:val="20"/>
          <w:rtl/>
        </w:rPr>
        <w:t>אותיות גדולות, אותיות קטנות, ספרות ותווים מיוחדים</w:t>
      </w:r>
      <w:r w:rsidR="0053109C">
        <w:rPr>
          <w:rFonts w:ascii="Tahoma" w:hAnsi="Tahoma" w:cs="Tahoma" w:hint="cs"/>
          <w:b w:val="0"/>
          <w:bCs w:val="0"/>
          <w:sz w:val="20"/>
          <w:rtl/>
        </w:rPr>
        <w:t>.</w:t>
      </w:r>
      <w:r w:rsidR="00F25E52">
        <w:rPr>
          <w:rFonts w:ascii="Tahoma" w:hAnsi="Tahoma" w:cs="Tahoma"/>
          <w:b w:val="0"/>
          <w:bCs w:val="0"/>
          <w:sz w:val="20"/>
          <w:rtl/>
        </w:rPr>
        <w:br/>
      </w:r>
    </w:p>
    <w:p w14:paraId="53C4D40A" w14:textId="2423EA07" w:rsidR="00F25E52" w:rsidRPr="00074867" w:rsidRDefault="00F25E52" w:rsidP="00074867">
      <w:pPr>
        <w:pStyle w:val="3SubTitle"/>
        <w:numPr>
          <w:ilvl w:val="0"/>
          <w:numId w:val="8"/>
        </w:numPr>
        <w:bidi/>
        <w:spacing w:before="0" w:after="0"/>
        <w:outlineLvl w:val="9"/>
        <w:rPr>
          <w:rFonts w:ascii="Tahoma" w:hAnsi="Tahoma" w:cs="Tahoma"/>
          <w:b w:val="0"/>
          <w:bCs w:val="0"/>
          <w:sz w:val="20"/>
          <w:rtl/>
        </w:rPr>
      </w:pPr>
      <w:r w:rsidRPr="0037154A">
        <w:rPr>
          <w:rFonts w:ascii="Tahoma" w:hAnsi="Tahoma" w:cs="Tahoma" w:hint="eastAsia"/>
          <w:sz w:val="20"/>
          <w:rtl/>
        </w:rPr>
        <w:t>ההגדרה</w:t>
      </w:r>
      <w:r w:rsidRPr="0037154A">
        <w:rPr>
          <w:rFonts w:ascii="Tahoma" w:hAnsi="Tahoma" w:cs="Tahoma"/>
          <w:sz w:val="20"/>
          <w:rtl/>
        </w:rPr>
        <w:t xml:space="preserve"> </w:t>
      </w:r>
      <w:r w:rsidRPr="0037154A">
        <w:rPr>
          <w:rFonts w:ascii="Tahoma" w:hAnsi="Tahoma" w:cs="Tahoma"/>
          <w:sz w:val="20"/>
        </w:rPr>
        <w:t>Disable reverse encryption to passwords</w:t>
      </w:r>
      <w:r w:rsidRPr="0037154A">
        <w:rPr>
          <w:rFonts w:ascii="Tahoma" w:hAnsi="Tahoma" w:cs="Tahoma"/>
          <w:sz w:val="20"/>
          <w:rtl/>
        </w:rPr>
        <w:t xml:space="preserve"> קובעת האם מערכת ההפעלה שומרת סיסמאות באופן המאפשר שימוש בהצפנה הפיכה, המספקת תמיכה בפרוטוקולי יישומים הדורשים </w:t>
      </w:r>
      <w:r w:rsidRPr="0037154A">
        <w:rPr>
          <w:rFonts w:ascii="Tahoma" w:hAnsi="Tahoma" w:cs="Tahoma" w:hint="eastAsia"/>
          <w:sz w:val="20"/>
          <w:rtl/>
        </w:rPr>
        <w:t>מידע</w:t>
      </w:r>
      <w:r w:rsidRPr="0037154A">
        <w:rPr>
          <w:rFonts w:ascii="Tahoma" w:hAnsi="Tahoma" w:cs="Tahoma"/>
          <w:sz w:val="20"/>
          <w:rtl/>
        </w:rPr>
        <w:t xml:space="preserve"> על סיסמת המשתמש למטרות אימות. סיסמאות המאוחסנות עם הצפנה הפיכה זהות למעשה </w:t>
      </w:r>
      <w:r w:rsidRPr="0037154A">
        <w:rPr>
          <w:rFonts w:ascii="Tahoma" w:hAnsi="Tahoma" w:cs="Tahoma" w:hint="eastAsia"/>
          <w:sz w:val="20"/>
          <w:rtl/>
        </w:rPr>
        <w:t>לסיסמאות</w:t>
      </w:r>
      <w:r w:rsidRPr="0037154A">
        <w:rPr>
          <w:rFonts w:ascii="Tahoma" w:hAnsi="Tahoma" w:cs="Tahoma"/>
          <w:sz w:val="20"/>
          <w:rtl/>
        </w:rPr>
        <w:t xml:space="preserve"> המשתמשים </w:t>
      </w:r>
      <w:r w:rsidR="00106529" w:rsidRPr="0037154A">
        <w:rPr>
          <w:rFonts w:ascii="Tahoma" w:hAnsi="Tahoma" w:cs="Tahoma" w:hint="eastAsia"/>
          <w:sz w:val="20"/>
          <w:rtl/>
        </w:rPr>
        <w:t>הנשמרות</w:t>
      </w:r>
      <w:r w:rsidR="00106529" w:rsidRPr="0037154A">
        <w:rPr>
          <w:rFonts w:ascii="Tahoma" w:hAnsi="Tahoma" w:cs="Tahoma"/>
          <w:sz w:val="20"/>
          <w:rtl/>
        </w:rPr>
        <w:t xml:space="preserve"> </w:t>
      </w:r>
      <w:r w:rsidR="00106529" w:rsidRPr="0037154A">
        <w:rPr>
          <w:rFonts w:ascii="Tahoma" w:hAnsi="Tahoma" w:cs="Tahoma" w:hint="eastAsia"/>
          <w:sz w:val="20"/>
          <w:rtl/>
        </w:rPr>
        <w:t>כ</w:t>
      </w:r>
      <w:r w:rsidR="00106529" w:rsidRPr="0037154A">
        <w:rPr>
          <w:rFonts w:ascii="Tahoma" w:hAnsi="Tahoma" w:cs="Tahoma"/>
          <w:sz w:val="20"/>
          <w:rtl/>
        </w:rPr>
        <w:t>-</w:t>
      </w:r>
      <w:r w:rsidR="00106529" w:rsidRPr="0037154A">
        <w:rPr>
          <w:rFonts w:ascii="Tahoma" w:hAnsi="Tahoma" w:cs="Tahoma"/>
          <w:sz w:val="20"/>
        </w:rPr>
        <w:t>Clear text</w:t>
      </w:r>
      <w:r w:rsidRPr="0037154A">
        <w:rPr>
          <w:rFonts w:ascii="Tahoma" w:hAnsi="Tahoma" w:cs="Tahoma"/>
          <w:sz w:val="20"/>
          <w:rtl/>
        </w:rPr>
        <w:t>.</w:t>
      </w:r>
    </w:p>
    <w:p w14:paraId="79BBD515" w14:textId="77777777" w:rsidR="00544AC4" w:rsidRPr="00C01C06" w:rsidRDefault="00544AC4" w:rsidP="00074867">
      <w:pPr>
        <w:pStyle w:val="3SubTitle"/>
        <w:bidi/>
        <w:spacing w:before="0" w:after="0"/>
        <w:ind w:left="785"/>
        <w:outlineLvl w:val="9"/>
        <w:rPr>
          <w:rFonts w:ascii="Tahoma" w:hAnsi="Tahoma" w:cs="Tahoma"/>
          <w:b w:val="0"/>
          <w:bCs w:val="0"/>
          <w:sz w:val="20"/>
        </w:rPr>
      </w:pPr>
    </w:p>
    <w:p w14:paraId="21CC1951" w14:textId="250EAA1B" w:rsidR="0011177D" w:rsidRPr="0011177D" w:rsidRDefault="00417491" w:rsidP="00EF4461">
      <w:pPr>
        <w:pStyle w:val="3SubTitle"/>
        <w:numPr>
          <w:ilvl w:val="0"/>
          <w:numId w:val="8"/>
        </w:numPr>
        <w:bidi/>
        <w:spacing w:before="0"/>
        <w:outlineLvl w:val="9"/>
        <w:rPr>
          <w:rFonts w:ascii="Tahoma" w:hAnsi="Tahoma" w:cs="Tahoma"/>
          <w:b w:val="0"/>
          <w:bCs w:val="0"/>
          <w:sz w:val="20"/>
          <w:rtl/>
        </w:rPr>
      </w:pPr>
      <w:r w:rsidRPr="00C01C06">
        <w:rPr>
          <w:rFonts w:ascii="Tahoma" w:hAnsi="Tahoma" w:cs="Tahoma"/>
          <w:b w:val="0"/>
          <w:bCs w:val="0"/>
          <w:sz w:val="20"/>
          <w:rtl/>
        </w:rPr>
        <w:t xml:space="preserve">העדר נעילת המשתמשים ברשת הארגונית אחרי כמות ניסיונות התחברות כושלים עלול להוביל למצב בו כל משתמש ברשת הארגון בעל גישה תקשורתית אל השרת יוכל לנסות להזדהות אל השרת ללא הגבלה עקב העדר מנגנון נעילה. הגדרה זו מעלה משמעותית את הסיכוי שתוקף יצליח לקבל גישה אל השרת באמצעות מתקפת </w:t>
      </w:r>
      <w:r w:rsidRPr="00C01C06">
        <w:rPr>
          <w:rFonts w:ascii="Tahoma" w:hAnsi="Tahoma" w:cs="Tahoma"/>
          <w:b w:val="0"/>
          <w:bCs w:val="0"/>
          <w:sz w:val="20"/>
        </w:rPr>
        <w:t>Brute Force</w:t>
      </w:r>
      <w:r w:rsidRPr="00C01C06">
        <w:rPr>
          <w:rFonts w:ascii="Tahoma" w:hAnsi="Tahoma" w:cs="Tahoma"/>
          <w:b w:val="0"/>
          <w:bCs w:val="0"/>
          <w:sz w:val="20"/>
          <w:rtl/>
        </w:rPr>
        <w:t xml:space="preserve"> או מתקפות מילון.</w:t>
      </w:r>
    </w:p>
    <w:p w14:paraId="61D0C96C" w14:textId="06072B81" w:rsidR="0011177D" w:rsidRPr="0011177D" w:rsidRDefault="0011177D" w:rsidP="00EF4461">
      <w:pPr>
        <w:pStyle w:val="3SubTitle"/>
        <w:numPr>
          <w:ilvl w:val="0"/>
          <w:numId w:val="8"/>
        </w:numPr>
        <w:bidi/>
        <w:spacing w:before="0"/>
        <w:outlineLvl w:val="9"/>
        <w:rPr>
          <w:rFonts w:ascii="Tahoma" w:hAnsi="Tahoma" w:cs="Tahoma"/>
          <w:b w:val="0"/>
          <w:bCs w:val="0"/>
          <w:sz w:val="20"/>
        </w:rPr>
      </w:pPr>
      <w:r w:rsidRPr="0011177D">
        <w:rPr>
          <w:rFonts w:ascii="Tahoma" w:hAnsi="Tahoma" w:cs="Tahoma"/>
          <w:b w:val="0"/>
          <w:bCs w:val="0"/>
          <w:sz w:val="20"/>
          <w:rtl/>
        </w:rPr>
        <w:t xml:space="preserve">משתמשים עלולים לנעול עצמם מחוץ למחשב במידה והם מזינים את הסיסמה שלהם בצורה שגויה </w:t>
      </w:r>
      <w:r>
        <w:rPr>
          <w:rFonts w:ascii="Tahoma" w:hAnsi="Tahoma" w:cs="Tahoma" w:hint="cs"/>
          <w:b w:val="0"/>
          <w:bCs w:val="0"/>
          <w:sz w:val="20"/>
          <w:rtl/>
        </w:rPr>
        <w:t>מס</w:t>
      </w:r>
      <w:r w:rsidRPr="0011177D">
        <w:rPr>
          <w:rFonts w:ascii="Tahoma" w:hAnsi="Tahoma" w:cs="Tahoma"/>
          <w:b w:val="0"/>
          <w:bCs w:val="0"/>
          <w:sz w:val="20"/>
          <w:rtl/>
        </w:rPr>
        <w:t>פר פעמים. על מנת להפחית את הסיכון לנעילות שכאלה, ההגדרה קובעת את מספר הדקות שעוברות לפני שהמונה שסופר את הניסיונות הכושלים מתאפס.</w:t>
      </w:r>
    </w:p>
    <w:p w14:paraId="219EB00B" w14:textId="77777777" w:rsidR="00417491" w:rsidRPr="00C01C06" w:rsidRDefault="00417491" w:rsidP="00417491">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t>המלצות לתיקון:</w:t>
      </w:r>
    </w:p>
    <w:p w14:paraId="5FD452FC" w14:textId="77777777" w:rsidR="00417491" w:rsidRPr="00C01C06" w:rsidRDefault="00417491" w:rsidP="00EF4461">
      <w:pPr>
        <w:pStyle w:val="ListParagraph"/>
        <w:numPr>
          <w:ilvl w:val="0"/>
          <w:numId w:val="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Password History Count</w:t>
      </w:r>
      <w:r w:rsidRPr="00C01C06">
        <w:rPr>
          <w:rFonts w:ascii="Tahoma" w:hAnsi="Tahoma" w:cs="Tahoma"/>
          <w:sz w:val="20"/>
          <w:szCs w:val="20"/>
          <w:rtl/>
        </w:rPr>
        <w:t>ל-</w:t>
      </w:r>
      <w:r w:rsidRPr="00C01C06">
        <w:rPr>
          <w:rFonts w:ascii="Tahoma" w:hAnsi="Tahoma" w:cs="Tahoma" w:hint="cs"/>
          <w:sz w:val="20"/>
          <w:szCs w:val="20"/>
          <w:rtl/>
        </w:rPr>
        <w:t xml:space="preserve">24 סיסמאות </w:t>
      </w:r>
      <w:r w:rsidRPr="00C01C06">
        <w:rPr>
          <w:rFonts w:ascii="Tahoma" w:hAnsi="Tahoma" w:cs="Tahoma"/>
          <w:sz w:val="20"/>
          <w:szCs w:val="20"/>
          <w:rtl/>
        </w:rPr>
        <w:t>או פחות, אך לא ל-0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rtl/>
        </w:rPr>
        <w:br/>
      </w:r>
      <w:r w:rsidRPr="00C01C06">
        <w:rPr>
          <w:rFonts w:ascii="Tahoma" w:hAnsi="Tahoma" w:cs="Tahoma"/>
          <w:sz w:val="20"/>
          <w:szCs w:val="20"/>
        </w:rPr>
        <w:t>Computer Configuration\Policies\Windows Settings\Security Settings\Account Policies\Password Policy\Password History Count</w:t>
      </w:r>
      <w:r w:rsidRPr="00C01C06">
        <w:rPr>
          <w:rFonts w:ascii="Tahoma" w:hAnsi="Tahoma" w:cs="Tahoma"/>
          <w:sz w:val="20"/>
          <w:szCs w:val="20"/>
          <w:rtl/>
        </w:rPr>
        <w:br/>
      </w:r>
    </w:p>
    <w:p w14:paraId="5060BBC3" w14:textId="799E551D" w:rsidR="006D0334" w:rsidRDefault="00417491" w:rsidP="00EF4461">
      <w:pPr>
        <w:pStyle w:val="ListParagraph"/>
        <w:numPr>
          <w:ilvl w:val="0"/>
          <w:numId w:val="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Maximum password age</w:t>
      </w:r>
      <w:r w:rsidRPr="00C01C06">
        <w:rPr>
          <w:rFonts w:ascii="Tahoma" w:hAnsi="Tahoma" w:cs="Tahoma"/>
          <w:sz w:val="20"/>
          <w:szCs w:val="20"/>
          <w:rtl/>
        </w:rPr>
        <w:t>ל-60 ימים או פחות, אך לא ל-0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rtl/>
        </w:rPr>
        <w:br/>
      </w:r>
      <w:r w:rsidRPr="00C01C06">
        <w:rPr>
          <w:rFonts w:ascii="Tahoma" w:hAnsi="Tahoma" w:cs="Tahoma"/>
          <w:sz w:val="20"/>
          <w:szCs w:val="20"/>
        </w:rPr>
        <w:t>Computer Configuration\Policies\Windows Settings\Security Settings\Account Policies\Password Policy\Maximum password age</w:t>
      </w:r>
      <w:r w:rsidR="006D0334">
        <w:rPr>
          <w:rFonts w:ascii="Tahoma" w:hAnsi="Tahoma" w:cs="Tahoma"/>
          <w:sz w:val="20"/>
          <w:szCs w:val="20"/>
          <w:rtl/>
        </w:rPr>
        <w:br/>
      </w:r>
    </w:p>
    <w:p w14:paraId="6F808834" w14:textId="20A6F153" w:rsidR="00417491" w:rsidRPr="00C01C06" w:rsidRDefault="006D0334" w:rsidP="00EF4461">
      <w:pPr>
        <w:pStyle w:val="ListParagraph"/>
        <w:numPr>
          <w:ilvl w:val="0"/>
          <w:numId w:val="6"/>
        </w:numPr>
        <w:autoSpaceDE w:val="0"/>
        <w:autoSpaceDN w:val="0"/>
        <w:adjustRightInd w:val="0"/>
        <w:spacing w:line="240" w:lineRule="auto"/>
        <w:rPr>
          <w:rFonts w:ascii="Tahoma" w:hAnsi="Tahoma" w:cs="Tahoma"/>
          <w:sz w:val="20"/>
          <w:szCs w:val="20"/>
        </w:rPr>
      </w:pPr>
      <w:r>
        <w:rPr>
          <w:rFonts w:ascii="Tahoma" w:hAnsi="Tahoma" w:cs="Tahoma" w:hint="cs"/>
          <w:sz w:val="20"/>
          <w:szCs w:val="20"/>
          <w:rtl/>
        </w:rPr>
        <w:t>מומלץ להגדיר את ה-</w:t>
      </w:r>
      <w:r>
        <w:rPr>
          <w:rFonts w:ascii="Tahoma" w:hAnsi="Tahoma" w:cs="Tahoma"/>
          <w:sz w:val="20"/>
          <w:szCs w:val="20"/>
        </w:rPr>
        <w:t>Minimum password age</w:t>
      </w:r>
      <w:r>
        <w:rPr>
          <w:rFonts w:ascii="Tahoma" w:hAnsi="Tahoma" w:cs="Tahoma" w:hint="cs"/>
          <w:sz w:val="20"/>
          <w:szCs w:val="20"/>
          <w:rtl/>
        </w:rPr>
        <w:t xml:space="preserve"> ליום אחד או יותר בנתיב הבא:</w:t>
      </w:r>
      <w:r>
        <w:rPr>
          <w:rFonts w:ascii="Tahoma" w:hAnsi="Tahoma" w:cs="Tahoma"/>
          <w:sz w:val="20"/>
          <w:szCs w:val="20"/>
          <w:rtl/>
        </w:rPr>
        <w:br/>
      </w:r>
      <w:r w:rsidRPr="006D0334">
        <w:rPr>
          <w:rFonts w:ascii="Tahoma" w:hAnsi="Tahoma" w:cs="Tahoma"/>
          <w:sz w:val="20"/>
          <w:szCs w:val="20"/>
        </w:rPr>
        <w:t>Computer Configuration\Policies\Windows Settings\Security Settings\Account Policies\Password Policy\Minimum password age</w:t>
      </w:r>
      <w:r w:rsidR="00417491" w:rsidRPr="00C01C06">
        <w:rPr>
          <w:rFonts w:ascii="Tahoma" w:hAnsi="Tahoma" w:cs="Tahoma"/>
          <w:sz w:val="20"/>
          <w:szCs w:val="20"/>
          <w:rtl/>
        </w:rPr>
        <w:br/>
      </w:r>
    </w:p>
    <w:p w14:paraId="74F27434" w14:textId="760A22E4" w:rsidR="009B5A90" w:rsidRDefault="00417491" w:rsidP="00EF4461">
      <w:pPr>
        <w:pStyle w:val="ListParagraph"/>
        <w:numPr>
          <w:ilvl w:val="0"/>
          <w:numId w:val="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Minimum password length</w:t>
      </w:r>
      <w:r w:rsidRPr="00C01C06">
        <w:rPr>
          <w:rFonts w:ascii="Tahoma" w:hAnsi="Tahoma" w:cs="Tahoma"/>
          <w:sz w:val="20"/>
          <w:szCs w:val="20"/>
          <w:rtl/>
        </w:rPr>
        <w:t xml:space="preserve"> ל-14 תווים או יותר</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Settings\Account Policies\Password Policy\Minimum password length</w:t>
      </w:r>
      <w:r w:rsidR="009B5A90">
        <w:rPr>
          <w:rFonts w:ascii="Tahoma" w:hAnsi="Tahoma" w:cs="Tahoma"/>
          <w:sz w:val="20"/>
          <w:szCs w:val="20"/>
          <w:rtl/>
        </w:rPr>
        <w:br/>
      </w:r>
    </w:p>
    <w:p w14:paraId="6CBB85A5" w14:textId="2B0D46FD" w:rsidR="000D0C8F" w:rsidRPr="00074867" w:rsidRDefault="009B5A90" w:rsidP="00074867">
      <w:pPr>
        <w:pStyle w:val="ListParagraph"/>
        <w:numPr>
          <w:ilvl w:val="0"/>
          <w:numId w:val="6"/>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Password Complexity</w:t>
      </w:r>
      <w:r w:rsidRPr="00074867">
        <w:rPr>
          <w:rtl/>
        </w:rPr>
        <w:t xml:space="preserve"> ל-</w:t>
      </w:r>
      <w:r w:rsidRPr="00074867">
        <w:t>Enable</w:t>
      </w:r>
      <w:r w:rsidR="000D0C8F" w:rsidRPr="00074867">
        <w:t>d</w:t>
      </w:r>
      <w:r w:rsidRPr="00074867">
        <w:rPr>
          <w:rtl/>
        </w:rPr>
        <w:t xml:space="preserve"> בנתיב הבא:</w:t>
      </w:r>
      <w:r w:rsidRPr="00074867">
        <w:rPr>
          <w:rtl/>
        </w:rPr>
        <w:br/>
      </w:r>
      <w:r w:rsidRPr="00074867">
        <w:t>Computer Configuration\Policies\Windows Settings\Security Settings\Account Policies\Password Policy\Password must meet complexity requirements</w:t>
      </w:r>
      <w:r w:rsidR="000D0C8F" w:rsidRPr="00074867">
        <w:rPr>
          <w:rtl/>
        </w:rPr>
        <w:br/>
      </w:r>
    </w:p>
    <w:p w14:paraId="30F619FE" w14:textId="73FE93A0" w:rsidR="00417491" w:rsidRPr="00C01C06" w:rsidRDefault="000D0C8F" w:rsidP="00074867">
      <w:pPr>
        <w:pStyle w:val="ListParagraph"/>
        <w:numPr>
          <w:ilvl w:val="0"/>
          <w:numId w:val="6"/>
        </w:numPr>
        <w:autoSpaceDE w:val="0"/>
        <w:autoSpaceDN w:val="0"/>
        <w:adjustRightInd w:val="0"/>
        <w:spacing w:line="240" w:lineRule="auto"/>
      </w:pPr>
      <w:r>
        <w:rPr>
          <w:rFonts w:hint="cs"/>
          <w:rtl/>
        </w:rPr>
        <w:t xml:space="preserve">מומלץ להגדיר את ההגדרה </w:t>
      </w:r>
      <w:r>
        <w:t>Disable reverse encryption to password</w:t>
      </w:r>
      <w:r>
        <w:rPr>
          <w:rFonts w:hint="cs"/>
          <w:rtl/>
        </w:rPr>
        <w:t xml:space="preserve"> ל-</w:t>
      </w:r>
      <w:r>
        <w:t>Enabled</w:t>
      </w:r>
      <w:r>
        <w:rPr>
          <w:rFonts w:hint="cs"/>
          <w:rtl/>
        </w:rPr>
        <w:t xml:space="preserve"> בנתיב הבא:</w:t>
      </w:r>
      <w:r>
        <w:rPr>
          <w:rtl/>
        </w:rPr>
        <w:br/>
      </w:r>
      <w:r w:rsidRPr="000D0C8F">
        <w:t>Computer Configuration\Policies\Windows Settings\Security Settings\Account Policies\Password Policy\Store passwords using reversible encryption</w:t>
      </w:r>
      <w:r w:rsidR="00417491" w:rsidRPr="00C01C06">
        <w:rPr>
          <w:rtl/>
        </w:rPr>
        <w:br/>
      </w:r>
    </w:p>
    <w:p w14:paraId="6C4FFCB6" w14:textId="2AF98909" w:rsidR="00417491" w:rsidRPr="00C01C06" w:rsidRDefault="00417491" w:rsidP="006C0E68">
      <w:pPr>
        <w:pStyle w:val="ListParagraph"/>
        <w:numPr>
          <w:ilvl w:val="0"/>
          <w:numId w:val="6"/>
        </w:numPr>
        <w:autoSpaceDE w:val="0"/>
        <w:autoSpaceDN w:val="0"/>
        <w:adjustRightInd w:val="0"/>
        <w:spacing w:line="240" w:lineRule="auto"/>
      </w:pPr>
      <w:r w:rsidRPr="00C01C06">
        <w:rPr>
          <w:rtl/>
        </w:rPr>
        <w:t xml:space="preserve">מומלץ להגדיר את ההגדרה </w:t>
      </w:r>
      <w:r w:rsidRPr="00C01C06">
        <w:t>Account lockout duration</w:t>
      </w:r>
      <w:r w:rsidRPr="00C01C06">
        <w:rPr>
          <w:rtl/>
        </w:rPr>
        <w:t xml:space="preserve"> ל-15 דקות או יותר</w:t>
      </w:r>
      <w:r w:rsidRPr="00C01C06">
        <w:rPr>
          <w:rFonts w:hint="cs"/>
          <w:rtl/>
        </w:rPr>
        <w:t xml:space="preserve"> בנתיב הבא</w:t>
      </w:r>
      <w:r w:rsidRPr="00C01C06">
        <w:rPr>
          <w:rtl/>
        </w:rPr>
        <w:t>:</w:t>
      </w:r>
      <w:r w:rsidRPr="00C01C06">
        <w:rPr>
          <w:rtl/>
        </w:rPr>
        <w:br/>
      </w:r>
      <w:r w:rsidRPr="00C01C06">
        <w:t xml:space="preserve">Computer Configuration\Policies\Windows Settings\Security Settings\Account Policies\Account </w:t>
      </w:r>
      <w:r w:rsidRPr="00C01C06">
        <w:lastRenderedPageBreak/>
        <w:t>Lockout Policy\Account lockout duration</w:t>
      </w:r>
      <w:r w:rsidRPr="00C01C06">
        <w:rPr>
          <w:rtl/>
        </w:rPr>
        <w:br/>
      </w:r>
    </w:p>
    <w:p w14:paraId="539ED158" w14:textId="45ED005C" w:rsidR="00417491" w:rsidRDefault="00417491" w:rsidP="00EF4461">
      <w:pPr>
        <w:pStyle w:val="ListParagraph"/>
        <w:numPr>
          <w:ilvl w:val="0"/>
          <w:numId w:val="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 lockout threshold</w:t>
      </w:r>
      <w:r w:rsidRPr="00C01C06">
        <w:rPr>
          <w:rFonts w:ascii="Tahoma" w:hAnsi="Tahoma" w:cs="Tahoma"/>
          <w:sz w:val="20"/>
          <w:szCs w:val="20"/>
          <w:rtl/>
        </w:rPr>
        <w:t xml:space="preserve"> בין 0 ל-10 ניסיונות התחברות כושלים</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Settings\Account Policies\Account Lockout Policy\Account lockout threshold</w:t>
      </w:r>
      <w:r w:rsidR="00505A5C">
        <w:rPr>
          <w:rFonts w:ascii="Tahoma" w:hAnsi="Tahoma" w:cs="Tahoma"/>
          <w:sz w:val="20"/>
          <w:szCs w:val="20"/>
          <w:rtl/>
        </w:rPr>
        <w:br/>
      </w:r>
    </w:p>
    <w:p w14:paraId="68D1711B" w14:textId="0CB0D009" w:rsidR="00505A5C" w:rsidRPr="00C01C06" w:rsidRDefault="00505A5C" w:rsidP="00EF4461">
      <w:pPr>
        <w:pStyle w:val="ListParagraph"/>
        <w:numPr>
          <w:ilvl w:val="0"/>
          <w:numId w:val="6"/>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account lockout counter</w:t>
      </w:r>
      <w:r>
        <w:rPr>
          <w:rFonts w:ascii="Tahoma" w:hAnsi="Tahoma" w:cs="Tahoma" w:hint="cs"/>
          <w:sz w:val="20"/>
          <w:szCs w:val="20"/>
          <w:rtl/>
        </w:rPr>
        <w:t xml:space="preserve"> לכ-15 דקות או יותר בנתיב הבא:</w:t>
      </w:r>
      <w:r>
        <w:rPr>
          <w:rFonts w:ascii="Tahoma" w:hAnsi="Tahoma" w:cs="Tahoma"/>
          <w:sz w:val="20"/>
          <w:szCs w:val="20"/>
          <w:rtl/>
        </w:rPr>
        <w:br/>
      </w:r>
      <w:r w:rsidRPr="00505A5C">
        <w:rPr>
          <w:rFonts w:ascii="Tahoma" w:hAnsi="Tahoma" w:cs="Tahoma"/>
          <w:sz w:val="20"/>
          <w:szCs w:val="20"/>
        </w:rPr>
        <w:t>Computer Configuration\Policies\Windows Settings\Security Settings\Account Policies\Account Lockout Policy\Account lockout duration</w:t>
      </w:r>
    </w:p>
    <w:p w14:paraId="0ED2074C"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Pr>
      </w:pPr>
    </w:p>
    <w:p w14:paraId="2A6E986C" w14:textId="77777777" w:rsidR="00417491" w:rsidRPr="00C01C06" w:rsidRDefault="00417491" w:rsidP="00417491">
      <w:pPr>
        <w:rPr>
          <w:rFonts w:ascii="Tahoma" w:hAnsi="Tahoma" w:cs="Tahoma"/>
          <w:color w:val="FFFFFF" w:themeColor="background1"/>
          <w:rtl/>
        </w:rPr>
      </w:pPr>
    </w:p>
    <w:p w14:paraId="6FDA2858" w14:textId="77777777" w:rsidR="00417491" w:rsidRPr="00C01C06" w:rsidRDefault="00417491" w:rsidP="00417491">
      <w:pPr>
        <w:rPr>
          <w:rFonts w:ascii="Tahoma" w:hAnsi="Tahoma" w:cs="Tahoma"/>
          <w:color w:val="FFFFFF" w:themeColor="background1"/>
          <w:rtl/>
        </w:rPr>
      </w:pPr>
    </w:p>
    <w:p w14:paraId="1F4AB241" w14:textId="77777777" w:rsidR="00417491" w:rsidRPr="00C01C06" w:rsidRDefault="00417491" w:rsidP="00417491">
      <w:pPr>
        <w:rPr>
          <w:rFonts w:ascii="Tahoma" w:hAnsi="Tahoma" w:cs="Tahoma"/>
          <w:color w:val="FFFFFF" w:themeColor="background1"/>
          <w:rtl/>
        </w:rPr>
      </w:pPr>
    </w:p>
    <w:p w14:paraId="0FA52BE0" w14:textId="77777777" w:rsidR="00417491" w:rsidRPr="00C01C06" w:rsidRDefault="00417491" w:rsidP="00417491">
      <w:pPr>
        <w:rPr>
          <w:rFonts w:ascii="Tahoma" w:hAnsi="Tahoma" w:cs="Tahoma"/>
          <w:color w:val="FFFFFF" w:themeColor="background1"/>
          <w:rtl/>
        </w:rPr>
      </w:pPr>
    </w:p>
    <w:p w14:paraId="4E90F60F" w14:textId="77777777" w:rsidR="00417491" w:rsidRPr="00C01C06" w:rsidRDefault="00417491" w:rsidP="00417491">
      <w:pPr>
        <w:rPr>
          <w:rFonts w:ascii="Tahoma" w:hAnsi="Tahoma" w:cs="Tahoma"/>
          <w:color w:val="FFFFFF" w:themeColor="background1"/>
          <w:rtl/>
        </w:rPr>
      </w:pPr>
    </w:p>
    <w:p w14:paraId="2A3C7471" w14:textId="77777777" w:rsidR="00417491" w:rsidRPr="00C01C06" w:rsidRDefault="00417491" w:rsidP="00417491">
      <w:pPr>
        <w:rPr>
          <w:rFonts w:ascii="Tahoma" w:hAnsi="Tahoma" w:cs="Tahoma"/>
          <w:color w:val="FFFFFF" w:themeColor="background1"/>
          <w:rtl/>
        </w:rPr>
      </w:pPr>
    </w:p>
    <w:p w14:paraId="6C4BE877" w14:textId="77777777" w:rsidR="00417491" w:rsidRPr="00C01C06" w:rsidRDefault="00417491" w:rsidP="00417491">
      <w:pPr>
        <w:rPr>
          <w:rFonts w:ascii="Tahoma" w:hAnsi="Tahoma" w:cs="Tahoma"/>
          <w:color w:val="FFFFFF" w:themeColor="background1"/>
          <w:rtl/>
        </w:rPr>
      </w:pPr>
    </w:p>
    <w:p w14:paraId="37222022" w14:textId="77777777" w:rsidR="00417491" w:rsidRPr="00C01C06" w:rsidRDefault="00417491" w:rsidP="00417491">
      <w:pPr>
        <w:rPr>
          <w:rFonts w:ascii="Tahoma" w:hAnsi="Tahoma" w:cs="Tahoma"/>
          <w:color w:val="FFFFFF" w:themeColor="background1"/>
          <w:rtl/>
        </w:rPr>
      </w:pPr>
    </w:p>
    <w:p w14:paraId="3337786B" w14:textId="77777777" w:rsidR="00417491" w:rsidRPr="00C01C06" w:rsidRDefault="00417491" w:rsidP="00417491">
      <w:pPr>
        <w:rPr>
          <w:rFonts w:ascii="Tahoma" w:hAnsi="Tahoma" w:cs="Tahoma"/>
          <w:color w:val="FFFFFF" w:themeColor="background1"/>
          <w:rtl/>
        </w:rPr>
      </w:pPr>
    </w:p>
    <w:p w14:paraId="72135FF5" w14:textId="77777777" w:rsidR="00417491" w:rsidRPr="00C01C06" w:rsidRDefault="00417491" w:rsidP="00417491">
      <w:pPr>
        <w:rPr>
          <w:rFonts w:ascii="Tahoma" w:hAnsi="Tahoma" w:cs="Tahoma"/>
          <w:color w:val="FFFFFF" w:themeColor="background1"/>
          <w:rtl/>
        </w:rPr>
      </w:pPr>
    </w:p>
    <w:p w14:paraId="6C5537F5" w14:textId="77777777" w:rsidR="00417491" w:rsidRPr="00C01C06" w:rsidRDefault="00417491" w:rsidP="00417491">
      <w:pPr>
        <w:rPr>
          <w:rFonts w:ascii="Tahoma" w:hAnsi="Tahoma" w:cs="Tahoma"/>
          <w:color w:val="FFFFFF" w:themeColor="background1"/>
          <w:rtl/>
        </w:rPr>
      </w:pPr>
    </w:p>
    <w:p w14:paraId="1C5098E2" w14:textId="77777777" w:rsidR="00417491" w:rsidRPr="00C01C06" w:rsidRDefault="00417491" w:rsidP="00417491">
      <w:pPr>
        <w:rPr>
          <w:rFonts w:ascii="Tahoma" w:hAnsi="Tahoma" w:cs="Tahoma"/>
          <w:color w:val="FFFFFF" w:themeColor="background1"/>
          <w:rtl/>
        </w:rPr>
      </w:pPr>
    </w:p>
    <w:p w14:paraId="5B05D8B6" w14:textId="77777777" w:rsidR="00417491" w:rsidRPr="00C01C06" w:rsidRDefault="00417491" w:rsidP="00417491">
      <w:pPr>
        <w:rPr>
          <w:rFonts w:ascii="Tahoma" w:hAnsi="Tahoma" w:cs="Tahoma"/>
          <w:color w:val="FFFFFF" w:themeColor="background1"/>
          <w:rtl/>
        </w:rPr>
      </w:pPr>
    </w:p>
    <w:p w14:paraId="0A57AA51" w14:textId="77777777" w:rsidR="00417491" w:rsidRPr="00C01C06" w:rsidRDefault="00417491" w:rsidP="00417491">
      <w:pPr>
        <w:rPr>
          <w:rFonts w:ascii="Tahoma" w:hAnsi="Tahoma" w:cs="Tahoma"/>
          <w:color w:val="FFFFFF" w:themeColor="background1"/>
          <w:rtl/>
        </w:rPr>
      </w:pPr>
    </w:p>
    <w:p w14:paraId="602DA3FD" w14:textId="77777777" w:rsidR="00417491" w:rsidRPr="00C01C06" w:rsidRDefault="00417491" w:rsidP="00417491">
      <w:pPr>
        <w:rPr>
          <w:rFonts w:ascii="Tahoma" w:hAnsi="Tahoma" w:cs="Tahoma"/>
          <w:color w:val="FFFFFF" w:themeColor="background1"/>
          <w:rtl/>
        </w:rPr>
      </w:pPr>
    </w:p>
    <w:p w14:paraId="51F91473" w14:textId="77777777" w:rsidR="00417491" w:rsidRPr="00C01C06" w:rsidRDefault="00417491" w:rsidP="00417491">
      <w:pPr>
        <w:rPr>
          <w:rFonts w:ascii="Tahoma" w:hAnsi="Tahoma" w:cs="Tahoma"/>
          <w:color w:val="FFFFFF" w:themeColor="background1"/>
          <w:rtl/>
        </w:rPr>
      </w:pPr>
    </w:p>
    <w:p w14:paraId="5B925D10" w14:textId="77777777" w:rsidR="00417491" w:rsidRPr="00C01C06" w:rsidRDefault="00417491" w:rsidP="00EF4461">
      <w:pPr>
        <w:pStyle w:val="a0"/>
        <w:numPr>
          <w:ilvl w:val="1"/>
          <w:numId w:val="5"/>
        </w:numPr>
        <w:bidi/>
        <w:rPr>
          <w:rFonts w:ascii="Tahoma" w:hAnsi="Tahoma" w:cs="Tahoma"/>
          <w:lang w:bidi="he-IL"/>
        </w:rPr>
      </w:pPr>
      <w:bookmarkStart w:id="2" w:name="_Toc56326341"/>
      <w:bookmarkStart w:id="3" w:name="_Toc63854993"/>
      <w:r w:rsidRPr="00C01C06">
        <w:rPr>
          <w:rFonts w:ascii="Tahoma" w:hAnsi="Tahoma" w:cs="Tahoma" w:hint="cs"/>
          <w:rtl/>
          <w:lang w:bidi="he-IL"/>
        </w:rPr>
        <w:lastRenderedPageBreak/>
        <w:t>ליקויים בהגדרת הרשאות משתמשים.</w:t>
      </w:r>
      <w:bookmarkEnd w:id="2"/>
      <w:bookmarkEnd w:id="3"/>
    </w:p>
    <w:p w14:paraId="19090E20"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B6F96E7"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2FCD503" w14:textId="5B907318" w:rsidR="00417491" w:rsidRPr="00C01C06" w:rsidRDefault="00417491" w:rsidP="00417491">
      <w:pPr>
        <w:pStyle w:val="3SubTitle"/>
        <w:bidi/>
        <w:spacing w:before="0"/>
        <w:ind w:left="-58"/>
        <w:outlineLvl w:val="9"/>
        <w:rPr>
          <w:rFonts w:ascii="Tahoma" w:hAnsi="Tahoma" w:cs="Tahoma"/>
          <w:b w:val="0"/>
          <w:bCs w:val="0"/>
          <w:sz w:val="20"/>
        </w:rPr>
      </w:pPr>
      <w:r w:rsidRPr="00C01C06">
        <w:rPr>
          <w:rFonts w:ascii="Tahoma" w:hAnsi="Tahoma" w:cs="Tahoma"/>
          <w:b w:val="0"/>
          <w:bCs w:val="0"/>
          <w:sz w:val="20"/>
          <w:rtl/>
        </w:rPr>
        <w:t>במהלך הבדיקה</w:t>
      </w:r>
      <w:r w:rsidRPr="00C01C06">
        <w:rPr>
          <w:rFonts w:ascii="Tahoma" w:hAnsi="Tahoma" w:cs="Tahoma" w:hint="cs"/>
          <w:b w:val="0"/>
          <w:bCs w:val="0"/>
          <w:sz w:val="20"/>
          <w:rtl/>
        </w:rPr>
        <w:t xml:space="preserve"> נמצא כי קיימים מספר ליקויים בהגדרת הרשאות המשתמשים בשרת המערכת:</w:t>
      </w:r>
    </w:p>
    <w:p w14:paraId="656063BA" w14:textId="31222503" w:rsidR="00286AA0" w:rsidRDefault="00286AA0" w:rsidP="00EF4461">
      <w:pPr>
        <w:pStyle w:val="3SubTitle"/>
        <w:numPr>
          <w:ilvl w:val="0"/>
          <w:numId w:val="10"/>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Access Credential Manager as a trusted caller</w:t>
      </w:r>
      <w:r>
        <w:rPr>
          <w:rFonts w:ascii="Tahoma" w:hAnsi="Tahoma" w:cs="Tahoma" w:hint="cs"/>
          <w:b w:val="0"/>
          <w:bCs w:val="0"/>
          <w:sz w:val="20"/>
          <w:rtl/>
        </w:rPr>
        <w:t xml:space="preserve"> אינה מוגדרת כראוי.</w:t>
      </w:r>
    </w:p>
    <w:p w14:paraId="159DDB45" w14:textId="4CE288DA" w:rsidR="00594268" w:rsidRDefault="00594268" w:rsidP="00EF4461">
      <w:pPr>
        <w:pStyle w:val="3SubTitle"/>
        <w:numPr>
          <w:ilvl w:val="0"/>
          <w:numId w:val="10"/>
        </w:numPr>
        <w:bidi/>
        <w:spacing w:before="0"/>
        <w:outlineLvl w:val="9"/>
        <w:rPr>
          <w:rFonts w:ascii="Tahoma" w:hAnsi="Tahoma" w:cs="Tahoma"/>
          <w:b w:val="0"/>
          <w:bCs w:val="0"/>
          <w:sz w:val="20"/>
        </w:rPr>
      </w:pPr>
      <w:r w:rsidRPr="00594268">
        <w:rPr>
          <w:rFonts w:ascii="Tahoma" w:hAnsi="Tahoma" w:cs="Tahoma" w:hint="cs"/>
          <w:b w:val="0"/>
          <w:bCs w:val="0"/>
          <w:sz w:val="20"/>
          <w:rtl/>
        </w:rPr>
        <w:t xml:space="preserve">ההגדרה </w:t>
      </w:r>
      <w:r w:rsidRPr="00F62C9E">
        <w:rPr>
          <w:rFonts w:ascii="Tahoma" w:hAnsi="Tahoma" w:cs="Tahoma"/>
          <w:b w:val="0"/>
          <w:bCs w:val="0"/>
          <w:sz w:val="20"/>
        </w:rPr>
        <w:t>Act as part of the operating system</w:t>
      </w:r>
      <w:r>
        <w:rPr>
          <w:rFonts w:ascii="Tahoma" w:hAnsi="Tahoma" w:cs="Tahoma" w:hint="cs"/>
          <w:b w:val="0"/>
          <w:bCs w:val="0"/>
          <w:sz w:val="20"/>
          <w:rtl/>
        </w:rPr>
        <w:t xml:space="preserve"> אינה מוגדרת כראוי.</w:t>
      </w:r>
    </w:p>
    <w:p w14:paraId="29A90098" w14:textId="24B7D5FC" w:rsidR="000F46D6" w:rsidRPr="00F46BFF" w:rsidRDefault="000F46D6" w:rsidP="00EF4461">
      <w:pPr>
        <w:pStyle w:val="3SubTitle"/>
        <w:numPr>
          <w:ilvl w:val="0"/>
          <w:numId w:val="10"/>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Adjust memory quotes for a process</w:t>
      </w:r>
      <w:r w:rsidRPr="00F46BFF">
        <w:rPr>
          <w:rFonts w:ascii="Tahoma" w:hAnsi="Tahoma" w:cs="Tahoma" w:hint="cs"/>
          <w:b w:val="0"/>
          <w:bCs w:val="0"/>
          <w:sz w:val="20"/>
          <w:rtl/>
        </w:rPr>
        <w:t xml:space="preserve"> אינה מוגדרת כראוי.</w:t>
      </w:r>
    </w:p>
    <w:p w14:paraId="5299D2ED" w14:textId="4202D2C8" w:rsidR="000F46D6" w:rsidRPr="00F46BFF" w:rsidRDefault="000F41C2" w:rsidP="00EF4461">
      <w:pPr>
        <w:pStyle w:val="3SubTitle"/>
        <w:numPr>
          <w:ilvl w:val="0"/>
          <w:numId w:val="10"/>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Back up files and directories</w:t>
      </w:r>
      <w:r w:rsidRPr="00F46BFF">
        <w:rPr>
          <w:rFonts w:ascii="Tahoma" w:hAnsi="Tahoma" w:cs="Tahoma" w:hint="cs"/>
          <w:b w:val="0"/>
          <w:bCs w:val="0"/>
          <w:sz w:val="20"/>
          <w:rtl/>
        </w:rPr>
        <w:t xml:space="preserve"> אינה מוגדרת כראוי.</w:t>
      </w:r>
    </w:p>
    <w:p w14:paraId="5C34B332" w14:textId="6B5E9D87" w:rsidR="000F41C2" w:rsidRPr="00F46BFF" w:rsidRDefault="000F41C2" w:rsidP="00EF4461">
      <w:pPr>
        <w:pStyle w:val="3SubTitle"/>
        <w:numPr>
          <w:ilvl w:val="0"/>
          <w:numId w:val="10"/>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change the system time</w:t>
      </w:r>
      <w:r w:rsidRPr="00F46BFF">
        <w:rPr>
          <w:rFonts w:ascii="Tahoma" w:hAnsi="Tahoma" w:cs="Tahoma" w:hint="cs"/>
          <w:b w:val="0"/>
          <w:bCs w:val="0"/>
          <w:sz w:val="20"/>
          <w:rtl/>
        </w:rPr>
        <w:t xml:space="preserve"> אינה מוגדרת כראוי.</w:t>
      </w:r>
    </w:p>
    <w:p w14:paraId="04A6B177" w14:textId="45030204" w:rsidR="000F41C2" w:rsidRPr="00F46BFF" w:rsidRDefault="000F41C2" w:rsidP="00EF4461">
      <w:pPr>
        <w:pStyle w:val="3SubTitle"/>
        <w:numPr>
          <w:ilvl w:val="0"/>
          <w:numId w:val="10"/>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change the time zone</w:t>
      </w:r>
      <w:r w:rsidRPr="00F46BFF">
        <w:rPr>
          <w:rFonts w:ascii="Tahoma" w:hAnsi="Tahoma" w:cs="Tahoma" w:hint="cs"/>
          <w:b w:val="0"/>
          <w:bCs w:val="0"/>
          <w:sz w:val="20"/>
          <w:rtl/>
        </w:rPr>
        <w:t xml:space="preserve"> אינה מוגדרת כראוי.</w:t>
      </w:r>
    </w:p>
    <w:p w14:paraId="13B95A37" w14:textId="6635A54A" w:rsidR="000F41C2" w:rsidRPr="00487721" w:rsidRDefault="000F41C2" w:rsidP="00EF4461">
      <w:pPr>
        <w:pStyle w:val="3SubTitle"/>
        <w:numPr>
          <w:ilvl w:val="0"/>
          <w:numId w:val="10"/>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 xml:space="preserve">create a </w:t>
      </w:r>
      <w:proofErr w:type="spellStart"/>
      <w:r w:rsidRPr="00487721">
        <w:rPr>
          <w:rFonts w:ascii="Tahoma" w:hAnsi="Tahoma" w:cs="Tahoma"/>
          <w:b w:val="0"/>
          <w:bCs w:val="0"/>
          <w:sz w:val="20"/>
        </w:rPr>
        <w:t>pagefile</w:t>
      </w:r>
      <w:proofErr w:type="spellEnd"/>
      <w:r w:rsidRPr="00487721">
        <w:rPr>
          <w:rFonts w:ascii="Tahoma" w:hAnsi="Tahoma" w:cs="Tahoma" w:hint="cs"/>
          <w:b w:val="0"/>
          <w:bCs w:val="0"/>
          <w:sz w:val="20"/>
          <w:rtl/>
        </w:rPr>
        <w:t xml:space="preserve"> אינה מוגדרת כראוי.</w:t>
      </w:r>
    </w:p>
    <w:p w14:paraId="4884BDAA" w14:textId="65E48946"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Add workstations to domain</w:t>
      </w:r>
      <w:r w:rsidRPr="00487721">
        <w:rPr>
          <w:rFonts w:ascii="Tahoma" w:hAnsi="Tahoma" w:cs="Tahoma"/>
          <w:b w:val="0"/>
          <w:bCs w:val="0"/>
          <w:sz w:val="20"/>
          <w:rtl/>
        </w:rPr>
        <w:t xml:space="preserve"> אינה מוגדרת כראוי.</w:t>
      </w:r>
    </w:p>
    <w:p w14:paraId="70F47B9D" w14:textId="211B21C9" w:rsidR="00594268" w:rsidRPr="00487721" w:rsidRDefault="00594268"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Create a token object</w:t>
      </w:r>
      <w:r w:rsidRPr="00487721">
        <w:rPr>
          <w:rFonts w:ascii="Tahoma" w:hAnsi="Tahoma" w:cs="Tahoma" w:hint="cs"/>
          <w:b w:val="0"/>
          <w:bCs w:val="0"/>
          <w:sz w:val="20"/>
          <w:rtl/>
        </w:rPr>
        <w:t xml:space="preserve"> אינה מוגדרת כראוי.</w:t>
      </w:r>
    </w:p>
    <w:p w14:paraId="48FB4F2A" w14:textId="49C99A90" w:rsidR="00D4113F" w:rsidRPr="00487721" w:rsidRDefault="00D4113F"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Create global object</w:t>
      </w:r>
      <w:r w:rsidRPr="00487721">
        <w:rPr>
          <w:rFonts w:ascii="Tahoma" w:hAnsi="Tahoma" w:cs="Tahoma" w:hint="cs"/>
          <w:b w:val="0"/>
          <w:bCs w:val="0"/>
          <w:sz w:val="20"/>
          <w:rtl/>
        </w:rPr>
        <w:t xml:space="preserve"> אינה מוגדרת כראוי.</w:t>
      </w:r>
    </w:p>
    <w:p w14:paraId="659E146D" w14:textId="0F65BD4E" w:rsidR="00CA7747" w:rsidRPr="00487721" w:rsidRDefault="00CA7747"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Create permanent shared objects</w:t>
      </w:r>
      <w:r w:rsidRPr="00487721">
        <w:rPr>
          <w:rFonts w:ascii="Tahoma" w:hAnsi="Tahoma" w:cs="Tahoma" w:hint="cs"/>
          <w:b w:val="0"/>
          <w:bCs w:val="0"/>
          <w:sz w:val="20"/>
          <w:rtl/>
        </w:rPr>
        <w:t xml:space="preserve"> אינה מוגדרת כראוי.</w:t>
      </w:r>
    </w:p>
    <w:p w14:paraId="089C46CA" w14:textId="26EBE3EB" w:rsidR="00F8513A" w:rsidRPr="00487721" w:rsidRDefault="00F8513A"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Debug programs</w:t>
      </w:r>
      <w:r w:rsidRPr="00487721">
        <w:rPr>
          <w:rFonts w:ascii="Tahoma" w:hAnsi="Tahoma" w:cs="Tahoma" w:hint="cs"/>
          <w:b w:val="0"/>
          <w:bCs w:val="0"/>
          <w:sz w:val="20"/>
          <w:rtl/>
        </w:rPr>
        <w:t xml:space="preserve"> אינה מוגדרת כראוי.</w:t>
      </w:r>
    </w:p>
    <w:p w14:paraId="276CF9FA" w14:textId="77777777"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as a batch job</w:t>
      </w:r>
      <w:r w:rsidRPr="00487721">
        <w:rPr>
          <w:rFonts w:ascii="Tahoma" w:hAnsi="Tahoma" w:cs="Tahoma"/>
          <w:b w:val="0"/>
          <w:bCs w:val="0"/>
          <w:sz w:val="20"/>
          <w:rtl/>
        </w:rPr>
        <w:t xml:space="preserve"> אינה מוגדרת כראוי.</w:t>
      </w:r>
    </w:p>
    <w:p w14:paraId="1ABEAFC8" w14:textId="77777777"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as a service</w:t>
      </w:r>
      <w:r w:rsidRPr="00487721">
        <w:rPr>
          <w:rFonts w:ascii="Tahoma" w:hAnsi="Tahoma" w:cs="Tahoma"/>
          <w:b w:val="0"/>
          <w:bCs w:val="0"/>
          <w:sz w:val="20"/>
          <w:rtl/>
        </w:rPr>
        <w:t xml:space="preserve"> אינה מוגדרת כראוי.</w:t>
      </w:r>
    </w:p>
    <w:p w14:paraId="206A5BD5" w14:textId="77777777"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locally</w:t>
      </w:r>
      <w:r w:rsidRPr="00487721">
        <w:rPr>
          <w:rFonts w:ascii="Tahoma" w:hAnsi="Tahoma" w:cs="Tahoma"/>
          <w:b w:val="0"/>
          <w:bCs w:val="0"/>
          <w:sz w:val="20"/>
          <w:rtl/>
        </w:rPr>
        <w:t xml:space="preserve"> אינה מוגדרת כראוי.</w:t>
      </w:r>
    </w:p>
    <w:p w14:paraId="2B51BB7E" w14:textId="2968611F"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through Remote Desktop Services</w:t>
      </w:r>
      <w:r w:rsidRPr="00487721">
        <w:rPr>
          <w:rFonts w:ascii="Tahoma" w:hAnsi="Tahoma" w:cs="Tahoma"/>
          <w:b w:val="0"/>
          <w:bCs w:val="0"/>
          <w:sz w:val="20"/>
          <w:rtl/>
        </w:rPr>
        <w:t xml:space="preserve"> אינה מוגדרת כראוי.</w:t>
      </w:r>
    </w:p>
    <w:p w14:paraId="24629C42" w14:textId="0BA203C5" w:rsidR="00B417E4" w:rsidRPr="00487721" w:rsidRDefault="00B417E4"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Force shutdown from a remote system</w:t>
      </w:r>
      <w:r w:rsidRPr="00487721">
        <w:rPr>
          <w:rFonts w:ascii="Tahoma" w:hAnsi="Tahoma" w:cs="Tahoma" w:hint="cs"/>
          <w:b w:val="0"/>
          <w:bCs w:val="0"/>
          <w:sz w:val="20"/>
          <w:rtl/>
        </w:rPr>
        <w:t xml:space="preserve"> אינה מוגדרת כראוי.</w:t>
      </w:r>
    </w:p>
    <w:p w14:paraId="5D17CFE5" w14:textId="4B5D97F3" w:rsidR="00B417E4" w:rsidRPr="00487721" w:rsidRDefault="00B417E4"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Generate security audits</w:t>
      </w:r>
      <w:r w:rsidRPr="00487721">
        <w:rPr>
          <w:rFonts w:ascii="Tahoma" w:hAnsi="Tahoma" w:cs="Tahoma" w:hint="cs"/>
          <w:b w:val="0"/>
          <w:bCs w:val="0"/>
          <w:sz w:val="20"/>
          <w:rtl/>
        </w:rPr>
        <w:t xml:space="preserve"> אינה מוגדרת כראוי.</w:t>
      </w:r>
    </w:p>
    <w:p w14:paraId="609B2ABB" w14:textId="3B6B495B" w:rsidR="00B417E4" w:rsidRPr="00487721" w:rsidRDefault="00B417E4"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Increase scheduling priority</w:t>
      </w:r>
      <w:r w:rsidRPr="00487721">
        <w:rPr>
          <w:rFonts w:ascii="Tahoma" w:hAnsi="Tahoma" w:cs="Tahoma" w:hint="cs"/>
          <w:b w:val="0"/>
          <w:bCs w:val="0"/>
          <w:sz w:val="20"/>
          <w:rtl/>
        </w:rPr>
        <w:t xml:space="preserve"> אינה מוגדרת כראוי.</w:t>
      </w:r>
    </w:p>
    <w:p w14:paraId="1DE9F89C" w14:textId="2E0DFC25" w:rsidR="00B417E4" w:rsidRPr="00487721" w:rsidRDefault="00B417E4"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Load and unload device drivers</w:t>
      </w:r>
      <w:r w:rsidRPr="00487721">
        <w:rPr>
          <w:rFonts w:ascii="Tahoma" w:hAnsi="Tahoma" w:cs="Tahoma" w:hint="cs"/>
          <w:b w:val="0"/>
          <w:bCs w:val="0"/>
          <w:sz w:val="20"/>
          <w:rtl/>
        </w:rPr>
        <w:t xml:space="preserve"> אינה מוגדרת כראוי.</w:t>
      </w:r>
    </w:p>
    <w:p w14:paraId="4EDAF77B" w14:textId="24E1F03F" w:rsidR="00701A70" w:rsidRPr="00487721" w:rsidRDefault="00701A70"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Lock pages in memory</w:t>
      </w:r>
      <w:r w:rsidRPr="00487721">
        <w:rPr>
          <w:rFonts w:ascii="Tahoma" w:hAnsi="Tahoma" w:cs="Tahoma" w:hint="cs"/>
          <w:b w:val="0"/>
          <w:bCs w:val="0"/>
          <w:sz w:val="20"/>
          <w:rtl/>
        </w:rPr>
        <w:t xml:space="preserve"> אינה מוגדרת כראוי.</w:t>
      </w:r>
    </w:p>
    <w:p w14:paraId="7992A4B1" w14:textId="1F2DDF9F"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Log on as a batch job</w:t>
      </w:r>
      <w:r w:rsidRPr="00487721">
        <w:rPr>
          <w:rFonts w:ascii="Tahoma" w:hAnsi="Tahoma" w:cs="Tahoma"/>
          <w:b w:val="0"/>
          <w:bCs w:val="0"/>
          <w:sz w:val="20"/>
          <w:rtl/>
        </w:rPr>
        <w:t xml:space="preserve"> אינה מוגדרת כראוי.</w:t>
      </w:r>
    </w:p>
    <w:p w14:paraId="3DE8A450" w14:textId="6F8CFFA0" w:rsidR="00C063FD" w:rsidRPr="00487721" w:rsidRDefault="00C063FD"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Modify an object label</w:t>
      </w:r>
      <w:r w:rsidRPr="00487721">
        <w:rPr>
          <w:rFonts w:ascii="Tahoma" w:hAnsi="Tahoma" w:cs="Tahoma" w:hint="cs"/>
          <w:b w:val="0"/>
          <w:bCs w:val="0"/>
          <w:sz w:val="20"/>
          <w:rtl/>
        </w:rPr>
        <w:t xml:space="preserve"> אינה מוגדרת כראוי.</w:t>
      </w:r>
    </w:p>
    <w:p w14:paraId="36CF12AB" w14:textId="682A990E" w:rsidR="007D4DF9" w:rsidRPr="00487721" w:rsidRDefault="007D4DF9"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Modify firmware environment values</w:t>
      </w:r>
      <w:r w:rsidRPr="00487721">
        <w:rPr>
          <w:rFonts w:ascii="Tahoma" w:hAnsi="Tahoma" w:cs="Tahoma" w:hint="cs"/>
          <w:b w:val="0"/>
          <w:bCs w:val="0"/>
          <w:sz w:val="20"/>
          <w:rtl/>
        </w:rPr>
        <w:t xml:space="preserve"> אינה מוגדרת כראוי.</w:t>
      </w:r>
    </w:p>
    <w:p w14:paraId="5B7A8FE7" w14:textId="50D721CE" w:rsidR="00C063FD" w:rsidRPr="00487721" w:rsidRDefault="00C063FD"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Perform volume maintenance tasks</w:t>
      </w:r>
      <w:r w:rsidRPr="00487721">
        <w:rPr>
          <w:rFonts w:ascii="Tahoma" w:hAnsi="Tahoma" w:cs="Tahoma" w:hint="cs"/>
          <w:b w:val="0"/>
          <w:bCs w:val="0"/>
          <w:sz w:val="20"/>
          <w:rtl/>
        </w:rPr>
        <w:t xml:space="preserve"> אינה מוגדרת כראוי.</w:t>
      </w:r>
    </w:p>
    <w:p w14:paraId="20891A52" w14:textId="33693537" w:rsidR="00502A7A" w:rsidRPr="00487721" w:rsidRDefault="00502A7A"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Profile single process</w:t>
      </w:r>
      <w:r w:rsidRPr="00487721">
        <w:rPr>
          <w:rFonts w:ascii="Tahoma" w:hAnsi="Tahoma" w:cs="Tahoma" w:hint="cs"/>
          <w:b w:val="0"/>
          <w:bCs w:val="0"/>
          <w:sz w:val="20"/>
          <w:rtl/>
        </w:rPr>
        <w:t xml:space="preserve"> אינה מוגדרת כראוי.</w:t>
      </w:r>
    </w:p>
    <w:p w14:paraId="02575FD1" w14:textId="59BCB21F" w:rsidR="00C063FD" w:rsidRPr="00487721" w:rsidRDefault="00C063FD" w:rsidP="00EF4461">
      <w:pPr>
        <w:pStyle w:val="3SubTitle"/>
        <w:numPr>
          <w:ilvl w:val="0"/>
          <w:numId w:val="10"/>
        </w:numPr>
        <w:bidi/>
        <w:spacing w:before="0"/>
        <w:outlineLvl w:val="9"/>
        <w:rPr>
          <w:rFonts w:ascii="Tahoma" w:hAnsi="Tahoma" w:cs="Tahoma"/>
          <w:b w:val="0"/>
          <w:bCs w:val="0"/>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Profile system performance</w:t>
      </w:r>
      <w:r w:rsidRPr="00487721">
        <w:rPr>
          <w:rFonts w:ascii="Tahoma" w:hAnsi="Tahoma" w:cs="Tahoma" w:hint="cs"/>
          <w:b w:val="0"/>
          <w:bCs w:val="0"/>
          <w:sz w:val="20"/>
          <w:rtl/>
        </w:rPr>
        <w:t xml:space="preserve"> אינה מוגדרת כראוי.</w:t>
      </w:r>
    </w:p>
    <w:p w14:paraId="09C504ED" w14:textId="26CF54DC" w:rsidR="00417491" w:rsidRPr="00487721" w:rsidRDefault="00417491"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Replace a process level token</w:t>
      </w:r>
      <w:r w:rsidRPr="00487721">
        <w:rPr>
          <w:rFonts w:ascii="Tahoma" w:hAnsi="Tahoma" w:cs="Tahoma" w:hint="cs"/>
          <w:b w:val="0"/>
          <w:bCs w:val="0"/>
          <w:sz w:val="20"/>
          <w:rtl/>
        </w:rPr>
        <w:t xml:space="preserve"> אינה מוגדרת כראוי.</w:t>
      </w:r>
    </w:p>
    <w:p w14:paraId="796AD310" w14:textId="7ABEF55A" w:rsidR="00C558A9" w:rsidRPr="00487721" w:rsidRDefault="00C558A9"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Restore files and directories</w:t>
      </w:r>
      <w:r w:rsidRPr="00487721">
        <w:rPr>
          <w:rFonts w:ascii="Tahoma" w:hAnsi="Tahoma" w:cs="Tahoma" w:hint="cs"/>
          <w:b w:val="0"/>
          <w:bCs w:val="0"/>
          <w:sz w:val="20"/>
          <w:rtl/>
        </w:rPr>
        <w:t xml:space="preserve"> אינה מוגדרת כראוי.</w:t>
      </w:r>
    </w:p>
    <w:p w14:paraId="0AD7870B" w14:textId="4C077D89" w:rsidR="00C558A9" w:rsidRPr="00487721" w:rsidRDefault="00C558A9"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shut down the system</w:t>
      </w:r>
      <w:r w:rsidRPr="00487721">
        <w:rPr>
          <w:rFonts w:ascii="Tahoma" w:hAnsi="Tahoma" w:cs="Tahoma" w:hint="cs"/>
          <w:b w:val="0"/>
          <w:bCs w:val="0"/>
          <w:sz w:val="20"/>
          <w:rtl/>
        </w:rPr>
        <w:t xml:space="preserve"> אינה מוגדרת כראוי.</w:t>
      </w:r>
    </w:p>
    <w:p w14:paraId="5667D9AB" w14:textId="1306612B" w:rsidR="00C558A9" w:rsidRPr="00487721" w:rsidRDefault="00C558A9"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lastRenderedPageBreak/>
        <w:t xml:space="preserve">ההגדרה </w:t>
      </w:r>
      <w:r w:rsidRPr="00487721">
        <w:rPr>
          <w:rFonts w:ascii="Tahoma" w:hAnsi="Tahoma" w:cs="Tahoma"/>
          <w:b w:val="0"/>
          <w:bCs w:val="0"/>
          <w:sz w:val="20"/>
        </w:rPr>
        <w:t>Synchronize directory service data</w:t>
      </w:r>
      <w:r w:rsidRPr="00487721">
        <w:rPr>
          <w:rFonts w:ascii="Tahoma" w:hAnsi="Tahoma" w:cs="Tahoma" w:hint="cs"/>
          <w:b w:val="0"/>
          <w:bCs w:val="0"/>
          <w:sz w:val="20"/>
          <w:rtl/>
        </w:rPr>
        <w:t xml:space="preserve"> אינה מוגדרת כראוי.</w:t>
      </w:r>
    </w:p>
    <w:p w14:paraId="054A502D" w14:textId="67A5B74E" w:rsidR="00C558A9" w:rsidRPr="00487721" w:rsidRDefault="00C558A9" w:rsidP="00EF4461">
      <w:pPr>
        <w:pStyle w:val="3SubTitle"/>
        <w:numPr>
          <w:ilvl w:val="0"/>
          <w:numId w:val="10"/>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Take ownership of files or other objects</w:t>
      </w:r>
      <w:r w:rsidRPr="00487721">
        <w:rPr>
          <w:rFonts w:ascii="Tahoma" w:hAnsi="Tahoma" w:cs="Tahoma" w:hint="cs"/>
          <w:b w:val="0"/>
          <w:bCs w:val="0"/>
          <w:sz w:val="20"/>
          <w:rtl/>
        </w:rPr>
        <w:t xml:space="preserve"> אינה מוגדרת כראוי.</w:t>
      </w:r>
    </w:p>
    <w:p w14:paraId="665ABDDB"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42325885"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207AB79E"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1EE2DEF3"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008FCCC0"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27AE8545"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64248C6" w14:textId="4F9C3776" w:rsidR="00361C47" w:rsidRDefault="00361C47"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Access Credential Manager as a trusted caller</w:t>
      </w:r>
      <w:r>
        <w:rPr>
          <w:rFonts w:ascii="Tahoma" w:hAnsi="Tahoma" w:cs="Tahoma" w:hint="cs"/>
          <w:b w:val="0"/>
          <w:bCs w:val="0"/>
          <w:sz w:val="20"/>
          <w:rtl/>
        </w:rPr>
        <w:t xml:space="preserve"> </w:t>
      </w:r>
      <w:r w:rsidRPr="00361C47">
        <w:rPr>
          <w:rFonts w:ascii="Tahoma" w:hAnsi="Tahoma" w:cs="Tahoma"/>
          <w:b w:val="0"/>
          <w:bCs w:val="0"/>
          <w:sz w:val="20"/>
          <w:rtl/>
        </w:rPr>
        <w:t>משמשת את מנהל האישורים במהלך הגיבוי והשחזור. לאף חשבון לא צריכה להיות זכות משתמש זו, מכיוון שהיא מוקצ</w:t>
      </w:r>
      <w:r w:rsidR="00FF742B">
        <w:rPr>
          <w:rFonts w:ascii="Tahoma" w:hAnsi="Tahoma" w:cs="Tahoma" w:hint="cs"/>
          <w:b w:val="0"/>
          <w:bCs w:val="0"/>
          <w:sz w:val="20"/>
          <w:rtl/>
        </w:rPr>
        <w:t>י</w:t>
      </w:r>
      <w:r w:rsidRPr="00361C47">
        <w:rPr>
          <w:rFonts w:ascii="Tahoma" w:hAnsi="Tahoma" w:cs="Tahoma"/>
          <w:b w:val="0"/>
          <w:bCs w:val="0"/>
          <w:sz w:val="20"/>
          <w:rtl/>
        </w:rPr>
        <w:t>ת רק ל-</w:t>
      </w:r>
      <w:proofErr w:type="spellStart"/>
      <w:r w:rsidRPr="00361C47">
        <w:rPr>
          <w:rFonts w:ascii="Tahoma" w:hAnsi="Tahoma" w:cs="Tahoma"/>
          <w:b w:val="0"/>
          <w:bCs w:val="0"/>
          <w:sz w:val="20"/>
        </w:rPr>
        <w:t>Winlogon</w:t>
      </w:r>
      <w:proofErr w:type="spellEnd"/>
      <w:r w:rsidRPr="00361C47">
        <w:rPr>
          <w:rFonts w:ascii="Tahoma" w:hAnsi="Tahoma" w:cs="Tahoma"/>
          <w:b w:val="0"/>
          <w:bCs w:val="0"/>
          <w:sz w:val="20"/>
          <w:rtl/>
        </w:rPr>
        <w:t>. פרטי הכניסה השמורים של המשתמשים עלולים להיפגע אם זכות משתמש זו מוקצ</w:t>
      </w:r>
      <w:r w:rsidR="00544F49">
        <w:rPr>
          <w:rFonts w:ascii="Tahoma" w:hAnsi="Tahoma" w:cs="Tahoma" w:hint="cs"/>
          <w:b w:val="0"/>
          <w:bCs w:val="0"/>
          <w:sz w:val="20"/>
          <w:rtl/>
        </w:rPr>
        <w:t>ית</w:t>
      </w:r>
      <w:r w:rsidRPr="00361C47">
        <w:rPr>
          <w:rFonts w:ascii="Tahoma" w:hAnsi="Tahoma" w:cs="Tahoma"/>
          <w:b w:val="0"/>
          <w:bCs w:val="0"/>
          <w:sz w:val="20"/>
          <w:rtl/>
        </w:rPr>
        <w:t xml:space="preserve"> לגופים אחרים.</w:t>
      </w:r>
    </w:p>
    <w:p w14:paraId="57DF09CE" w14:textId="3708783E" w:rsidR="00594268" w:rsidRDefault="00594268"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Act as part of the operating system</w:t>
      </w:r>
      <w:r w:rsidRPr="00F62C9E">
        <w:rPr>
          <w:rFonts w:ascii="Tahoma" w:hAnsi="Tahoma" w:cs="Tahoma"/>
          <w:b w:val="0"/>
          <w:bCs w:val="0"/>
          <w:sz w:val="20"/>
          <w:rtl/>
        </w:rPr>
        <w:t xml:space="preserve"> </w:t>
      </w:r>
      <w:r w:rsidRPr="00F62C9E">
        <w:rPr>
          <w:rFonts w:ascii="Tahoma" w:hAnsi="Tahoma" w:cs="Tahoma"/>
          <w:b w:val="0"/>
          <w:bCs w:val="0"/>
          <w:sz w:val="20"/>
          <w:rtl/>
          <w:lang w:eastAsia="x-none"/>
        </w:rPr>
        <w:t>לתהליך לקבל את זהותו של כל משתמש וכך לקבל גישה</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למשאבים שהמשתמש מורשה לגשת אליהם. המשתמשים בעליי הרשאה זו יכולים להשתלט על המחשב ולמחוק עדויות לכל</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פעילויות שבוצעו על המחשב.</w:t>
      </w:r>
      <w:r>
        <w:rPr>
          <w:rFonts w:ascii="Tahoma" w:hAnsi="Tahoma" w:cs="Tahoma" w:hint="cs"/>
          <w:b w:val="0"/>
          <w:bCs w:val="0"/>
          <w:sz w:val="20"/>
          <w:rtl/>
          <w:lang w:eastAsia="x-none"/>
        </w:rPr>
        <w:t xml:space="preserve"> </w:t>
      </w:r>
    </w:p>
    <w:p w14:paraId="2D871FA6" w14:textId="34FEE396" w:rsidR="0042330A" w:rsidRDefault="0042330A"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Adjust memory quotes for a process</w:t>
      </w:r>
      <w:r>
        <w:rPr>
          <w:rFonts w:ascii="Tahoma" w:hAnsi="Tahoma" w:cs="Tahoma" w:hint="cs"/>
          <w:b w:val="0"/>
          <w:bCs w:val="0"/>
          <w:sz w:val="20"/>
          <w:rtl/>
          <w:lang w:eastAsia="x-none"/>
        </w:rPr>
        <w:t xml:space="preserve"> </w:t>
      </w:r>
      <w:r w:rsidRPr="0042330A">
        <w:rPr>
          <w:rFonts w:ascii="Tahoma" w:hAnsi="Tahoma" w:cs="Tahoma"/>
          <w:b w:val="0"/>
          <w:bCs w:val="0"/>
          <w:sz w:val="20"/>
          <w:rtl/>
          <w:lang w:eastAsia="x-none"/>
        </w:rPr>
        <w:t>מאפשרת למשתמש להתאים את כמות הזיכרון המרבית הזמינה לתהליך. היכולת להתאים מכסות זיכרון שימושית לכוונון המערכת, אך ניתן לנצל אותה לרעה. בידיים הלא נכונות, זה יכול לשמש להפעלת מתקפת מניעת שירות (</w:t>
      </w:r>
      <w:r w:rsidRPr="0042330A">
        <w:rPr>
          <w:rFonts w:ascii="Tahoma" w:hAnsi="Tahoma" w:cs="Tahoma"/>
          <w:b w:val="0"/>
          <w:bCs w:val="0"/>
          <w:sz w:val="20"/>
          <w:lang w:eastAsia="x-none"/>
        </w:rPr>
        <w:t>DoS</w:t>
      </w:r>
      <w:r w:rsidRPr="0042330A">
        <w:rPr>
          <w:rFonts w:ascii="Tahoma" w:hAnsi="Tahoma" w:cs="Tahoma"/>
          <w:b w:val="0"/>
          <w:bCs w:val="0"/>
          <w:sz w:val="20"/>
          <w:rtl/>
          <w:lang w:eastAsia="x-none"/>
        </w:rPr>
        <w:t>).</w:t>
      </w:r>
    </w:p>
    <w:p w14:paraId="70C761B2" w14:textId="50F57F8B" w:rsidR="00835374" w:rsidRDefault="00835374"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Back up files and directories</w:t>
      </w:r>
      <w:r>
        <w:rPr>
          <w:rFonts w:ascii="Tahoma" w:hAnsi="Tahoma" w:cs="Tahoma" w:hint="cs"/>
          <w:b w:val="0"/>
          <w:bCs w:val="0"/>
          <w:sz w:val="20"/>
          <w:rtl/>
          <w:lang w:eastAsia="x-none"/>
        </w:rPr>
        <w:t xml:space="preserve"> </w:t>
      </w:r>
      <w:r w:rsidRPr="00835374">
        <w:rPr>
          <w:rFonts w:ascii="Tahoma" w:hAnsi="Tahoma" w:cs="Tahoma"/>
          <w:b w:val="0"/>
          <w:bCs w:val="0"/>
          <w:sz w:val="20"/>
          <w:rtl/>
          <w:lang w:eastAsia="x-none"/>
        </w:rPr>
        <w:t xml:space="preserve">מאפשרת למשתמשים לעקוף הרשאות קבצים וספריות לגיבוי המערכת. הרשאה של המשתמש מופעלת רק כאשר יישום (כגון </w:t>
      </w:r>
      <w:r w:rsidRPr="00835374">
        <w:rPr>
          <w:rFonts w:ascii="Tahoma" w:hAnsi="Tahoma" w:cs="Tahoma"/>
          <w:b w:val="0"/>
          <w:bCs w:val="0"/>
          <w:sz w:val="20"/>
          <w:lang w:eastAsia="x-none"/>
        </w:rPr>
        <w:t>NTBACKUP</w:t>
      </w:r>
      <w:r w:rsidRPr="00835374">
        <w:rPr>
          <w:rFonts w:ascii="Tahoma" w:hAnsi="Tahoma" w:cs="Tahoma"/>
          <w:b w:val="0"/>
          <w:bCs w:val="0"/>
          <w:sz w:val="20"/>
          <w:rtl/>
          <w:lang w:eastAsia="x-none"/>
        </w:rPr>
        <w:t xml:space="preserve">) מנסה לגשת לקובץ או לספרייה דרך ממשק תכנות היישומים לגיבוי מערכת הקבצים </w:t>
      </w:r>
      <w:r w:rsidRPr="00835374">
        <w:rPr>
          <w:rFonts w:ascii="Tahoma" w:hAnsi="Tahoma" w:cs="Tahoma"/>
          <w:b w:val="0"/>
          <w:bCs w:val="0"/>
          <w:sz w:val="20"/>
          <w:lang w:eastAsia="x-none"/>
        </w:rPr>
        <w:t>NTFS (API)</w:t>
      </w:r>
      <w:r w:rsidRPr="00835374">
        <w:rPr>
          <w:rFonts w:ascii="Tahoma" w:hAnsi="Tahoma" w:cs="Tahoma"/>
          <w:b w:val="0"/>
          <w:bCs w:val="0"/>
          <w:sz w:val="20"/>
          <w:rtl/>
          <w:lang w:eastAsia="x-none"/>
        </w:rPr>
        <w:t>. אחרת, הרשאות הקבצים והספריות שהוקצו חלות.</w:t>
      </w:r>
    </w:p>
    <w:p w14:paraId="13FC8271" w14:textId="4843A754" w:rsidR="00835374" w:rsidRDefault="00835374"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change the system time</w:t>
      </w:r>
      <w:r>
        <w:rPr>
          <w:rFonts w:ascii="Tahoma" w:hAnsi="Tahoma" w:cs="Tahoma" w:hint="cs"/>
          <w:b w:val="0"/>
          <w:bCs w:val="0"/>
          <w:sz w:val="20"/>
          <w:rtl/>
          <w:lang w:eastAsia="x-none"/>
        </w:rPr>
        <w:t xml:space="preserve"> </w:t>
      </w:r>
      <w:r w:rsidRPr="00835374">
        <w:rPr>
          <w:rFonts w:ascii="Tahoma" w:hAnsi="Tahoma" w:cs="Tahoma"/>
          <w:b w:val="0"/>
          <w:bCs w:val="0"/>
          <w:sz w:val="20"/>
          <w:rtl/>
          <w:lang w:eastAsia="x-none"/>
        </w:rPr>
        <w:t>קובעת אילו משתמשים וקבוצות יכולים לשנות את השעה והתאריך בשעון הפנימי של המחשבים בסביבתכם. משתמשים שמוקצים להם זכות משתמש זו יכולים להשפיע על הופעת יומני האירועים. כאשר הגדרת השעה של המחשב משתנה, תיעוד האירועים משקפים את הזמן החדש, ולא את הזמן בו התרחשו האירועים.</w:t>
      </w:r>
    </w:p>
    <w:p w14:paraId="0CA78241" w14:textId="5CE17796" w:rsidR="009C4645" w:rsidRDefault="009C4645"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change the time zone</w:t>
      </w:r>
      <w:r>
        <w:rPr>
          <w:rFonts w:ascii="Tahoma" w:hAnsi="Tahoma" w:cs="Tahoma" w:hint="cs"/>
          <w:b w:val="0"/>
          <w:bCs w:val="0"/>
          <w:sz w:val="20"/>
          <w:rtl/>
          <w:lang w:eastAsia="x-none"/>
        </w:rPr>
        <w:t xml:space="preserve"> </w:t>
      </w:r>
      <w:r w:rsidRPr="009C4645">
        <w:rPr>
          <w:rFonts w:ascii="Tahoma" w:hAnsi="Tahoma" w:cs="Tahoma"/>
          <w:b w:val="0"/>
          <w:bCs w:val="0"/>
          <w:sz w:val="20"/>
          <w:rtl/>
          <w:lang w:eastAsia="x-none"/>
        </w:rPr>
        <w:t>קובעת אילו משתמשים יכולים לשנות את אזור הזמן של המחשב. יכולת זו אינה טומנת בחובה סכנה גדולה עבור המחשב ועשויה להיות שימושית עבור עובדים ניידים.</w:t>
      </w:r>
    </w:p>
    <w:p w14:paraId="47CB82B8" w14:textId="5585E9F2" w:rsidR="00692B3E" w:rsidRDefault="00692B3E"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 xml:space="preserve">create a </w:t>
      </w:r>
      <w:proofErr w:type="spellStart"/>
      <w:r>
        <w:rPr>
          <w:rFonts w:ascii="Tahoma" w:hAnsi="Tahoma" w:cs="Tahoma"/>
          <w:b w:val="0"/>
          <w:bCs w:val="0"/>
          <w:sz w:val="20"/>
          <w:lang w:eastAsia="x-none"/>
        </w:rPr>
        <w:t>pagefile</w:t>
      </w:r>
      <w:proofErr w:type="spellEnd"/>
      <w:r>
        <w:rPr>
          <w:rFonts w:ascii="Tahoma" w:hAnsi="Tahoma" w:cs="Tahoma" w:hint="cs"/>
          <w:b w:val="0"/>
          <w:bCs w:val="0"/>
          <w:sz w:val="20"/>
          <w:rtl/>
          <w:lang w:eastAsia="x-none"/>
        </w:rPr>
        <w:t xml:space="preserve"> </w:t>
      </w:r>
      <w:r w:rsidRPr="00692B3E">
        <w:rPr>
          <w:rFonts w:ascii="Tahoma" w:hAnsi="Tahoma" w:cs="Tahoma"/>
          <w:b w:val="0"/>
          <w:bCs w:val="0"/>
          <w:sz w:val="20"/>
          <w:rtl/>
          <w:lang w:eastAsia="x-none"/>
        </w:rPr>
        <w:t xml:space="preserve">מאפשרת למשתמשים לשנות את גודל </w:t>
      </w:r>
      <w:r>
        <w:rPr>
          <w:rFonts w:ascii="Tahoma" w:hAnsi="Tahoma" w:cs="Tahoma" w:hint="cs"/>
          <w:b w:val="0"/>
          <w:bCs w:val="0"/>
          <w:sz w:val="20"/>
          <w:rtl/>
          <w:lang w:eastAsia="x-none"/>
        </w:rPr>
        <w:t>ה-</w:t>
      </w:r>
      <w:proofErr w:type="spellStart"/>
      <w:r>
        <w:rPr>
          <w:rFonts w:ascii="Tahoma" w:hAnsi="Tahoma" w:cs="Tahoma"/>
          <w:b w:val="0"/>
          <w:bCs w:val="0"/>
          <w:sz w:val="20"/>
          <w:lang w:eastAsia="x-none"/>
        </w:rPr>
        <w:t>pagefile</w:t>
      </w:r>
      <w:proofErr w:type="spellEnd"/>
      <w:r w:rsidRPr="00692B3E">
        <w:rPr>
          <w:rFonts w:ascii="Tahoma" w:hAnsi="Tahoma" w:cs="Tahoma"/>
          <w:b w:val="0"/>
          <w:bCs w:val="0"/>
          <w:sz w:val="20"/>
          <w:rtl/>
          <w:lang w:eastAsia="x-none"/>
        </w:rPr>
        <w:t xml:space="preserve">. על ידי הפיכת </w:t>
      </w:r>
      <w:r>
        <w:rPr>
          <w:rFonts w:ascii="Tahoma" w:hAnsi="Tahoma" w:cs="Tahoma" w:hint="cs"/>
          <w:b w:val="0"/>
          <w:bCs w:val="0"/>
          <w:sz w:val="20"/>
          <w:rtl/>
          <w:lang w:eastAsia="x-none"/>
        </w:rPr>
        <w:t>ה-</w:t>
      </w:r>
      <w:proofErr w:type="spellStart"/>
      <w:r>
        <w:rPr>
          <w:rFonts w:ascii="Tahoma" w:hAnsi="Tahoma" w:cs="Tahoma"/>
          <w:b w:val="0"/>
          <w:bCs w:val="0"/>
          <w:sz w:val="20"/>
          <w:lang w:eastAsia="x-none"/>
        </w:rPr>
        <w:t>pagefile</w:t>
      </w:r>
      <w:proofErr w:type="spellEnd"/>
      <w:r>
        <w:rPr>
          <w:rFonts w:ascii="Tahoma" w:hAnsi="Tahoma" w:cs="Tahoma" w:hint="cs"/>
          <w:b w:val="0"/>
          <w:bCs w:val="0"/>
          <w:sz w:val="20"/>
          <w:rtl/>
          <w:lang w:eastAsia="x-none"/>
        </w:rPr>
        <w:t xml:space="preserve"> </w:t>
      </w:r>
      <w:r w:rsidRPr="00692B3E">
        <w:rPr>
          <w:rFonts w:ascii="Tahoma" w:hAnsi="Tahoma" w:cs="Tahoma"/>
          <w:b w:val="0"/>
          <w:bCs w:val="0"/>
          <w:sz w:val="20"/>
          <w:rtl/>
          <w:lang w:eastAsia="x-none"/>
        </w:rPr>
        <w:t>לגדול או קטן במיוחד, תוקף יכול להשפיע בקלות על ביצועיו של מחשב שנפגע.</w:t>
      </w:r>
    </w:p>
    <w:p w14:paraId="6D3B5F4A" w14:textId="1E4F4D7D" w:rsidR="00417491" w:rsidRDefault="00417491" w:rsidP="00EF4461">
      <w:pPr>
        <w:pStyle w:val="3SubTitle"/>
        <w:numPr>
          <w:ilvl w:val="0"/>
          <w:numId w:val="7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Add workstations to domain</w:t>
      </w:r>
      <w:r w:rsidRPr="00C01C06">
        <w:rPr>
          <w:rFonts w:ascii="Tahoma" w:hAnsi="Tahoma" w:cs="Tahoma"/>
          <w:b w:val="0"/>
          <w:bCs w:val="0"/>
          <w:sz w:val="20"/>
          <w:rtl/>
        </w:rPr>
        <w:t xml:space="preserve"> </w:t>
      </w:r>
      <w:r w:rsidRPr="00C01C06">
        <w:rPr>
          <w:rFonts w:ascii="Tahoma" w:hAnsi="Tahoma" w:cs="Tahoma"/>
          <w:b w:val="0"/>
          <w:bCs w:val="0"/>
          <w:sz w:val="20"/>
          <w:rtl/>
          <w:lang w:eastAsia="x-none"/>
        </w:rPr>
        <w:t>מציינת אילו משתמשים יכולים להוסיף תחנות עבודה ל</w:t>
      </w:r>
      <w:r w:rsidRPr="00C01C06">
        <w:rPr>
          <w:rFonts w:ascii="Tahoma" w:hAnsi="Tahoma" w:cs="Tahoma"/>
          <w:b w:val="0"/>
          <w:bCs w:val="0"/>
          <w:sz w:val="20"/>
          <w:lang w:eastAsia="x-none"/>
        </w:rPr>
        <w:t>-Domain</w:t>
      </w:r>
      <w:r w:rsidRPr="00C01C06">
        <w:rPr>
          <w:rFonts w:ascii="Tahoma" w:hAnsi="Tahoma" w:cs="Tahoma"/>
          <w:b w:val="0"/>
          <w:bCs w:val="0"/>
          <w:sz w:val="20"/>
          <w:rtl/>
          <w:lang w:eastAsia="x-none"/>
        </w:rPr>
        <w:t>. משתמשים עם הרשאה זו יכולה להוסיף מחשב ל-</w:t>
      </w:r>
      <w:r w:rsidRPr="00C01C06">
        <w:rPr>
          <w:rFonts w:ascii="Tahoma" w:hAnsi="Tahoma" w:cs="Tahoma"/>
          <w:b w:val="0"/>
          <w:bCs w:val="0"/>
          <w:sz w:val="20"/>
          <w:lang w:eastAsia="x-none"/>
        </w:rPr>
        <w:t>Domain</w:t>
      </w:r>
      <w:r w:rsidRPr="00C01C06">
        <w:rPr>
          <w:rFonts w:ascii="Tahoma" w:hAnsi="Tahoma" w:cs="Tahoma"/>
          <w:b w:val="0"/>
          <w:bCs w:val="0"/>
          <w:sz w:val="20"/>
          <w:rtl/>
          <w:lang w:eastAsia="x-none"/>
        </w:rPr>
        <w:t xml:space="preserve"> שמוגדר בצורה שמפרה מדיניות אבטחה ארגונית.</w:t>
      </w:r>
    </w:p>
    <w:p w14:paraId="635C70BA" w14:textId="23828586" w:rsidR="00594268" w:rsidRDefault="00594268" w:rsidP="00EF4461">
      <w:pPr>
        <w:pStyle w:val="3SubTitle"/>
        <w:numPr>
          <w:ilvl w:val="0"/>
          <w:numId w:val="72"/>
        </w:numPr>
        <w:bidi/>
        <w:spacing w:before="0"/>
        <w:outlineLvl w:val="9"/>
        <w:rPr>
          <w:rFonts w:ascii="Tahoma" w:hAnsi="Tahoma" w:cs="Tahoma"/>
          <w:b w:val="0"/>
          <w:bCs w:val="0"/>
          <w:sz w:val="20"/>
          <w:lang w:eastAsia="x-none"/>
        </w:rPr>
      </w:pPr>
      <w:r>
        <w:rPr>
          <w:rFonts w:ascii="Tahoma" w:hAnsi="Tahoma" w:cs="Tahoma" w:hint="cs"/>
          <w:b w:val="0"/>
          <w:bCs w:val="0"/>
          <w:sz w:val="20"/>
          <w:rtl/>
          <w:lang w:eastAsia="x-none"/>
        </w:rPr>
        <w:t xml:space="preserve">ההגדרה </w:t>
      </w:r>
      <w:r w:rsidRPr="00F62C9E">
        <w:rPr>
          <w:rFonts w:ascii="Tahoma" w:hAnsi="Tahoma" w:cs="Tahoma"/>
          <w:b w:val="0"/>
          <w:bCs w:val="0"/>
          <w:sz w:val="20"/>
          <w:lang w:eastAsia="x-none"/>
        </w:rPr>
        <w:t>Create a token object</w:t>
      </w:r>
      <w:r w:rsidRPr="00F62C9E">
        <w:rPr>
          <w:rFonts w:ascii="Tahoma" w:hAnsi="Tahoma" w:cs="Tahoma"/>
          <w:b w:val="0"/>
          <w:bCs w:val="0"/>
          <w:sz w:val="20"/>
          <w:rtl/>
          <w:lang w:eastAsia="x-none"/>
        </w:rPr>
        <w:t xml:space="preserve"> לתהליך ליצור </w:t>
      </w:r>
      <w:r w:rsidRPr="00F62C9E">
        <w:rPr>
          <w:rFonts w:ascii="Tahoma" w:hAnsi="Tahoma" w:cs="Tahoma"/>
          <w:b w:val="0"/>
          <w:bCs w:val="0"/>
          <w:sz w:val="20"/>
          <w:lang w:eastAsia="x-none"/>
        </w:rPr>
        <w:t>Token</w:t>
      </w:r>
      <w:r w:rsidRPr="00F62C9E">
        <w:rPr>
          <w:rFonts w:ascii="Tahoma" w:hAnsi="Tahoma" w:cs="Tahoma"/>
          <w:b w:val="0"/>
          <w:bCs w:val="0"/>
          <w:sz w:val="20"/>
          <w:rtl/>
          <w:lang w:eastAsia="x-none"/>
        </w:rPr>
        <w:t xml:space="preserve"> גישה, שעשוי לספק הרשאות גישה לנתונים רגישים. לחשבון משתמש שניתנת לו זכות משתמש זו יש שליטה מלאה על המערכת ויכולה להוביל לפגיעה במערכת. מומלץ מאוד שלא להקצות</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משתמש בעל הרשאה זו.</w:t>
      </w:r>
    </w:p>
    <w:p w14:paraId="18200A3C" w14:textId="5E3F7496" w:rsidR="005E22DF" w:rsidRPr="005E22DF" w:rsidRDefault="005E22DF" w:rsidP="00EF4461">
      <w:pPr>
        <w:pStyle w:val="3SubTitle"/>
        <w:numPr>
          <w:ilvl w:val="0"/>
          <w:numId w:val="72"/>
        </w:numPr>
        <w:bidi/>
        <w:spacing w:before="0"/>
        <w:outlineLvl w:val="9"/>
        <w:rPr>
          <w:rFonts w:ascii="Tahoma" w:hAnsi="Tahoma" w:cs="Tahoma"/>
          <w:b w:val="0"/>
          <w:bCs w:val="0"/>
          <w:sz w:val="20"/>
          <w:lang w:eastAsia="x-none"/>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create global object</w:t>
      </w:r>
      <w:r>
        <w:rPr>
          <w:rFonts w:ascii="Tahoma" w:hAnsi="Tahoma" w:cs="Tahoma" w:hint="cs"/>
          <w:b w:val="0"/>
          <w:bCs w:val="0"/>
          <w:sz w:val="20"/>
          <w:rtl/>
          <w:lang w:eastAsia="x-none"/>
        </w:rPr>
        <w:t xml:space="preserve"> </w:t>
      </w:r>
      <w:r w:rsidRPr="005E22DF">
        <w:rPr>
          <w:rFonts w:ascii="Tahoma" w:hAnsi="Tahoma" w:cs="Tahoma"/>
          <w:b w:val="0"/>
          <w:bCs w:val="0"/>
          <w:sz w:val="20"/>
          <w:rtl/>
          <w:lang w:eastAsia="x-none"/>
        </w:rPr>
        <w:t>קובעת אם משתמשים יכולים ליצור אובייקטים גלובליים הזמינים לכל ההפעלות. משתמשים עדיין יכולים ליצור אובייקטים ספציפיים להפעלה שלהם אם אין להם הרשאות משתמש זה</w:t>
      </w:r>
      <w:r w:rsidRPr="005E22DF">
        <w:rPr>
          <w:rFonts w:ascii="Tahoma" w:hAnsi="Tahoma" w:cs="Tahoma"/>
          <w:b w:val="0"/>
          <w:bCs w:val="0"/>
          <w:sz w:val="20"/>
          <w:lang w:eastAsia="x-none"/>
        </w:rPr>
        <w:t>.</w:t>
      </w:r>
      <w:r>
        <w:rPr>
          <w:rFonts w:ascii="Tahoma" w:hAnsi="Tahoma" w:cs="Tahoma"/>
          <w:b w:val="0"/>
          <w:bCs w:val="0"/>
          <w:sz w:val="20"/>
          <w:rtl/>
          <w:lang w:eastAsia="x-none"/>
        </w:rPr>
        <w:br/>
      </w:r>
      <w:r w:rsidRPr="005E22DF">
        <w:rPr>
          <w:rFonts w:ascii="Tahoma" w:hAnsi="Tahoma" w:cs="Tahoma"/>
          <w:b w:val="0"/>
          <w:bCs w:val="0"/>
          <w:sz w:val="20"/>
          <w:rtl/>
          <w:lang w:eastAsia="x-none"/>
        </w:rPr>
        <w:t xml:space="preserve">משתמשים שיכולים ליצור אובייקטים גלובליים עשויים להשפיע על תהליכים שרצים תחת הפעלות </w:t>
      </w:r>
      <w:r w:rsidRPr="005E22DF">
        <w:rPr>
          <w:rFonts w:ascii="Tahoma" w:hAnsi="Tahoma" w:cs="Tahoma"/>
          <w:b w:val="0"/>
          <w:bCs w:val="0"/>
          <w:sz w:val="20"/>
          <w:rtl/>
          <w:lang w:eastAsia="x-none"/>
        </w:rPr>
        <w:lastRenderedPageBreak/>
        <w:t xml:space="preserve">של משתמשים אחרים. יכולת זו עלולה להוביל למגוון בעיות, כגון כשל ביישומים או </w:t>
      </w:r>
      <w:r w:rsidR="00036664">
        <w:rPr>
          <w:rFonts w:ascii="Tahoma" w:hAnsi="Tahoma" w:cs="Tahoma" w:hint="cs"/>
          <w:b w:val="0"/>
          <w:bCs w:val="0"/>
          <w:sz w:val="20"/>
          <w:rtl/>
          <w:lang w:eastAsia="x-none"/>
        </w:rPr>
        <w:t>ה</w:t>
      </w:r>
      <w:r w:rsidRPr="005E22DF">
        <w:rPr>
          <w:rFonts w:ascii="Tahoma" w:hAnsi="Tahoma" w:cs="Tahoma"/>
          <w:b w:val="0"/>
          <w:bCs w:val="0"/>
          <w:sz w:val="20"/>
          <w:rtl/>
          <w:lang w:eastAsia="x-none"/>
        </w:rPr>
        <w:t>שחתת נתונים.</w:t>
      </w:r>
    </w:p>
    <w:p w14:paraId="7CC5DCD2" w14:textId="3935FDE6" w:rsidR="00CA7747" w:rsidRDefault="00CA7747" w:rsidP="00EF4461">
      <w:pPr>
        <w:pStyle w:val="3SubTitle"/>
        <w:numPr>
          <w:ilvl w:val="0"/>
          <w:numId w:val="72"/>
        </w:numPr>
        <w:bidi/>
        <w:spacing w:before="0"/>
        <w:outlineLvl w:val="9"/>
        <w:rPr>
          <w:rFonts w:ascii="Tahoma" w:hAnsi="Tahoma" w:cs="Tahoma"/>
          <w:b w:val="0"/>
          <w:bCs w:val="0"/>
          <w:sz w:val="20"/>
          <w:lang w:eastAsia="x-none"/>
        </w:rPr>
      </w:pPr>
      <w:r>
        <w:rPr>
          <w:rFonts w:ascii="Tahoma" w:hAnsi="Tahoma" w:cs="Tahoma" w:hint="cs"/>
          <w:b w:val="0"/>
          <w:bCs w:val="0"/>
          <w:sz w:val="20"/>
          <w:rtl/>
          <w:lang w:eastAsia="x-none"/>
        </w:rPr>
        <w:t xml:space="preserve">ההגדרה </w:t>
      </w:r>
      <w:r w:rsidRPr="00F62C9E">
        <w:rPr>
          <w:rFonts w:ascii="Tahoma" w:hAnsi="Tahoma" w:cs="Tahoma"/>
          <w:b w:val="0"/>
          <w:bCs w:val="0"/>
          <w:sz w:val="20"/>
          <w:lang w:eastAsia="x-none"/>
        </w:rPr>
        <w:t>Create permanent shared objects</w:t>
      </w:r>
      <w:r w:rsidRPr="00F62C9E">
        <w:rPr>
          <w:rFonts w:ascii="Tahoma" w:hAnsi="Tahoma" w:cs="Tahoma"/>
          <w:b w:val="0"/>
          <w:bCs w:val="0"/>
          <w:sz w:val="20"/>
          <w:rtl/>
          <w:lang w:eastAsia="x-none"/>
        </w:rPr>
        <w:t xml:space="preserve"> מאפשרת ליצור שיתוף של אובייקטים קבועים. משתמשים שיש להם הרשאה ליצור שיתוף של אובייקטים משותפים קבועים יכולים ליצור שיתוף חדש וע"י כך לחשוף נתונים רגישים לרשת.</w:t>
      </w:r>
    </w:p>
    <w:p w14:paraId="282635F8" w14:textId="2F36ABFA" w:rsidR="0069016C" w:rsidRPr="00C01C06" w:rsidRDefault="0069016C" w:rsidP="00EF4461">
      <w:pPr>
        <w:pStyle w:val="3SubTitle"/>
        <w:numPr>
          <w:ilvl w:val="0"/>
          <w:numId w:val="72"/>
        </w:numPr>
        <w:bidi/>
        <w:spacing w:before="0"/>
        <w:outlineLvl w:val="9"/>
        <w:rPr>
          <w:rFonts w:ascii="Tahoma" w:hAnsi="Tahoma" w:cs="Tahoma"/>
          <w:b w:val="0"/>
          <w:bCs w:val="0"/>
          <w:sz w:val="20"/>
          <w:lang w:eastAsia="x-none"/>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Debug programs</w:t>
      </w:r>
      <w:r>
        <w:rPr>
          <w:rFonts w:ascii="Tahoma" w:hAnsi="Tahoma" w:cs="Tahoma" w:hint="cs"/>
          <w:b w:val="0"/>
          <w:bCs w:val="0"/>
          <w:sz w:val="20"/>
          <w:rtl/>
          <w:lang w:eastAsia="x-none"/>
        </w:rPr>
        <w:t xml:space="preserve"> </w:t>
      </w:r>
      <w:r w:rsidRPr="0069016C">
        <w:rPr>
          <w:rFonts w:ascii="Tahoma" w:hAnsi="Tahoma" w:cs="Tahoma"/>
          <w:b w:val="0"/>
          <w:bCs w:val="0"/>
          <w:sz w:val="20"/>
          <w:rtl/>
          <w:lang w:eastAsia="x-none"/>
        </w:rPr>
        <w:t>קובעת אילו חשבונות משתמשים יהיו בעלי הרשאה לצרף באגים לתהליך כלשהו או לליבה, המספקת גישה מלאה לרכיבי מערכת הפעלה רגישים וקריטיים. למפתחים שמנקים באגים ביישומים שלהם אין צורך להקצות זכות משתמש זו</w:t>
      </w:r>
      <w:r>
        <w:rPr>
          <w:rFonts w:ascii="Tahoma" w:hAnsi="Tahoma" w:cs="Tahoma" w:hint="cs"/>
          <w:b w:val="0"/>
          <w:bCs w:val="0"/>
          <w:sz w:val="20"/>
          <w:rtl/>
          <w:lang w:eastAsia="x-none"/>
        </w:rPr>
        <w:t>.</w:t>
      </w:r>
      <w:r w:rsidRPr="0069016C">
        <w:rPr>
          <w:rFonts w:ascii="Tahoma" w:hAnsi="Tahoma" w:cs="Tahoma"/>
          <w:b w:val="0"/>
          <w:bCs w:val="0"/>
          <w:sz w:val="20"/>
          <w:rtl/>
          <w:lang w:eastAsia="x-none"/>
        </w:rPr>
        <w:t xml:space="preserve"> עם זאת, מפתחים שמנקים באגים ברכיבי מערכת חדשים יזדקקו לכך.</w:t>
      </w:r>
    </w:p>
    <w:p w14:paraId="19C37A35" w14:textId="39B64DB7" w:rsidR="00417491" w:rsidRPr="00C01C06" w:rsidRDefault="00417491" w:rsidP="00EF4461">
      <w:pPr>
        <w:pStyle w:val="3SubTitle"/>
        <w:numPr>
          <w:ilvl w:val="0"/>
          <w:numId w:val="72"/>
        </w:numPr>
        <w:bidi/>
        <w:spacing w:before="0"/>
        <w:outlineLvl w:val="9"/>
        <w:rPr>
          <w:rFonts w:ascii="Tahoma" w:hAnsi="Tahoma" w:cs="Tahoma"/>
          <w:b w:val="0"/>
          <w:bCs w:val="0"/>
          <w:sz w:val="20"/>
          <w:lang w:eastAsia="x-none"/>
        </w:rPr>
      </w:pPr>
      <w:r w:rsidRPr="00C01C06">
        <w:rPr>
          <w:rFonts w:ascii="Tahoma" w:hAnsi="Tahoma" w:cs="Tahoma"/>
          <w:b w:val="0"/>
          <w:bCs w:val="0"/>
          <w:sz w:val="20"/>
          <w:rtl/>
          <w:lang w:eastAsia="x-none"/>
        </w:rPr>
        <w:t xml:space="preserve">ההגדרה </w:t>
      </w:r>
      <w:r w:rsidRPr="00C01C06">
        <w:rPr>
          <w:rFonts w:ascii="Tahoma" w:hAnsi="Tahoma" w:cs="Tahoma"/>
          <w:b w:val="0"/>
          <w:bCs w:val="0"/>
          <w:sz w:val="20"/>
          <w:lang w:eastAsia="x-none"/>
        </w:rPr>
        <w:t>Deny log on as a batch job</w:t>
      </w:r>
      <w:r w:rsidRPr="00C01C06">
        <w:rPr>
          <w:rFonts w:ascii="Tahoma" w:hAnsi="Tahoma" w:cs="Tahoma"/>
          <w:b w:val="0"/>
          <w:bCs w:val="0"/>
          <w:sz w:val="20"/>
          <w:rtl/>
          <w:lang w:eastAsia="x-none"/>
        </w:rPr>
        <w:t xml:space="preserve"> קובעת אילו חשבונות לא יוכלו להיכנס למחשב כ-</w:t>
      </w:r>
      <w:r w:rsidRPr="00C01C06">
        <w:rPr>
          <w:rFonts w:ascii="Tahoma" w:hAnsi="Tahoma" w:cs="Tahoma"/>
          <w:b w:val="0"/>
          <w:bCs w:val="0"/>
          <w:sz w:val="20"/>
          <w:lang w:eastAsia="x-none"/>
        </w:rPr>
        <w:t>batch job</w:t>
      </w:r>
      <w:r w:rsidRPr="00C01C06">
        <w:rPr>
          <w:rFonts w:ascii="Tahoma" w:hAnsi="Tahoma" w:cs="Tahoma"/>
          <w:b w:val="0"/>
          <w:bCs w:val="0"/>
          <w:sz w:val="20"/>
          <w:rtl/>
          <w:lang w:eastAsia="x-none"/>
        </w:rPr>
        <w:t>. חשבונות המשתמשים במתזמן המשימות לתזמון עבודות זקוקים להרשאה זו. הרשאה זו יכולה לשמש לחשבונות לתזמן פעולות שצורכות משאבי מערכת מוגזמים, דבר העלול להוביל ל-</w:t>
      </w:r>
      <w:r w:rsidRPr="00C01C06">
        <w:rPr>
          <w:rFonts w:ascii="Tahoma" w:hAnsi="Tahoma" w:cs="Tahoma"/>
          <w:b w:val="0"/>
          <w:bCs w:val="0"/>
          <w:sz w:val="20"/>
          <w:lang w:eastAsia="x-none"/>
        </w:rPr>
        <w:t>DoS</w:t>
      </w:r>
      <w:r w:rsidRPr="00C01C06">
        <w:rPr>
          <w:rFonts w:ascii="Tahoma" w:hAnsi="Tahoma" w:cs="Tahoma"/>
          <w:b w:val="0"/>
          <w:bCs w:val="0"/>
          <w:sz w:val="20"/>
          <w:rtl/>
          <w:lang w:eastAsia="x-none"/>
        </w:rPr>
        <w:t>.</w:t>
      </w:r>
    </w:p>
    <w:p w14:paraId="7B33F6BA" w14:textId="77777777" w:rsidR="00417491" w:rsidRPr="00C01C06" w:rsidRDefault="00417491" w:rsidP="00EF4461">
      <w:pPr>
        <w:pStyle w:val="3SubTitle"/>
        <w:numPr>
          <w:ilvl w:val="0"/>
          <w:numId w:val="72"/>
        </w:numPr>
        <w:bidi/>
        <w:spacing w:before="0"/>
        <w:outlineLvl w:val="9"/>
        <w:rPr>
          <w:rFonts w:ascii="Tahoma" w:hAnsi="Tahoma" w:cs="Tahoma"/>
          <w:b w:val="0"/>
          <w:bCs w:val="0"/>
          <w:sz w:val="20"/>
          <w:lang w:eastAsia="x-none"/>
        </w:rPr>
      </w:pPr>
      <w:r w:rsidRPr="00C01C06">
        <w:rPr>
          <w:rFonts w:ascii="Tahoma" w:hAnsi="Tahoma" w:cs="Tahoma"/>
          <w:b w:val="0"/>
          <w:bCs w:val="0"/>
          <w:sz w:val="20"/>
          <w:rtl/>
          <w:lang w:eastAsia="x-none"/>
        </w:rPr>
        <w:t xml:space="preserve">ההגדרה </w:t>
      </w:r>
      <w:r w:rsidRPr="00C01C06">
        <w:rPr>
          <w:rFonts w:ascii="Tahoma" w:hAnsi="Tahoma" w:cs="Tahoma"/>
          <w:b w:val="0"/>
          <w:bCs w:val="0"/>
          <w:sz w:val="20"/>
          <w:lang w:eastAsia="x-none"/>
        </w:rPr>
        <w:t>Deny log on as a service</w:t>
      </w:r>
      <w:r w:rsidRPr="00C01C06">
        <w:rPr>
          <w:rFonts w:ascii="Tahoma" w:hAnsi="Tahoma" w:cs="Tahoma"/>
          <w:b w:val="0"/>
          <w:bCs w:val="0"/>
          <w:sz w:val="20"/>
          <w:rtl/>
          <w:lang w:eastAsia="x-none"/>
        </w:rPr>
        <w:t xml:space="preserve"> קובעת אילו חשבונות מנועים מלהתחבר כ-</w:t>
      </w:r>
      <w:r w:rsidRPr="00C01C06">
        <w:rPr>
          <w:rFonts w:ascii="Tahoma" w:hAnsi="Tahoma" w:cs="Tahoma"/>
          <w:b w:val="0"/>
          <w:bCs w:val="0"/>
          <w:sz w:val="20"/>
          <w:lang w:eastAsia="x-none"/>
        </w:rPr>
        <w:t>Services</w:t>
      </w:r>
      <w:r w:rsidRPr="00C01C06">
        <w:rPr>
          <w:rFonts w:ascii="Tahoma" w:hAnsi="Tahoma" w:cs="Tahoma"/>
          <w:b w:val="0"/>
          <w:bCs w:val="0"/>
          <w:sz w:val="20"/>
          <w:rtl/>
          <w:lang w:eastAsia="x-none"/>
        </w:rPr>
        <w:t>. באמצעות חשבונות שיכולים להיכנס כ</w:t>
      </w:r>
      <w:r w:rsidRPr="00C01C06">
        <w:rPr>
          <w:rFonts w:ascii="Tahoma" w:hAnsi="Tahoma" w:cs="Tahoma"/>
          <w:b w:val="0"/>
          <w:bCs w:val="0"/>
          <w:sz w:val="20"/>
          <w:lang w:eastAsia="x-none"/>
        </w:rPr>
        <w:t xml:space="preserve"> Service </w:t>
      </w:r>
      <w:r w:rsidRPr="00C01C06">
        <w:rPr>
          <w:rFonts w:ascii="Tahoma" w:hAnsi="Tahoma" w:cs="Tahoma"/>
          <w:b w:val="0"/>
          <w:bCs w:val="0"/>
          <w:sz w:val="20"/>
          <w:rtl/>
          <w:lang w:eastAsia="x-none"/>
        </w:rPr>
        <w:t>ניתן להגדיר ולהתחיל שירותים לא מורשים, כגון מפתחות או תוכנות זדוניות אחרות.</w:t>
      </w:r>
    </w:p>
    <w:p w14:paraId="138D359C" w14:textId="77777777" w:rsidR="00417491" w:rsidRPr="00C01C06" w:rsidRDefault="00417491" w:rsidP="00EF4461">
      <w:pPr>
        <w:pStyle w:val="3SubTitle"/>
        <w:numPr>
          <w:ilvl w:val="0"/>
          <w:numId w:val="7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Deny log on locally</w:t>
      </w:r>
      <w:r w:rsidRPr="00C01C06">
        <w:rPr>
          <w:rFonts w:ascii="Tahoma" w:hAnsi="Tahoma" w:cs="Tahoma"/>
          <w:b w:val="0"/>
          <w:bCs w:val="0"/>
          <w:sz w:val="20"/>
          <w:rtl/>
        </w:rPr>
        <w:t xml:space="preserve"> </w:t>
      </w:r>
      <w:r w:rsidRPr="00C01C06">
        <w:rPr>
          <w:rFonts w:ascii="Tahoma" w:hAnsi="Tahoma" w:cs="Tahoma"/>
          <w:b w:val="0"/>
          <w:bCs w:val="0"/>
          <w:sz w:val="20"/>
          <w:rtl/>
          <w:lang w:eastAsia="x-none"/>
        </w:rPr>
        <w:t>קובעת אילו משתמשים מונעים להתחבר למחשב באופן מקומי. אם הרשאת משתמש זו אינה מוגבלת, משתמשים לא מורשים עשויים להוריד ולהריץ תוכנות זדוניות.</w:t>
      </w:r>
    </w:p>
    <w:p w14:paraId="2B4E54D9" w14:textId="06AD9C38" w:rsidR="00417491" w:rsidRDefault="00417491" w:rsidP="00EF4461">
      <w:pPr>
        <w:pStyle w:val="3SubTitle"/>
        <w:numPr>
          <w:ilvl w:val="0"/>
          <w:numId w:val="7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Deny log on through Remote Desktop Services</w:t>
      </w:r>
      <w:r w:rsidRPr="00C01C06">
        <w:rPr>
          <w:rFonts w:ascii="Tahoma" w:hAnsi="Tahoma" w:cs="Tahoma"/>
          <w:b w:val="0"/>
          <w:bCs w:val="0"/>
          <w:sz w:val="20"/>
          <w:rtl/>
        </w:rPr>
        <w:t xml:space="preserve"> קובעת אילו משתמשים לא יכולים להתחבר למחשב מרחוק (באמצעות </w:t>
      </w:r>
      <w:r w:rsidRPr="00C01C06">
        <w:rPr>
          <w:rFonts w:ascii="Tahoma" w:hAnsi="Tahoma" w:cs="Tahoma"/>
          <w:b w:val="0"/>
          <w:bCs w:val="0"/>
          <w:sz w:val="20"/>
        </w:rPr>
        <w:t>Remote Desktop</w:t>
      </w:r>
      <w:r w:rsidRPr="00C01C06">
        <w:rPr>
          <w:rFonts w:ascii="Tahoma" w:hAnsi="Tahoma" w:cs="Tahoma"/>
          <w:b w:val="0"/>
          <w:bCs w:val="0"/>
          <w:sz w:val="20"/>
          <w:rtl/>
        </w:rPr>
        <w:t>). משתמשים לא מורשים עשויים להוריד ולהפעיל תוכנות זדוניות שמעלות את ההרשאות שלהן.</w:t>
      </w:r>
    </w:p>
    <w:p w14:paraId="4D4EC95D" w14:textId="230CC8DA" w:rsidR="009F6201" w:rsidRDefault="009F6201"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Force shutdown from a remote system</w:t>
      </w:r>
      <w:r>
        <w:rPr>
          <w:rFonts w:ascii="Tahoma" w:hAnsi="Tahoma" w:cs="Tahoma" w:hint="cs"/>
          <w:b w:val="0"/>
          <w:bCs w:val="0"/>
          <w:sz w:val="20"/>
          <w:rtl/>
        </w:rPr>
        <w:t xml:space="preserve"> </w:t>
      </w:r>
      <w:r w:rsidRPr="009F6201">
        <w:rPr>
          <w:rFonts w:ascii="Tahoma" w:hAnsi="Tahoma" w:cs="Tahoma"/>
          <w:b w:val="0"/>
          <w:bCs w:val="0"/>
          <w:sz w:val="20"/>
          <w:rtl/>
        </w:rPr>
        <w:t>מאפשרת למשתמשים לכבות מחשבים ממיקומים מרוחקים ברשת. כל מי שהוקצה לו זכות משתמש זו יכול לגרום למצב של מניעת שירות (</w:t>
      </w:r>
      <w:r w:rsidRPr="009F6201">
        <w:rPr>
          <w:rFonts w:ascii="Tahoma" w:hAnsi="Tahoma" w:cs="Tahoma"/>
          <w:b w:val="0"/>
          <w:bCs w:val="0"/>
          <w:sz w:val="20"/>
        </w:rPr>
        <w:t>DoS</w:t>
      </w:r>
      <w:r w:rsidRPr="009F6201">
        <w:rPr>
          <w:rFonts w:ascii="Tahoma" w:hAnsi="Tahoma" w:cs="Tahoma"/>
          <w:b w:val="0"/>
          <w:bCs w:val="0"/>
          <w:sz w:val="20"/>
          <w:rtl/>
        </w:rPr>
        <w:t>), מה שהופך את המחשב ללא זמין לבקשות המשתמש בשירות. לכן, מומלץ להקצות רק למנהלי מערכת מהימנים זכות משתמש זו.</w:t>
      </w:r>
    </w:p>
    <w:p w14:paraId="5ECE7BE8" w14:textId="579BB0C9" w:rsidR="009F6201" w:rsidRDefault="009F6201"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Generate security audits</w:t>
      </w:r>
      <w:r>
        <w:rPr>
          <w:rFonts w:ascii="Tahoma" w:hAnsi="Tahoma" w:cs="Tahoma" w:hint="cs"/>
          <w:b w:val="0"/>
          <w:bCs w:val="0"/>
          <w:sz w:val="20"/>
          <w:rtl/>
        </w:rPr>
        <w:t xml:space="preserve"> </w:t>
      </w:r>
      <w:r w:rsidRPr="009F6201">
        <w:rPr>
          <w:rFonts w:ascii="Tahoma" w:hAnsi="Tahoma" w:cs="Tahoma"/>
          <w:b w:val="0"/>
          <w:bCs w:val="0"/>
          <w:sz w:val="20"/>
          <w:rtl/>
        </w:rPr>
        <w:t>קובעת אילו משתמשים או תהליכים יכולים ליצור רשומות ביקורת ביומן האבטחה.</w:t>
      </w:r>
    </w:p>
    <w:p w14:paraId="0AD9F4DA" w14:textId="66FAD1AD" w:rsidR="009F6201" w:rsidRDefault="009F6201"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Increase scheduling priority</w:t>
      </w:r>
      <w:r>
        <w:rPr>
          <w:rFonts w:ascii="Tahoma" w:hAnsi="Tahoma" w:cs="Tahoma" w:hint="cs"/>
          <w:b w:val="0"/>
          <w:bCs w:val="0"/>
          <w:sz w:val="20"/>
          <w:rtl/>
        </w:rPr>
        <w:t xml:space="preserve"> </w:t>
      </w:r>
      <w:r w:rsidRPr="009F6201">
        <w:rPr>
          <w:rFonts w:ascii="Tahoma" w:hAnsi="Tahoma" w:cs="Tahoma"/>
          <w:b w:val="0"/>
          <w:bCs w:val="0"/>
          <w:sz w:val="20"/>
          <w:rtl/>
        </w:rPr>
        <w:t>קובעת אם משתמשים יכולים להגדיל את העדיפות הבסיסית של תהליך. (אין זו פעולה מועדפת להגדיל את העדיפות היחסית בכיתת עדיפות.) זכות משתמש זו אינה נדרשת על ידי כלים ניהוליים המסופקים עם מערכת ההפעלה, אך ייתכן שהיא נדרשת על ידי כלי פיתוח תוכנה.</w:t>
      </w:r>
    </w:p>
    <w:p w14:paraId="3F4AC778" w14:textId="5EEDFA30" w:rsidR="009F6201" w:rsidRDefault="009F6201"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Load and unload device drivers</w:t>
      </w:r>
      <w:r>
        <w:rPr>
          <w:rFonts w:ascii="Tahoma" w:hAnsi="Tahoma" w:cs="Tahoma" w:hint="cs"/>
          <w:b w:val="0"/>
          <w:bCs w:val="0"/>
          <w:sz w:val="20"/>
          <w:rtl/>
        </w:rPr>
        <w:t xml:space="preserve"> </w:t>
      </w:r>
      <w:r w:rsidRPr="009F6201">
        <w:rPr>
          <w:rFonts w:ascii="Tahoma" w:hAnsi="Tahoma" w:cs="Tahoma"/>
          <w:b w:val="0"/>
          <w:bCs w:val="0"/>
          <w:sz w:val="20"/>
          <w:rtl/>
        </w:rPr>
        <w:t>מאפשרת למשתמשים לטעון באופן דינמי מנהל התקן חדש במערכת. תוקף יכול להשתמש ביכולת זו כדי להתקין קוד זדוני שנראה כמנהל התקן. הרשאת משתמש זו נדרשת למשתמשים להוסיף מדפסות מקומיות או מנהלי התקן למדפסת.</w:t>
      </w:r>
    </w:p>
    <w:p w14:paraId="0A98B84C" w14:textId="6AA3E777" w:rsidR="00812A68" w:rsidRPr="00C01C06" w:rsidRDefault="00812A68"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Lock pages in memory</w:t>
      </w:r>
      <w:r w:rsidRPr="00F62C9E">
        <w:rPr>
          <w:rFonts w:ascii="Tahoma" w:hAnsi="Tahoma" w:cs="Tahoma"/>
          <w:b w:val="0"/>
          <w:bCs w:val="0"/>
          <w:sz w:val="20"/>
          <w:rtl/>
        </w:rPr>
        <w:t xml:space="preserve"> </w:t>
      </w:r>
      <w:r w:rsidRPr="00F62C9E">
        <w:rPr>
          <w:rFonts w:ascii="Tahoma" w:hAnsi="Tahoma" w:cs="Tahoma"/>
          <w:b w:val="0"/>
          <w:bCs w:val="0"/>
          <w:sz w:val="20"/>
          <w:rtl/>
          <w:lang w:eastAsia="x-none"/>
        </w:rPr>
        <w:t>מאפשרת לתהליך לשמור נתונים בזיכרון הפיזי, מה שמונע מהמערכת את ההעברה של הנתונים לזיכרון הווירטואלי בדיסק.</w:t>
      </w:r>
      <w:r w:rsidRPr="00F62C9E">
        <w:rPr>
          <w:rFonts w:ascii="Tahoma" w:hAnsi="Tahoma" w:cs="Tahoma"/>
          <w:sz w:val="20"/>
          <w:rtl/>
        </w:rPr>
        <w:t xml:space="preserve"> </w:t>
      </w:r>
      <w:r w:rsidRPr="00F62C9E">
        <w:rPr>
          <w:rFonts w:ascii="Tahoma" w:hAnsi="Tahoma" w:cs="Tahoma"/>
          <w:b w:val="0"/>
          <w:bCs w:val="0"/>
          <w:sz w:val="20"/>
          <w:rtl/>
          <w:lang w:eastAsia="x-none"/>
        </w:rPr>
        <w:t>אם הרשאה זו מוקצית,</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 xml:space="preserve">יכולה להיות השפעה משמעותית על ביצועי המערכת. משתמשים עם הרשאת משתמש זו בזיכרון יכולים להקצות זיכרון פיזי למספר תהליכים, שעלולים להשאיר מעט </w:t>
      </w:r>
      <w:r w:rsidRPr="00F62C9E">
        <w:rPr>
          <w:rFonts w:ascii="Tahoma" w:hAnsi="Tahoma" w:cs="Tahoma"/>
          <w:b w:val="0"/>
          <w:bCs w:val="0"/>
          <w:sz w:val="20"/>
          <w:lang w:eastAsia="x-none"/>
        </w:rPr>
        <w:t>RAM</w:t>
      </w:r>
      <w:r w:rsidRPr="00F62C9E">
        <w:rPr>
          <w:rFonts w:ascii="Tahoma" w:hAnsi="Tahoma" w:cs="Tahoma"/>
          <w:b w:val="0"/>
          <w:bCs w:val="0"/>
          <w:sz w:val="20"/>
          <w:rtl/>
          <w:lang w:eastAsia="x-none"/>
        </w:rPr>
        <w:t xml:space="preserve"> או ללא זיכרון </w:t>
      </w:r>
      <w:r w:rsidRPr="00F62C9E">
        <w:rPr>
          <w:rFonts w:ascii="Tahoma" w:hAnsi="Tahoma" w:cs="Tahoma"/>
          <w:b w:val="0"/>
          <w:bCs w:val="0"/>
          <w:sz w:val="20"/>
          <w:lang w:eastAsia="x-none"/>
        </w:rPr>
        <w:t>RAM</w:t>
      </w:r>
      <w:r w:rsidRPr="00F62C9E">
        <w:rPr>
          <w:rFonts w:ascii="Tahoma" w:hAnsi="Tahoma" w:cs="Tahoma"/>
          <w:b w:val="0"/>
          <w:bCs w:val="0"/>
          <w:sz w:val="20"/>
          <w:rtl/>
          <w:lang w:eastAsia="x-none"/>
        </w:rPr>
        <w:t xml:space="preserve"> לתהליכים אחרים ולהביא למצב של </w:t>
      </w:r>
      <w:r w:rsidRPr="00F62C9E">
        <w:rPr>
          <w:rFonts w:ascii="Tahoma" w:hAnsi="Tahoma" w:cs="Tahoma"/>
          <w:b w:val="0"/>
          <w:bCs w:val="0"/>
          <w:sz w:val="20"/>
          <w:lang w:eastAsia="x-none"/>
        </w:rPr>
        <w:t>DoS</w:t>
      </w:r>
      <w:r w:rsidRPr="00F62C9E">
        <w:rPr>
          <w:rFonts w:ascii="Tahoma" w:hAnsi="Tahoma" w:cs="Tahoma"/>
          <w:b w:val="0"/>
          <w:bCs w:val="0"/>
          <w:sz w:val="20"/>
          <w:rtl/>
          <w:lang w:eastAsia="x-none"/>
        </w:rPr>
        <w:t>.</w:t>
      </w:r>
    </w:p>
    <w:p w14:paraId="7719E4FE" w14:textId="2F80372E" w:rsidR="00417491" w:rsidRDefault="00417491" w:rsidP="00EF4461">
      <w:pPr>
        <w:pStyle w:val="3SubTitle"/>
        <w:numPr>
          <w:ilvl w:val="0"/>
          <w:numId w:val="7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Log on as a batch job</w:t>
      </w:r>
      <w:r w:rsidRPr="00C01C06">
        <w:rPr>
          <w:rFonts w:ascii="Tahoma" w:hAnsi="Tahoma" w:cs="Tahoma"/>
          <w:b w:val="0"/>
          <w:bCs w:val="0"/>
          <w:sz w:val="20"/>
          <w:rtl/>
        </w:rPr>
        <w:t xml:space="preserve"> מאפשרת לחשבונות להתחבר באמצעות שירות מתזמן המשימות. השימוש בה צריך להיות מוגבל בסביבות אבטחה גבוהות למנוע שימוש לרעה במשאבי המערכת או למנוע מהתוקפים להשתמש בהרשאה זו להזרקת קוד זדוני לאחר קבלת גישה ברמת המשתמש למחשב.</w:t>
      </w:r>
    </w:p>
    <w:p w14:paraId="5A1926CD" w14:textId="10220516" w:rsidR="00A61D4B" w:rsidRDefault="00A61D4B" w:rsidP="00EF4461">
      <w:pPr>
        <w:pStyle w:val="3SubTitle"/>
        <w:numPr>
          <w:ilvl w:val="0"/>
          <w:numId w:val="72"/>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Modify an object label</w:t>
      </w:r>
      <w:r w:rsidRPr="00F62C9E">
        <w:rPr>
          <w:rFonts w:ascii="Tahoma" w:hAnsi="Tahoma" w:cs="Tahoma"/>
          <w:b w:val="0"/>
          <w:bCs w:val="0"/>
          <w:sz w:val="20"/>
          <w:rtl/>
        </w:rPr>
        <w:t xml:space="preserve"> </w:t>
      </w:r>
      <w:r w:rsidRPr="00F62C9E">
        <w:rPr>
          <w:rFonts w:ascii="Tahoma" w:hAnsi="Tahoma" w:cs="Tahoma"/>
          <w:b w:val="0"/>
          <w:bCs w:val="0"/>
          <w:sz w:val="20"/>
          <w:rtl/>
          <w:lang w:eastAsia="x-none"/>
        </w:rPr>
        <w:t>קובעת אילו חשבונות משתמש יכולים לשנות את ה</w:t>
      </w:r>
      <w:r w:rsidRPr="00F62C9E">
        <w:rPr>
          <w:rFonts w:ascii="Tahoma" w:hAnsi="Tahoma" w:cs="Tahoma"/>
        </w:rPr>
        <w:t xml:space="preserve"> </w:t>
      </w:r>
      <w:r w:rsidRPr="00F62C9E">
        <w:rPr>
          <w:rFonts w:ascii="Tahoma" w:hAnsi="Tahoma" w:cs="Tahoma"/>
          <w:b w:val="0"/>
          <w:bCs w:val="0"/>
          <w:sz w:val="20"/>
          <w:lang w:eastAsia="x-none"/>
        </w:rPr>
        <w:t>integrity</w:t>
      </w:r>
      <w:r w:rsidRPr="001A3F0D">
        <w:rPr>
          <w:rFonts w:ascii="Tahoma" w:hAnsi="Tahoma" w:cs="Tahoma"/>
          <w:b w:val="0"/>
          <w:bCs w:val="0"/>
        </w:rPr>
        <w:t>-</w:t>
      </w:r>
      <w:r>
        <w:rPr>
          <w:rFonts w:ascii="Tahoma" w:hAnsi="Tahoma" w:cs="Tahoma" w:hint="cs"/>
          <w:b w:val="0"/>
          <w:bCs w:val="0"/>
          <w:rtl/>
        </w:rPr>
        <w:t xml:space="preserve"> </w:t>
      </w:r>
      <w:r w:rsidRPr="00F62C9E">
        <w:rPr>
          <w:rFonts w:ascii="Tahoma" w:hAnsi="Tahoma" w:cs="Tahoma"/>
          <w:b w:val="0"/>
          <w:bCs w:val="0"/>
          <w:sz w:val="20"/>
          <w:rtl/>
          <w:lang w:eastAsia="x-none"/>
        </w:rPr>
        <w:t>של אובייקטים כגון קבצים, מפתחות רישום או תהליכים שבבעלות משתמשים אחרים.</w:t>
      </w:r>
      <w:r w:rsidRPr="00F62C9E">
        <w:rPr>
          <w:rFonts w:ascii="Tahoma" w:hAnsi="Tahoma" w:cs="Tahoma"/>
          <w:sz w:val="20"/>
          <w:rtl/>
        </w:rPr>
        <w:t xml:space="preserve"> </w:t>
      </w:r>
      <w:r w:rsidRPr="00F62C9E">
        <w:rPr>
          <w:rFonts w:ascii="Tahoma" w:hAnsi="Tahoma" w:cs="Tahoma"/>
          <w:b w:val="0"/>
          <w:bCs w:val="0"/>
          <w:sz w:val="20"/>
          <w:rtl/>
          <w:lang w:eastAsia="x-none"/>
        </w:rPr>
        <w:t xml:space="preserve">על ידי שינוי </w:t>
      </w:r>
      <w:r w:rsidRPr="00F62C9E">
        <w:rPr>
          <w:rFonts w:ascii="Tahoma" w:hAnsi="Tahoma" w:cs="Tahoma"/>
          <w:b w:val="0"/>
          <w:bCs w:val="0"/>
          <w:sz w:val="20"/>
          <w:rtl/>
          <w:lang w:eastAsia="x-none"/>
        </w:rPr>
        <w:lastRenderedPageBreak/>
        <w:t>תווית של</w:t>
      </w:r>
      <w:r w:rsidRPr="00F62C9E">
        <w:rPr>
          <w:rFonts w:ascii="Tahoma" w:hAnsi="Tahoma" w:cs="Tahoma"/>
          <w:b w:val="0"/>
          <w:bCs w:val="0"/>
          <w:sz w:val="22"/>
          <w:szCs w:val="22"/>
          <w:rtl/>
          <w:lang w:eastAsia="x-none"/>
        </w:rPr>
        <w:t xml:space="preserve"> </w:t>
      </w:r>
      <w:r w:rsidRPr="00F62C9E">
        <w:rPr>
          <w:rFonts w:ascii="Tahoma" w:hAnsi="Tahoma" w:cs="Tahoma"/>
          <w:b w:val="0"/>
          <w:bCs w:val="0"/>
          <w:sz w:val="20"/>
          <w:rtl/>
          <w:lang w:eastAsia="x-none"/>
        </w:rPr>
        <w:t>אובייקט שבבעלות משתמש אחר, עלול משתמש זדוני לגרום להם להריץ קוד זדוני ברמת הרשאה גבוהה יותר.</w:t>
      </w:r>
    </w:p>
    <w:p w14:paraId="023AC6CF" w14:textId="225CE21C" w:rsidR="009F6201" w:rsidRPr="00F62C9E" w:rsidRDefault="009F6201"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Modify firmware environment values</w:t>
      </w:r>
      <w:r>
        <w:rPr>
          <w:rFonts w:ascii="Tahoma" w:hAnsi="Tahoma" w:cs="Tahoma" w:hint="cs"/>
          <w:b w:val="0"/>
          <w:bCs w:val="0"/>
          <w:sz w:val="20"/>
          <w:rtl/>
          <w:lang w:eastAsia="x-none"/>
        </w:rPr>
        <w:t xml:space="preserve"> </w:t>
      </w:r>
      <w:r w:rsidRPr="009F6201">
        <w:rPr>
          <w:rFonts w:ascii="Tahoma" w:hAnsi="Tahoma" w:cs="Tahoma"/>
          <w:b w:val="0"/>
          <w:bCs w:val="0"/>
          <w:sz w:val="20"/>
          <w:rtl/>
          <w:lang w:eastAsia="x-none"/>
        </w:rPr>
        <w:t>מאפשרת למשתמשים להגדיר את משתני הסביבה הכוללים מערכות המשפיעים על תצורת החומרה. מידע זה נשמר בדרך כלל בתצורה האחרונה הידועה כטובה. שינוי ערכים אלה ועלול להוביל לכשל בחומרה שיגרום למניעת שירות.</w:t>
      </w:r>
    </w:p>
    <w:p w14:paraId="11F279B7" w14:textId="1F4A9152" w:rsidR="00A61D4B" w:rsidRDefault="00A61D4B" w:rsidP="00EF4461">
      <w:pPr>
        <w:pStyle w:val="3SubTitle"/>
        <w:numPr>
          <w:ilvl w:val="0"/>
          <w:numId w:val="72"/>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Perform volume maintenance tasks</w:t>
      </w:r>
      <w:r w:rsidRPr="00F62C9E">
        <w:rPr>
          <w:rFonts w:ascii="Tahoma" w:hAnsi="Tahoma" w:cs="Tahoma"/>
          <w:b w:val="0"/>
          <w:bCs w:val="0"/>
          <w:sz w:val="20"/>
          <w:rtl/>
        </w:rPr>
        <w:t xml:space="preserve"> </w:t>
      </w:r>
      <w:r w:rsidRPr="00F62C9E">
        <w:rPr>
          <w:rFonts w:ascii="Tahoma" w:hAnsi="Tahoma" w:cs="Tahoma"/>
          <w:b w:val="0"/>
          <w:bCs w:val="0"/>
          <w:sz w:val="20"/>
          <w:rtl/>
          <w:lang w:eastAsia="x-none"/>
        </w:rPr>
        <w:t>מאפשרת למשתמשים לנהל את נפח המערכת או את תצורת הדיסק, דבר אשר יכול לאפשר למשתמש למחוק אמצעי אחסון ולגרום לאובדן נתונים וכן ליצור תנאים שימנעו מתהליכים לרוץ.</w:t>
      </w:r>
    </w:p>
    <w:p w14:paraId="67B9245E" w14:textId="59CB6037" w:rsidR="00DD59B6" w:rsidRPr="00F62C9E" w:rsidRDefault="00DD59B6"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Profile single process</w:t>
      </w:r>
      <w:r>
        <w:rPr>
          <w:rFonts w:ascii="Tahoma" w:hAnsi="Tahoma" w:cs="Tahoma" w:hint="cs"/>
          <w:b w:val="0"/>
          <w:bCs w:val="0"/>
          <w:sz w:val="20"/>
          <w:rtl/>
          <w:lang w:eastAsia="x-none"/>
        </w:rPr>
        <w:t xml:space="preserve"> </w:t>
      </w:r>
      <w:r w:rsidRPr="00DD59B6">
        <w:rPr>
          <w:rFonts w:ascii="Tahoma" w:hAnsi="Tahoma" w:cs="Tahoma"/>
          <w:b w:val="0"/>
          <w:bCs w:val="0"/>
          <w:sz w:val="20"/>
          <w:rtl/>
          <w:lang w:eastAsia="x-none"/>
        </w:rPr>
        <w:t>קובעת אילו משתמשים יכולים להשתמש בכלים לניטור ביצועים של תהליכים שאינם מערכתיים. בדרך כלל, אינ</w:t>
      </w:r>
      <w:r>
        <w:rPr>
          <w:rFonts w:ascii="Tahoma" w:hAnsi="Tahoma" w:cs="Tahoma" w:hint="cs"/>
          <w:b w:val="0"/>
          <w:bCs w:val="0"/>
          <w:sz w:val="20"/>
          <w:rtl/>
          <w:lang w:eastAsia="x-none"/>
        </w:rPr>
        <w:t>ן</w:t>
      </w:r>
      <w:r w:rsidRPr="00DD59B6">
        <w:rPr>
          <w:rFonts w:ascii="Tahoma" w:hAnsi="Tahoma" w:cs="Tahoma"/>
          <w:b w:val="0"/>
          <w:bCs w:val="0"/>
          <w:sz w:val="20"/>
          <w:rtl/>
          <w:lang w:eastAsia="x-none"/>
        </w:rPr>
        <w:t xml:space="preserve"> צ</w:t>
      </w:r>
      <w:r>
        <w:rPr>
          <w:rFonts w:ascii="Tahoma" w:hAnsi="Tahoma" w:cs="Tahoma" w:hint="cs"/>
          <w:b w:val="0"/>
          <w:bCs w:val="0"/>
          <w:sz w:val="20"/>
          <w:rtl/>
          <w:lang w:eastAsia="x-none"/>
        </w:rPr>
        <w:t>ו</w:t>
      </w:r>
      <w:r w:rsidRPr="00DD59B6">
        <w:rPr>
          <w:rFonts w:ascii="Tahoma" w:hAnsi="Tahoma" w:cs="Tahoma"/>
          <w:b w:val="0"/>
          <w:bCs w:val="0"/>
          <w:sz w:val="20"/>
          <w:rtl/>
          <w:lang w:eastAsia="x-none"/>
        </w:rPr>
        <w:t>רך להגדיר את זכות המשתמש הזו לשימוש בתוסף ביצועי ה-</w:t>
      </w:r>
      <w:r w:rsidRPr="00DD59B6">
        <w:rPr>
          <w:rFonts w:ascii="Tahoma" w:hAnsi="Tahoma" w:cs="Tahoma"/>
          <w:b w:val="0"/>
          <w:bCs w:val="0"/>
          <w:sz w:val="20"/>
          <w:lang w:eastAsia="x-none"/>
        </w:rPr>
        <w:t>Microsoft Management Console (MMC)</w:t>
      </w:r>
      <w:r w:rsidRPr="00DD59B6">
        <w:rPr>
          <w:rFonts w:ascii="Tahoma" w:hAnsi="Tahoma" w:cs="Tahoma"/>
          <w:b w:val="0"/>
          <w:bCs w:val="0"/>
          <w:sz w:val="20"/>
          <w:rtl/>
          <w:lang w:eastAsia="x-none"/>
        </w:rPr>
        <w:t xml:space="preserve">. עם זאת, </w:t>
      </w:r>
      <w:r>
        <w:rPr>
          <w:rFonts w:ascii="Tahoma" w:hAnsi="Tahoma" w:cs="Tahoma" w:hint="cs"/>
          <w:b w:val="0"/>
          <w:bCs w:val="0"/>
          <w:sz w:val="20"/>
          <w:rtl/>
          <w:lang w:eastAsia="x-none"/>
        </w:rPr>
        <w:t>יש צורך ב</w:t>
      </w:r>
      <w:r w:rsidRPr="00DD59B6">
        <w:rPr>
          <w:rFonts w:ascii="Tahoma" w:hAnsi="Tahoma" w:cs="Tahoma"/>
          <w:b w:val="0"/>
          <w:bCs w:val="0"/>
          <w:sz w:val="20"/>
          <w:rtl/>
          <w:lang w:eastAsia="x-none"/>
        </w:rPr>
        <w:t xml:space="preserve">הרשאת משתמש זו אם מערכת </w:t>
      </w:r>
      <w:r w:rsidRPr="00DD59B6">
        <w:rPr>
          <w:rFonts w:ascii="Tahoma" w:hAnsi="Tahoma" w:cs="Tahoma"/>
          <w:b w:val="0"/>
          <w:bCs w:val="0"/>
          <w:sz w:val="20"/>
          <w:lang w:eastAsia="x-none"/>
        </w:rPr>
        <w:t>Monitor</w:t>
      </w:r>
      <w:r w:rsidRPr="00DD59B6">
        <w:rPr>
          <w:rFonts w:ascii="Tahoma" w:hAnsi="Tahoma" w:cs="Tahoma"/>
          <w:b w:val="0"/>
          <w:bCs w:val="0"/>
          <w:sz w:val="20"/>
          <w:rtl/>
          <w:lang w:eastAsia="x-none"/>
        </w:rPr>
        <w:t xml:space="preserve"> מוגדרת לאסוף נתונים באמצעות </w:t>
      </w:r>
      <w:r w:rsidRPr="00DD59B6">
        <w:rPr>
          <w:rFonts w:ascii="Tahoma" w:hAnsi="Tahoma" w:cs="Tahoma"/>
          <w:b w:val="0"/>
          <w:bCs w:val="0"/>
          <w:sz w:val="20"/>
          <w:lang w:eastAsia="x-none"/>
        </w:rPr>
        <w:t>Windows Management Instrumentation (WMI)</w:t>
      </w:r>
      <w:r w:rsidRPr="00DD59B6">
        <w:rPr>
          <w:rFonts w:ascii="Tahoma" w:hAnsi="Tahoma" w:cs="Tahoma"/>
          <w:b w:val="0"/>
          <w:bCs w:val="0"/>
          <w:sz w:val="20"/>
          <w:rtl/>
          <w:lang w:eastAsia="x-none"/>
        </w:rPr>
        <w:t xml:space="preserve">. הגבלת הרשאות משתמש בתהליך יחיד בפרופיל מונעת </w:t>
      </w:r>
      <w:r>
        <w:rPr>
          <w:rFonts w:ascii="Tahoma" w:hAnsi="Tahoma" w:cs="Tahoma" w:hint="cs"/>
          <w:b w:val="0"/>
          <w:bCs w:val="0"/>
          <w:sz w:val="20"/>
          <w:rtl/>
          <w:lang w:eastAsia="x-none"/>
        </w:rPr>
        <w:t xml:space="preserve">מתוקפים </w:t>
      </w:r>
      <w:r w:rsidRPr="00DD59B6">
        <w:rPr>
          <w:rFonts w:ascii="Tahoma" w:hAnsi="Tahoma" w:cs="Tahoma"/>
          <w:b w:val="0"/>
          <w:bCs w:val="0"/>
          <w:sz w:val="20"/>
          <w:rtl/>
          <w:lang w:eastAsia="x-none"/>
        </w:rPr>
        <w:t>להשיג מידע נוסף אשר יכול לשמש לביצוע התקפה על המערכת.</w:t>
      </w:r>
    </w:p>
    <w:p w14:paraId="64D1A7A4" w14:textId="613B9D0A" w:rsidR="00A61D4B" w:rsidRPr="00A61D4B" w:rsidRDefault="00A61D4B" w:rsidP="00EF4461">
      <w:pPr>
        <w:pStyle w:val="3SubTitle"/>
        <w:numPr>
          <w:ilvl w:val="0"/>
          <w:numId w:val="72"/>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Profile system performance</w:t>
      </w:r>
      <w:r w:rsidRPr="00F62C9E">
        <w:rPr>
          <w:rFonts w:ascii="Tahoma" w:hAnsi="Tahoma" w:cs="Tahoma"/>
          <w:b w:val="0"/>
          <w:bCs w:val="0"/>
          <w:sz w:val="20"/>
          <w:rtl/>
        </w:rPr>
        <w:t xml:space="preserve"> </w:t>
      </w:r>
      <w:r w:rsidRPr="00F62C9E">
        <w:rPr>
          <w:rFonts w:ascii="Tahoma" w:hAnsi="Tahoma" w:cs="Tahoma"/>
          <w:b w:val="0"/>
          <w:bCs w:val="0"/>
          <w:sz w:val="20"/>
          <w:rtl/>
          <w:lang w:eastAsia="x-none"/>
        </w:rPr>
        <w:t>מאפשרת למשתמשים להשתמש בכלים כדי להציג את הביצועים של מערכות שונות ותהליכים שונים, דבר שעלול להיות מנוצל לרעה כדי לאפשר לתוקפים לקבוע את פעולת המערכת. תוקפים עם הרשאה זו יכולים לפקח על ביצועי המחשב כדי לסייע בזיהוי קריטי של תהליכים שהם עשויים לרצות לתקוף ישירות.</w:t>
      </w:r>
    </w:p>
    <w:p w14:paraId="3772CE26" w14:textId="1BC74BFC" w:rsidR="00417491" w:rsidRDefault="00366EC7"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Replace a process level token</w:t>
      </w:r>
      <w:r>
        <w:rPr>
          <w:rFonts w:ascii="Tahoma" w:hAnsi="Tahoma" w:cs="Tahoma" w:hint="cs"/>
          <w:b w:val="0"/>
          <w:bCs w:val="0"/>
          <w:sz w:val="20"/>
          <w:rtl/>
        </w:rPr>
        <w:t xml:space="preserve"> </w:t>
      </w:r>
      <w:r w:rsidR="00417491" w:rsidRPr="00C01C06">
        <w:rPr>
          <w:rFonts w:ascii="Tahoma" w:hAnsi="Tahoma" w:cs="Tahoma"/>
          <w:b w:val="0"/>
          <w:bCs w:val="0"/>
          <w:sz w:val="20"/>
          <w:rtl/>
        </w:rPr>
        <w:t>מאפשרת לתהליך או שירות אחד להתחיל שירות או תהליך אחר עם אסימון אבטחת גישה</w:t>
      </w:r>
      <w:r w:rsidR="00417491" w:rsidRPr="00C01C06">
        <w:rPr>
          <w:rFonts w:ascii="Tahoma" w:hAnsi="Tahoma" w:cs="Tahoma"/>
          <w:b w:val="0"/>
          <w:bCs w:val="0"/>
          <w:sz w:val="20"/>
        </w:rPr>
        <w:t xml:space="preserve"> (Access token) </w:t>
      </w:r>
      <w:r w:rsidR="00417491" w:rsidRPr="00C01C06">
        <w:rPr>
          <w:rFonts w:ascii="Tahoma" w:hAnsi="Tahoma" w:cs="Tahoma"/>
          <w:b w:val="0"/>
          <w:bCs w:val="0"/>
          <w:sz w:val="20"/>
          <w:rtl/>
        </w:rPr>
        <w:t>שונה, שניתן להשתמש בו כדי לשנות את אסימון הגישה האבטחתית של אותו תהליך משנה ולהביא להחמרת הרשאות</w:t>
      </w:r>
      <w:r w:rsidR="00417491" w:rsidRPr="00C01C06">
        <w:rPr>
          <w:rFonts w:ascii="Tahoma" w:hAnsi="Tahoma" w:cs="Tahoma"/>
          <w:b w:val="0"/>
          <w:bCs w:val="0"/>
          <w:sz w:val="20"/>
        </w:rPr>
        <w:t>.</w:t>
      </w:r>
    </w:p>
    <w:p w14:paraId="5EB9785C" w14:textId="0056B5C6" w:rsidR="00366EC7" w:rsidRDefault="00366EC7"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Restore files and directories</w:t>
      </w:r>
      <w:r>
        <w:rPr>
          <w:rFonts w:ascii="Tahoma" w:hAnsi="Tahoma" w:cs="Tahoma" w:hint="cs"/>
          <w:b w:val="0"/>
          <w:bCs w:val="0"/>
          <w:sz w:val="20"/>
          <w:rtl/>
        </w:rPr>
        <w:t xml:space="preserve"> </w:t>
      </w:r>
      <w:r w:rsidRPr="00366EC7">
        <w:rPr>
          <w:rFonts w:ascii="Tahoma" w:hAnsi="Tahoma" w:cs="Tahoma"/>
          <w:b w:val="0"/>
          <w:bCs w:val="0"/>
          <w:sz w:val="20"/>
          <w:rtl/>
        </w:rPr>
        <w:t xml:space="preserve">קובעת אילו משתמשים יכולים לעקוף הרשאות קבצים, ספריות, רישומים ואופציות קבועות אחרות בעת שחזור קבצים וספריות מגובים במחשבים המריצים את </w:t>
      </w:r>
      <w:r w:rsidRPr="00366EC7">
        <w:rPr>
          <w:rFonts w:ascii="Tahoma" w:hAnsi="Tahoma" w:cs="Tahoma"/>
          <w:b w:val="0"/>
          <w:bCs w:val="0"/>
          <w:sz w:val="20"/>
        </w:rPr>
        <w:t>Windows Vista</w:t>
      </w:r>
      <w:r w:rsidRPr="00366EC7">
        <w:rPr>
          <w:rFonts w:ascii="Tahoma" w:hAnsi="Tahoma" w:cs="Tahoma"/>
          <w:b w:val="0"/>
          <w:bCs w:val="0"/>
          <w:sz w:val="20"/>
          <w:rtl/>
        </w:rPr>
        <w:t xml:space="preserve"> (או חדשים יותר) הרשאת משתמש זו קובעת גם אילו משתמשים יכולים להגדיר עקרונות אבטחה תקפים כבעלי אובייקטים; זה דומה להרשאות המשתמש בגיבוי קבצים וספריות.</w:t>
      </w:r>
    </w:p>
    <w:p w14:paraId="19880FA0" w14:textId="2AC6554C" w:rsidR="00366EC7" w:rsidRDefault="00366EC7"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shut down the system</w:t>
      </w:r>
      <w:r>
        <w:rPr>
          <w:rFonts w:ascii="Tahoma" w:hAnsi="Tahoma" w:cs="Tahoma" w:hint="cs"/>
          <w:b w:val="0"/>
          <w:bCs w:val="0"/>
          <w:sz w:val="20"/>
          <w:rtl/>
        </w:rPr>
        <w:t xml:space="preserve"> </w:t>
      </w:r>
      <w:r w:rsidRPr="00366EC7">
        <w:rPr>
          <w:rFonts w:ascii="Tahoma" w:hAnsi="Tahoma" w:cs="Tahoma"/>
          <w:b w:val="0"/>
          <w:bCs w:val="0"/>
          <w:sz w:val="20"/>
          <w:rtl/>
        </w:rPr>
        <w:t>קובעת אילו משתמשים המחוברים באופן מקומי למחשבים בסביבתם יכולים לכבות את מערכת ההפעלה באמצעות פקודת כיבוי. שימוש לרעה בהרשאת משתמש זו עלולה לגרום למניעת שירות.</w:t>
      </w:r>
    </w:p>
    <w:p w14:paraId="15C30E1E" w14:textId="6001110D" w:rsidR="00366EC7" w:rsidRDefault="00366EC7" w:rsidP="00EF4461">
      <w:pPr>
        <w:pStyle w:val="3SubTitle"/>
        <w:numPr>
          <w:ilvl w:val="0"/>
          <w:numId w:val="7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synchronize directory service data</w:t>
      </w:r>
      <w:r>
        <w:rPr>
          <w:rFonts w:ascii="Tahoma" w:hAnsi="Tahoma" w:cs="Tahoma" w:hint="cs"/>
          <w:b w:val="0"/>
          <w:bCs w:val="0"/>
          <w:sz w:val="20"/>
          <w:rtl/>
        </w:rPr>
        <w:t xml:space="preserve"> </w:t>
      </w:r>
      <w:r w:rsidRPr="00366EC7">
        <w:rPr>
          <w:rFonts w:ascii="Tahoma" w:hAnsi="Tahoma" w:cs="Tahoma"/>
          <w:b w:val="0"/>
          <w:bCs w:val="0"/>
          <w:sz w:val="20"/>
          <w:rtl/>
        </w:rPr>
        <w:t xml:space="preserve">קובעת לאילו משתמשים וקבוצות יש סמכות לסנכרן את כל נתוני שירותי הספריות. זה ידוע גם בשם סנכרון </w:t>
      </w:r>
      <w:r w:rsidRPr="00366EC7">
        <w:rPr>
          <w:rFonts w:ascii="Tahoma" w:hAnsi="Tahoma" w:cs="Tahoma"/>
          <w:b w:val="0"/>
          <w:bCs w:val="0"/>
          <w:sz w:val="20"/>
        </w:rPr>
        <w:t>Active Directory</w:t>
      </w:r>
      <w:r w:rsidRPr="00366EC7">
        <w:rPr>
          <w:rFonts w:ascii="Tahoma" w:hAnsi="Tahoma" w:cs="Tahoma"/>
          <w:b w:val="0"/>
          <w:bCs w:val="0"/>
          <w:sz w:val="20"/>
          <w:rtl/>
        </w:rPr>
        <w:t>.</w:t>
      </w:r>
    </w:p>
    <w:p w14:paraId="664AE037" w14:textId="0164973D" w:rsidR="00366EC7" w:rsidRPr="00C01C06" w:rsidRDefault="00366EC7" w:rsidP="00EF4461">
      <w:pPr>
        <w:pStyle w:val="3SubTitle"/>
        <w:numPr>
          <w:ilvl w:val="0"/>
          <w:numId w:val="72"/>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Pr>
          <w:rFonts w:ascii="Tahoma" w:hAnsi="Tahoma" w:cs="Tahoma"/>
          <w:b w:val="0"/>
          <w:bCs w:val="0"/>
          <w:sz w:val="20"/>
        </w:rPr>
        <w:t>take ownership of files or other objects</w:t>
      </w:r>
      <w:r>
        <w:rPr>
          <w:rFonts w:ascii="Tahoma" w:hAnsi="Tahoma" w:cs="Tahoma" w:hint="cs"/>
          <w:b w:val="0"/>
          <w:bCs w:val="0"/>
          <w:sz w:val="20"/>
          <w:rtl/>
        </w:rPr>
        <w:t xml:space="preserve"> </w:t>
      </w:r>
      <w:r w:rsidRPr="00366EC7">
        <w:rPr>
          <w:rFonts w:ascii="Tahoma" w:hAnsi="Tahoma" w:cs="Tahoma"/>
          <w:b w:val="0"/>
          <w:bCs w:val="0"/>
          <w:sz w:val="20"/>
          <w:rtl/>
        </w:rPr>
        <w:t>מאפשרת למשתמשים לקחת בעלות על קבצים, תיקיות, מפתחות רישום, או תהליכים. הרשאת משתמש זו עוקפת את כל ההרשאות הקיימות כדי להגן על אובייקטים כדי להעניק בעלות למשתמש שצוין.</w:t>
      </w:r>
    </w:p>
    <w:p w14:paraId="4A5B549B" w14:textId="77777777" w:rsidR="00417491" w:rsidRPr="00C01C06" w:rsidRDefault="00417491" w:rsidP="00417491">
      <w:pPr>
        <w:pStyle w:val="3SubTitle"/>
        <w:bidi/>
        <w:ind w:left="-58"/>
        <w:outlineLvl w:val="9"/>
        <w:rPr>
          <w:rFonts w:ascii="Tahoma" w:hAnsi="Tahoma" w:cs="Tahoma"/>
          <w:b w:val="0"/>
          <w:bCs w:val="0"/>
          <w:szCs w:val="28"/>
          <w:u w:val="single"/>
        </w:rPr>
      </w:pPr>
      <w:r w:rsidRPr="00C01C06">
        <w:rPr>
          <w:rFonts w:ascii="Tahoma" w:hAnsi="Tahoma" w:cs="Tahoma"/>
          <w:b w:val="0"/>
          <w:bCs w:val="0"/>
          <w:szCs w:val="28"/>
          <w:u w:val="single"/>
          <w:rtl/>
        </w:rPr>
        <w:t>המלצות לתיקון:</w:t>
      </w:r>
      <w:r w:rsidRPr="00C01C06">
        <w:rPr>
          <w:rFonts w:ascii="Tahoma" w:hAnsi="Tahoma" w:cs="Tahoma"/>
          <w:sz w:val="20"/>
          <w:rtl/>
        </w:rPr>
        <w:br/>
      </w:r>
    </w:p>
    <w:p w14:paraId="13F960B4" w14:textId="1C97E47B" w:rsidR="002A5129" w:rsidRDefault="002A5129"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ההרשאה </w:t>
      </w:r>
      <w:r>
        <w:rPr>
          <w:rFonts w:ascii="Tahoma" w:hAnsi="Tahoma" w:cs="Tahoma"/>
          <w:sz w:val="20"/>
          <w:szCs w:val="20"/>
        </w:rPr>
        <w:t>Access Credential Manager as a trusted caller</w:t>
      </w:r>
      <w:r>
        <w:rPr>
          <w:rFonts w:ascii="Tahoma" w:hAnsi="Tahoma" w:cs="Tahoma" w:hint="cs"/>
          <w:sz w:val="20"/>
          <w:szCs w:val="20"/>
          <w:rtl/>
        </w:rPr>
        <w:t xml:space="preserve"> ל-</w:t>
      </w:r>
      <w:r>
        <w:rPr>
          <w:rFonts w:ascii="Tahoma" w:hAnsi="Tahoma" w:cs="Tahoma"/>
          <w:sz w:val="20"/>
          <w:szCs w:val="20"/>
        </w:rPr>
        <w:t>No one</w:t>
      </w:r>
      <w:r>
        <w:rPr>
          <w:rFonts w:ascii="Tahoma" w:hAnsi="Tahoma" w:cs="Tahoma" w:hint="cs"/>
          <w:sz w:val="20"/>
          <w:szCs w:val="20"/>
          <w:rtl/>
        </w:rPr>
        <w:t xml:space="preserve"> בנתיב הבא:</w:t>
      </w:r>
      <w:r>
        <w:rPr>
          <w:rFonts w:ascii="Tahoma" w:hAnsi="Tahoma" w:cs="Tahoma"/>
          <w:sz w:val="20"/>
          <w:szCs w:val="20"/>
          <w:rtl/>
        </w:rPr>
        <w:br/>
      </w:r>
      <w:r w:rsidRPr="002A5129">
        <w:rPr>
          <w:rFonts w:ascii="Tahoma" w:hAnsi="Tahoma" w:cs="Tahoma"/>
          <w:sz w:val="20"/>
          <w:szCs w:val="20"/>
        </w:rPr>
        <w:t>Computer Configuration\Policies\Windows Settings\Security Settings\Local Policies\User Rights Assignment\Access Credential Manager as a trusted caller</w:t>
      </w:r>
    </w:p>
    <w:p w14:paraId="0A250B84" w14:textId="77777777" w:rsidR="002A5129" w:rsidRDefault="002A5129" w:rsidP="002A5129">
      <w:pPr>
        <w:pStyle w:val="ListParagraph"/>
        <w:autoSpaceDE w:val="0"/>
        <w:autoSpaceDN w:val="0"/>
        <w:adjustRightInd w:val="0"/>
        <w:spacing w:line="240" w:lineRule="auto"/>
        <w:ind w:left="360"/>
        <w:rPr>
          <w:rFonts w:ascii="Tahoma" w:hAnsi="Tahoma" w:cs="Tahoma"/>
          <w:sz w:val="20"/>
          <w:szCs w:val="20"/>
        </w:rPr>
      </w:pPr>
    </w:p>
    <w:p w14:paraId="6B9C4B4E" w14:textId="1B3BF5C1" w:rsidR="00A61D4B" w:rsidRPr="00F62C9E" w:rsidRDefault="00A61D4B" w:rsidP="00EF4461">
      <w:pPr>
        <w:pStyle w:val="ListParagraph"/>
        <w:numPr>
          <w:ilvl w:val="0"/>
          <w:numId w:val="70"/>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 xml:space="preserve">מומלץ להגדיר את ההרשאה </w:t>
      </w:r>
      <w:r w:rsidRPr="00F62C9E">
        <w:rPr>
          <w:rFonts w:ascii="Tahoma" w:hAnsi="Tahoma" w:cs="Tahoma"/>
          <w:sz w:val="20"/>
          <w:szCs w:val="20"/>
        </w:rPr>
        <w:t>Act as part of the operating system</w:t>
      </w:r>
      <w:r w:rsidRPr="00F62C9E">
        <w:rPr>
          <w:rFonts w:ascii="Tahoma" w:hAnsi="Tahoma" w:cs="Tahoma"/>
          <w:sz w:val="20"/>
          <w:szCs w:val="20"/>
          <w:rtl/>
        </w:rPr>
        <w:t xml:space="preserve"> ל</w:t>
      </w:r>
      <w:r>
        <w:rPr>
          <w:rFonts w:ascii="Tahoma" w:hAnsi="Tahoma" w:cs="Tahoma" w:hint="cs"/>
          <w:sz w:val="20"/>
          <w:szCs w:val="20"/>
          <w:rtl/>
        </w:rPr>
        <w:t>-</w:t>
      </w:r>
      <w:r>
        <w:rPr>
          <w:rFonts w:ascii="Tahoma" w:hAnsi="Tahoma" w:cs="Tahoma"/>
          <w:sz w:val="20"/>
          <w:szCs w:val="20"/>
        </w:rPr>
        <w:t>No one</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Policies\User Rights Assignment\Act as part of the operating system</w:t>
      </w:r>
    </w:p>
    <w:p w14:paraId="2776493B" w14:textId="77777777" w:rsidR="00A61D4B" w:rsidRDefault="00A61D4B" w:rsidP="00A61D4B">
      <w:pPr>
        <w:pStyle w:val="ListParagraph"/>
        <w:autoSpaceDE w:val="0"/>
        <w:autoSpaceDN w:val="0"/>
        <w:adjustRightInd w:val="0"/>
        <w:spacing w:line="240" w:lineRule="auto"/>
        <w:ind w:left="360"/>
        <w:rPr>
          <w:rFonts w:ascii="Tahoma" w:hAnsi="Tahoma" w:cs="Tahoma"/>
          <w:sz w:val="20"/>
          <w:szCs w:val="20"/>
        </w:rPr>
      </w:pPr>
    </w:p>
    <w:p w14:paraId="1E2A1FC8" w14:textId="6F266B09" w:rsidR="0042330A" w:rsidRPr="00074867" w:rsidRDefault="0042330A" w:rsidP="00074867">
      <w:pPr>
        <w:pStyle w:val="ListParagraph"/>
        <w:numPr>
          <w:ilvl w:val="0"/>
          <w:numId w:val="70"/>
        </w:numPr>
        <w:autoSpaceDE w:val="0"/>
        <w:autoSpaceDN w:val="0"/>
        <w:adjustRightInd w:val="0"/>
        <w:spacing w:line="240" w:lineRule="auto"/>
      </w:pPr>
      <w:r w:rsidRPr="00074867">
        <w:rPr>
          <w:rFonts w:hint="eastAsia"/>
          <w:rtl/>
        </w:rPr>
        <w:lastRenderedPageBreak/>
        <w:t>מומלץ</w:t>
      </w:r>
      <w:r w:rsidRPr="00074867">
        <w:rPr>
          <w:rtl/>
        </w:rPr>
        <w:t xml:space="preserve"> להגדיר את ההרשאה </w:t>
      </w:r>
      <w:r w:rsidRPr="00074867">
        <w:t>Adjust memory quotes for a process</w:t>
      </w:r>
      <w:r w:rsidRPr="00074867">
        <w:rPr>
          <w:rtl/>
        </w:rPr>
        <w:t xml:space="preserve"> כ-</w:t>
      </w:r>
      <w:r w:rsidRPr="00074867">
        <w:t>Administrators</w:t>
      </w:r>
      <w:r w:rsidRPr="00074867">
        <w:rPr>
          <w:rtl/>
        </w:rPr>
        <w:t xml:space="preserve">, </w:t>
      </w:r>
      <w:r w:rsidRPr="00074867">
        <w:t>Local Service</w:t>
      </w:r>
      <w:r w:rsidRPr="00074867">
        <w:rPr>
          <w:rtl/>
        </w:rPr>
        <w:t xml:space="preserve">, </w:t>
      </w:r>
      <w:r w:rsidRPr="00074867">
        <w:t>Network Service</w:t>
      </w:r>
      <w:r w:rsidRPr="00074867">
        <w:rPr>
          <w:rtl/>
        </w:rPr>
        <w:t xml:space="preserve"> בנתיב הבא:</w:t>
      </w:r>
      <w:r w:rsidRPr="00074867">
        <w:rPr>
          <w:rtl/>
        </w:rPr>
        <w:br/>
      </w:r>
      <w:r w:rsidRPr="00074867">
        <w:t>Computer Configuration\Policies\Windows Settings\Security Settings\Local Policies\User Rights Assignment\Adjust memory quotas for a process</w:t>
      </w:r>
    </w:p>
    <w:p w14:paraId="593387D6" w14:textId="77777777" w:rsidR="00F46BFF" w:rsidRPr="00F46BFF" w:rsidRDefault="00F46BFF" w:rsidP="00074867">
      <w:pPr>
        <w:pStyle w:val="ListParagraph"/>
        <w:rPr>
          <w:rtl/>
        </w:rPr>
      </w:pPr>
    </w:p>
    <w:p w14:paraId="5A285AE2" w14:textId="2D6D4844" w:rsidR="00F46BFF" w:rsidRPr="00074867" w:rsidRDefault="00F46BFF"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Back up files and directories</w:t>
      </w:r>
      <w:r w:rsidRPr="00074867">
        <w:rPr>
          <w:rtl/>
        </w:rPr>
        <w:t xml:space="preserve"> ל-</w:t>
      </w:r>
      <w:r w:rsidRPr="00074867">
        <w:t>Administrators</w:t>
      </w:r>
      <w:r w:rsidRPr="00074867">
        <w:rPr>
          <w:rtl/>
        </w:rPr>
        <w:t xml:space="preserve"> בנתיב הבא:</w:t>
      </w:r>
      <w:r w:rsidRPr="00074867">
        <w:rPr>
          <w:rtl/>
        </w:rPr>
        <w:br/>
      </w:r>
      <w:r w:rsidRPr="00074867">
        <w:t>Computer Configuration\Policies\Windows Settings\Security Settings\Local Policies\User Rights Assignment\Back up files and directories</w:t>
      </w:r>
    </w:p>
    <w:p w14:paraId="58909A27" w14:textId="77777777" w:rsidR="00F46BFF" w:rsidRPr="00F46BFF" w:rsidRDefault="00F46BFF" w:rsidP="00074867">
      <w:pPr>
        <w:pStyle w:val="ListParagraph"/>
        <w:rPr>
          <w:rtl/>
        </w:rPr>
      </w:pPr>
    </w:p>
    <w:p w14:paraId="52C7DDB0" w14:textId="70079C2C" w:rsidR="00F46BFF" w:rsidRPr="00074867" w:rsidRDefault="00F46BFF"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change the system time</w:t>
      </w:r>
      <w:r w:rsidRPr="00074867">
        <w:rPr>
          <w:rtl/>
        </w:rPr>
        <w:t xml:space="preserve"> ל-</w:t>
      </w:r>
      <w:r w:rsidRPr="00074867">
        <w:t>Administrators</w:t>
      </w:r>
      <w:r w:rsidRPr="00074867">
        <w:rPr>
          <w:rtl/>
        </w:rPr>
        <w:t xml:space="preserve">, </w:t>
      </w:r>
      <w:r w:rsidRPr="00074867">
        <w:t>LOCAL SERVICE</w:t>
      </w:r>
      <w:r w:rsidRPr="00074867">
        <w:rPr>
          <w:rtl/>
        </w:rPr>
        <w:t xml:space="preserve"> בנתיב הבא:</w:t>
      </w:r>
      <w:r w:rsidRPr="00074867">
        <w:rPr>
          <w:rtl/>
        </w:rPr>
        <w:br/>
      </w:r>
      <w:r w:rsidRPr="00074867">
        <w:t>Computer Configuration\Policies\Windows Settings\Security Settings\Local Policies\User Rights Assignment\Change the system time</w:t>
      </w:r>
    </w:p>
    <w:p w14:paraId="1A171B64" w14:textId="77777777" w:rsidR="00F46BFF" w:rsidRPr="00F46BFF" w:rsidRDefault="00F46BFF" w:rsidP="00074867">
      <w:pPr>
        <w:pStyle w:val="ListParagraph"/>
      </w:pPr>
    </w:p>
    <w:p w14:paraId="01B50F43" w14:textId="5D5429B1" w:rsidR="00F46BFF" w:rsidRPr="00074867" w:rsidRDefault="00F46BFF"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change the time zone</w:t>
      </w:r>
      <w:r w:rsidRPr="00074867">
        <w:rPr>
          <w:rtl/>
        </w:rPr>
        <w:t xml:space="preserve"> ל-</w:t>
      </w:r>
      <w:r w:rsidRPr="00074867">
        <w:t>Administrators</w:t>
      </w:r>
      <w:r w:rsidRPr="00074867">
        <w:rPr>
          <w:rtl/>
        </w:rPr>
        <w:t xml:space="preserve">, </w:t>
      </w:r>
      <w:r w:rsidRPr="00074867">
        <w:t>LOCAL SERVICE</w:t>
      </w:r>
      <w:r w:rsidRPr="00074867">
        <w:rPr>
          <w:rtl/>
        </w:rPr>
        <w:t xml:space="preserve"> בנתיב הבא:</w:t>
      </w:r>
      <w:r w:rsidRPr="00074867">
        <w:rPr>
          <w:rtl/>
        </w:rPr>
        <w:br/>
      </w:r>
      <w:r w:rsidRPr="00074867">
        <w:t>Computer Configuration\Policies\Windows Settings\Security Settings\Local Policies\User Rights Assignment\Change the time zone</w:t>
      </w:r>
    </w:p>
    <w:p w14:paraId="3FE97A55" w14:textId="77777777" w:rsidR="00F46BFF" w:rsidRPr="00F46BFF" w:rsidRDefault="00F46BFF" w:rsidP="00074867">
      <w:pPr>
        <w:pStyle w:val="ListParagraph"/>
        <w:rPr>
          <w:rtl/>
        </w:rPr>
      </w:pPr>
    </w:p>
    <w:p w14:paraId="35FCD7A4" w14:textId="081B54C7" w:rsidR="00F46BFF" w:rsidRPr="00074867" w:rsidRDefault="00F46BFF"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 xml:space="preserve">create a </w:t>
      </w:r>
      <w:proofErr w:type="spellStart"/>
      <w:r w:rsidRPr="00074867">
        <w:t>pagefile</w:t>
      </w:r>
      <w:proofErr w:type="spellEnd"/>
      <w:r w:rsidRPr="00074867">
        <w:rPr>
          <w:rtl/>
        </w:rPr>
        <w:t xml:space="preserve"> ל-</w:t>
      </w:r>
      <w:r w:rsidRPr="00074867">
        <w:t>Administrators</w:t>
      </w:r>
      <w:r w:rsidRPr="00074867">
        <w:rPr>
          <w:rtl/>
        </w:rPr>
        <w:t xml:space="preserve"> בנתיב הבא:</w:t>
      </w:r>
      <w:r w:rsidRPr="00074867">
        <w:rPr>
          <w:rtl/>
        </w:rPr>
        <w:br/>
      </w:r>
      <w:r w:rsidRPr="00074867">
        <w:t xml:space="preserve">Computer Configuration\Policies\Windows Settings\Security Settings\Local Policies\User Rights Assignment\Create a </w:t>
      </w:r>
      <w:proofErr w:type="spellStart"/>
      <w:r w:rsidRPr="00074867">
        <w:t>pagefile</w:t>
      </w:r>
      <w:proofErr w:type="spellEnd"/>
    </w:p>
    <w:p w14:paraId="51120B9B" w14:textId="422A8291" w:rsidR="0042330A" w:rsidRPr="0042330A" w:rsidRDefault="0042330A" w:rsidP="00074867">
      <w:pPr>
        <w:pStyle w:val="ListParagraph"/>
        <w:rPr>
          <w:rtl/>
        </w:rPr>
      </w:pPr>
    </w:p>
    <w:p w14:paraId="6E809FE7" w14:textId="3371572D" w:rsidR="00A61D4B"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Add workstations to domain</w:t>
      </w:r>
      <w:r w:rsidRPr="00C01C06">
        <w:rPr>
          <w:rFonts w:ascii="Tahoma" w:hAnsi="Tahoma" w:cs="Tahoma"/>
          <w:sz w:val="20"/>
          <w:szCs w:val="20"/>
          <w:rtl/>
        </w:rPr>
        <w:t xml:space="preserve"> לקבוצת </w:t>
      </w:r>
      <w:r w:rsidRPr="00C01C06">
        <w:rPr>
          <w:rFonts w:ascii="Tahoma" w:hAnsi="Tahoma" w:cs="Tahoma"/>
          <w:sz w:val="20"/>
          <w:szCs w:val="20"/>
        </w:rPr>
        <w:t>Administrators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Assignment\Add workstations to domain</w:t>
      </w:r>
    </w:p>
    <w:p w14:paraId="5783525C" w14:textId="77777777" w:rsidR="00A61D4B" w:rsidRPr="00A61D4B" w:rsidRDefault="00A61D4B" w:rsidP="00A61D4B">
      <w:pPr>
        <w:pStyle w:val="ListParagraph"/>
        <w:rPr>
          <w:rFonts w:ascii="Tahoma" w:hAnsi="Tahoma" w:cs="Tahoma"/>
          <w:sz w:val="20"/>
          <w:szCs w:val="20"/>
          <w:rtl/>
        </w:rPr>
      </w:pPr>
    </w:p>
    <w:p w14:paraId="629DC900" w14:textId="663C68C2" w:rsidR="00A61D4B" w:rsidRPr="00074867" w:rsidRDefault="00A61D4B" w:rsidP="00074867">
      <w:pPr>
        <w:pStyle w:val="ListParagraph"/>
        <w:numPr>
          <w:ilvl w:val="0"/>
          <w:numId w:val="70"/>
        </w:numPr>
        <w:autoSpaceDE w:val="0"/>
        <w:autoSpaceDN w:val="0"/>
        <w:adjustRightInd w:val="0"/>
        <w:spacing w:line="240" w:lineRule="auto"/>
      </w:pPr>
      <w:r w:rsidRPr="00074867">
        <w:rPr>
          <w:rtl/>
        </w:rPr>
        <w:t xml:space="preserve">מומלץ להגדיר את ההרשאה </w:t>
      </w:r>
      <w:r w:rsidRPr="00074867">
        <w:t>Create a token object</w:t>
      </w:r>
      <w:r w:rsidRPr="00074867">
        <w:rPr>
          <w:rtl/>
        </w:rPr>
        <w:t xml:space="preserve"> ל-</w:t>
      </w:r>
      <w:r w:rsidRPr="00074867">
        <w:t>No one</w:t>
      </w:r>
      <w:r w:rsidRPr="00074867">
        <w:rPr>
          <w:rtl/>
        </w:rPr>
        <w:t xml:space="preserve"> בנתיב הבא:</w:t>
      </w:r>
      <w:r w:rsidRPr="00074867">
        <w:rPr>
          <w:rtl/>
        </w:rPr>
        <w:br/>
      </w:r>
      <w:r w:rsidRPr="00074867">
        <w:t>Computer Configuration\Policies\Windows Settings\Security Settings\Local Policies\User Rights Assignment\Create a token object</w:t>
      </w:r>
    </w:p>
    <w:p w14:paraId="1AA0D8D0" w14:textId="77777777" w:rsidR="00B82E50" w:rsidRPr="00B82E50" w:rsidRDefault="00B82E50" w:rsidP="00074867">
      <w:pPr>
        <w:pStyle w:val="ListParagraph"/>
        <w:rPr>
          <w:rtl/>
        </w:rPr>
      </w:pPr>
    </w:p>
    <w:p w14:paraId="4632818D" w14:textId="5AA15F05" w:rsidR="00B82E50" w:rsidRPr="00074867" w:rsidRDefault="00B82E50"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create global object</w:t>
      </w:r>
      <w:r w:rsidRPr="00074867">
        <w:rPr>
          <w:rtl/>
        </w:rPr>
        <w:t xml:space="preserve"> ל-</w:t>
      </w:r>
      <w:r w:rsidRPr="00074867">
        <w:t>Administrators</w:t>
      </w:r>
      <w:r w:rsidRPr="00074867">
        <w:rPr>
          <w:rtl/>
        </w:rPr>
        <w:t xml:space="preserve">, </w:t>
      </w:r>
      <w:r w:rsidRPr="00074867">
        <w:t>LOCAL SERVICE</w:t>
      </w:r>
      <w:r w:rsidRPr="00074867">
        <w:rPr>
          <w:rtl/>
        </w:rPr>
        <w:t xml:space="preserve">, </w:t>
      </w:r>
      <w:r w:rsidRPr="00074867">
        <w:t>NETWORK SERVICE</w:t>
      </w:r>
      <w:r w:rsidRPr="00074867">
        <w:rPr>
          <w:rtl/>
        </w:rPr>
        <w:t xml:space="preserve"> בנתיב הבא:</w:t>
      </w:r>
      <w:r w:rsidRPr="00074867">
        <w:rPr>
          <w:rtl/>
        </w:rPr>
        <w:br/>
      </w:r>
      <w:r w:rsidRPr="00074867">
        <w:t>Computer Configuration\Policies\Windows Settings\Security Settings\Local Policies\User Rights Assignment\Create global objects</w:t>
      </w:r>
    </w:p>
    <w:p w14:paraId="5A34EEB9" w14:textId="77777777" w:rsidR="00A61D4B" w:rsidRPr="00A61D4B" w:rsidRDefault="00A61D4B" w:rsidP="00074867">
      <w:pPr>
        <w:pStyle w:val="ListParagraph"/>
        <w:rPr>
          <w:rtl/>
        </w:rPr>
      </w:pPr>
    </w:p>
    <w:p w14:paraId="0D02BA98" w14:textId="5B231C22" w:rsidR="00A61D4B" w:rsidRDefault="00A61D4B" w:rsidP="00EF4461">
      <w:pPr>
        <w:pStyle w:val="ListParagraph"/>
        <w:numPr>
          <w:ilvl w:val="0"/>
          <w:numId w:val="70"/>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 xml:space="preserve">מומלץ להגדיר את ההרשאה </w:t>
      </w:r>
      <w:r w:rsidRPr="00F62C9E">
        <w:rPr>
          <w:rFonts w:ascii="Tahoma" w:hAnsi="Tahoma" w:cs="Tahoma"/>
          <w:sz w:val="20"/>
          <w:szCs w:val="20"/>
        </w:rPr>
        <w:t>Create permanent shared objects</w:t>
      </w:r>
      <w:r w:rsidRPr="00F62C9E">
        <w:rPr>
          <w:rFonts w:ascii="Tahoma" w:hAnsi="Tahoma" w:cs="Tahoma"/>
          <w:sz w:val="20"/>
          <w:szCs w:val="20"/>
          <w:rtl/>
        </w:rPr>
        <w:t xml:space="preserve"> ל</w:t>
      </w:r>
      <w:r>
        <w:rPr>
          <w:rFonts w:ascii="Tahoma" w:hAnsi="Tahoma" w:cs="Tahoma" w:hint="cs"/>
          <w:sz w:val="20"/>
          <w:szCs w:val="20"/>
          <w:rtl/>
        </w:rPr>
        <w:t>-</w:t>
      </w:r>
      <w:r>
        <w:rPr>
          <w:rFonts w:ascii="Tahoma" w:hAnsi="Tahoma" w:cs="Tahoma"/>
          <w:sz w:val="20"/>
          <w:szCs w:val="20"/>
        </w:rPr>
        <w:t>No one</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Policies\User Rights Assignment\Create permanent shared objects</w:t>
      </w:r>
    </w:p>
    <w:p w14:paraId="6CCA43B0" w14:textId="77777777" w:rsidR="00401122" w:rsidRPr="00401122" w:rsidRDefault="00401122" w:rsidP="00401122">
      <w:pPr>
        <w:pStyle w:val="ListParagraph"/>
        <w:rPr>
          <w:rFonts w:ascii="Tahoma" w:hAnsi="Tahoma" w:cs="Tahoma"/>
          <w:sz w:val="20"/>
          <w:szCs w:val="20"/>
          <w:rtl/>
        </w:rPr>
      </w:pPr>
    </w:p>
    <w:p w14:paraId="7C4E8ED4" w14:textId="0D64C926" w:rsidR="00401122" w:rsidRPr="00074867" w:rsidRDefault="00401122"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Debug programs</w:t>
      </w:r>
      <w:r w:rsidRPr="00074867">
        <w:rPr>
          <w:rtl/>
        </w:rPr>
        <w:t xml:space="preserve"> כ-</w:t>
      </w:r>
      <w:r w:rsidRPr="00074867">
        <w:t>Administrators</w:t>
      </w:r>
      <w:r w:rsidRPr="00074867">
        <w:rPr>
          <w:rtl/>
        </w:rPr>
        <w:t xml:space="preserve"> בנתיב הבא:</w:t>
      </w:r>
      <w:r w:rsidRPr="00074867">
        <w:rPr>
          <w:rtl/>
        </w:rPr>
        <w:br/>
      </w:r>
      <w:r w:rsidRPr="00074867">
        <w:t>Computer Configuration\Policies\Windows Settings\Security Settings\Local Policies\User Rights Assignment\Debug programs</w:t>
      </w:r>
    </w:p>
    <w:p w14:paraId="3CBD2127" w14:textId="73DFBCE7" w:rsidR="00A61D4B" w:rsidRPr="00A61D4B" w:rsidRDefault="00A61D4B" w:rsidP="00074867">
      <w:pPr>
        <w:pStyle w:val="ListParagraph"/>
        <w:rPr>
          <w:rtl/>
        </w:rPr>
      </w:pPr>
    </w:p>
    <w:p w14:paraId="4DEA0F73" w14:textId="14AB5C5B" w:rsidR="00417491" w:rsidRPr="00C01C06"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as a batch job</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as a batch job</w:t>
      </w:r>
      <w:r w:rsidRPr="00C01C06">
        <w:rPr>
          <w:rFonts w:ascii="Tahoma" w:hAnsi="Tahoma" w:cs="Tahoma"/>
          <w:sz w:val="20"/>
          <w:szCs w:val="20"/>
          <w:rtl/>
        </w:rPr>
        <w:br/>
      </w:r>
    </w:p>
    <w:p w14:paraId="275F888B" w14:textId="77777777" w:rsidR="00417491" w:rsidRPr="00C01C06"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as a service</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as a service</w:t>
      </w:r>
      <w:r w:rsidRPr="00C01C06">
        <w:rPr>
          <w:rFonts w:ascii="Tahoma" w:hAnsi="Tahoma" w:cs="Tahoma"/>
          <w:sz w:val="20"/>
          <w:szCs w:val="20"/>
          <w:rtl/>
        </w:rPr>
        <w:br/>
      </w:r>
    </w:p>
    <w:p w14:paraId="17060734" w14:textId="77777777" w:rsidR="00417491" w:rsidRPr="00C01C06"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locally</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Settings\Local Policies\User Rights </w:t>
      </w:r>
      <w:r w:rsidRPr="00C01C06">
        <w:rPr>
          <w:rFonts w:ascii="Tahoma" w:hAnsi="Tahoma" w:cs="Tahoma"/>
          <w:sz w:val="20"/>
          <w:szCs w:val="20"/>
        </w:rPr>
        <w:lastRenderedPageBreak/>
        <w:t>Assignment\Deny log on locally</w:t>
      </w:r>
      <w:r w:rsidRPr="00C01C06">
        <w:rPr>
          <w:rFonts w:ascii="Tahoma" w:hAnsi="Tahoma" w:cs="Tahoma"/>
          <w:sz w:val="20"/>
          <w:szCs w:val="20"/>
          <w:rtl/>
        </w:rPr>
        <w:br/>
      </w:r>
    </w:p>
    <w:p w14:paraId="66C1DECA" w14:textId="368CCFDD" w:rsidR="00401122"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through Remote Desktop Services</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sz w:val="20"/>
          <w:szCs w:val="20"/>
          <w:rtl/>
        </w:rPr>
        <w:t xml:space="preserve"> ואת ה-</w:t>
      </w:r>
      <w:r w:rsidRPr="00C01C06">
        <w:rPr>
          <w:rFonts w:ascii="Tahoma" w:hAnsi="Tahoma" w:cs="Tahoma"/>
          <w:sz w:val="20"/>
          <w:szCs w:val="20"/>
        </w:rPr>
        <w:t>Local account</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through Remote Desktop Services</w:t>
      </w:r>
      <w:r w:rsidR="00401122">
        <w:rPr>
          <w:rFonts w:ascii="Tahoma" w:hAnsi="Tahoma" w:cs="Tahoma"/>
          <w:sz w:val="20"/>
          <w:szCs w:val="20"/>
          <w:rtl/>
        </w:rPr>
        <w:br/>
      </w:r>
    </w:p>
    <w:p w14:paraId="5E84CF20" w14:textId="08FE36DC" w:rsidR="00401122" w:rsidRPr="00074867" w:rsidRDefault="00401122" w:rsidP="006C0E68">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Force shutdown from a remote system</w:t>
      </w:r>
      <w:r w:rsidRPr="00074867">
        <w:rPr>
          <w:rtl/>
        </w:rPr>
        <w:t xml:space="preserve"> ל-</w:t>
      </w:r>
      <w:r w:rsidRPr="00074867">
        <w:t>Administrators</w:t>
      </w:r>
      <w:r w:rsidRPr="00074867">
        <w:rPr>
          <w:rtl/>
        </w:rPr>
        <w:t xml:space="preserve"> בנתיב הבא:</w:t>
      </w:r>
      <w:r w:rsidRPr="00074867">
        <w:rPr>
          <w:rtl/>
        </w:rPr>
        <w:br/>
      </w:r>
      <w:r w:rsidRPr="00074867">
        <w:t>Computer Configuration\Policies\Windows Settings\Security Settings\Local Policies\User Rights Assignment\Force shutdown from a remote system</w:t>
      </w:r>
      <w:r w:rsidRPr="00074867">
        <w:rPr>
          <w:rtl/>
        </w:rPr>
        <w:br/>
      </w:r>
    </w:p>
    <w:p w14:paraId="46000122" w14:textId="09384707" w:rsidR="00401122" w:rsidRDefault="00401122"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generate security audits</w:t>
      </w:r>
      <w:r>
        <w:rPr>
          <w:rFonts w:ascii="Tahoma" w:hAnsi="Tahoma" w:cs="Tahoma" w:hint="cs"/>
          <w:sz w:val="20"/>
          <w:szCs w:val="20"/>
          <w:rtl/>
        </w:rPr>
        <w:t xml:space="preserve"> ל-</w:t>
      </w:r>
      <w:r>
        <w:rPr>
          <w:rFonts w:ascii="Tahoma" w:hAnsi="Tahoma" w:cs="Tahoma" w:hint="cs"/>
          <w:sz w:val="20"/>
          <w:szCs w:val="20"/>
        </w:rPr>
        <w:t>LOCAL SERVICE</w:t>
      </w:r>
      <w:r>
        <w:rPr>
          <w:rFonts w:ascii="Tahoma" w:hAnsi="Tahoma" w:cs="Tahoma" w:hint="cs"/>
          <w:sz w:val="20"/>
          <w:szCs w:val="20"/>
          <w:rtl/>
        </w:rPr>
        <w:t xml:space="preserve">, </w:t>
      </w:r>
      <w:r>
        <w:rPr>
          <w:rFonts w:ascii="Tahoma" w:hAnsi="Tahoma" w:cs="Tahoma"/>
          <w:sz w:val="20"/>
          <w:szCs w:val="20"/>
        </w:rPr>
        <w:t>NETWORK SERVICE</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Assignment\Generate security audits</w:t>
      </w:r>
      <w:r>
        <w:rPr>
          <w:rFonts w:ascii="Tahoma" w:hAnsi="Tahoma" w:cs="Tahoma"/>
          <w:sz w:val="20"/>
          <w:szCs w:val="20"/>
          <w:rtl/>
        </w:rPr>
        <w:br/>
      </w:r>
    </w:p>
    <w:p w14:paraId="5F8C402C" w14:textId="2286B007" w:rsidR="00401122" w:rsidRDefault="00401122"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increase scheduling priority</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Assignment\Increase scheduling priority</w:t>
      </w:r>
      <w:r>
        <w:rPr>
          <w:rFonts w:ascii="Tahoma" w:hAnsi="Tahoma" w:cs="Tahoma"/>
          <w:sz w:val="20"/>
          <w:szCs w:val="20"/>
          <w:rtl/>
        </w:rPr>
        <w:br/>
      </w:r>
    </w:p>
    <w:p w14:paraId="5D4F0D09" w14:textId="179A1CDB" w:rsidR="00417491" w:rsidRPr="00C01C06" w:rsidRDefault="00401122"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load and unload device drivers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Assignment\Load and unload device drivers</w:t>
      </w:r>
      <w:r w:rsidR="00417491" w:rsidRPr="00C01C06">
        <w:rPr>
          <w:rFonts w:ascii="Tahoma" w:hAnsi="Tahoma" w:cs="Tahoma"/>
          <w:sz w:val="20"/>
          <w:szCs w:val="20"/>
          <w:rtl/>
        </w:rPr>
        <w:br/>
      </w:r>
    </w:p>
    <w:p w14:paraId="3CB4067C" w14:textId="77777777" w:rsidR="00417491" w:rsidRPr="00C01C06"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Lock pages in memory</w:t>
      </w:r>
      <w:r w:rsidRPr="00C01C06">
        <w:rPr>
          <w:rFonts w:ascii="Tahoma" w:hAnsi="Tahoma" w:cs="Tahoma"/>
          <w:sz w:val="20"/>
          <w:szCs w:val="20"/>
          <w:rtl/>
        </w:rPr>
        <w:t xml:space="preserve"> </w:t>
      </w:r>
      <w:r w:rsidRPr="00C01C06">
        <w:rPr>
          <w:rFonts w:ascii="Tahoma" w:hAnsi="Tahoma" w:cs="Tahoma" w:hint="cs"/>
          <w:sz w:val="20"/>
          <w:szCs w:val="20"/>
          <w:rtl/>
        </w:rPr>
        <w:t>ל-</w:t>
      </w:r>
      <w:r w:rsidRPr="00C01C06">
        <w:rPr>
          <w:rFonts w:ascii="Tahoma" w:hAnsi="Tahoma" w:cs="Tahoma"/>
          <w:sz w:val="20"/>
          <w:szCs w:val="20"/>
        </w:rPr>
        <w:t>No one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Assignment\Lock pages in memory</w:t>
      </w:r>
      <w:r w:rsidRPr="00C01C06">
        <w:rPr>
          <w:rFonts w:ascii="Tahoma" w:hAnsi="Tahoma" w:cs="Tahoma"/>
          <w:sz w:val="20"/>
          <w:szCs w:val="20"/>
          <w:rtl/>
        </w:rPr>
        <w:br/>
      </w:r>
    </w:p>
    <w:p w14:paraId="61699252" w14:textId="77777777" w:rsidR="00417491" w:rsidRPr="00C01C06" w:rsidRDefault="00417491" w:rsidP="00EF4461">
      <w:pPr>
        <w:pStyle w:val="ListParagraph"/>
        <w:numPr>
          <w:ilvl w:val="0"/>
          <w:numId w:val="70"/>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Log on as a batch job</w:t>
      </w:r>
      <w:r w:rsidRPr="00C01C06">
        <w:rPr>
          <w:rFonts w:ascii="Tahoma" w:hAnsi="Tahoma" w:cs="Tahoma"/>
          <w:sz w:val="20"/>
          <w:szCs w:val="20"/>
          <w:rtl/>
        </w:rPr>
        <w:t xml:space="preserve"> לקבוצת ה-</w:t>
      </w:r>
      <w:r w:rsidRPr="00C01C06">
        <w:rPr>
          <w:rFonts w:ascii="Tahoma" w:hAnsi="Tahoma" w:cs="Tahoma"/>
          <w:sz w:val="20"/>
          <w:szCs w:val="20"/>
        </w:rPr>
        <w:t>Administrators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Configuration\Windows Settings\Security Settings\Local Policies\User Rights Assignment\Log on as a batch job</w:t>
      </w:r>
      <w:r w:rsidRPr="00C01C06">
        <w:rPr>
          <w:rFonts w:ascii="Tahoma" w:hAnsi="Tahoma" w:cs="Tahoma"/>
          <w:sz w:val="20"/>
          <w:szCs w:val="20"/>
          <w:rtl/>
        </w:rPr>
        <w:br/>
      </w:r>
    </w:p>
    <w:p w14:paraId="728DCF12" w14:textId="0BD82607" w:rsidR="00401122" w:rsidRPr="00074867" w:rsidRDefault="00A61D4B" w:rsidP="00074867">
      <w:pPr>
        <w:pStyle w:val="ListParagraph"/>
        <w:numPr>
          <w:ilvl w:val="0"/>
          <w:numId w:val="70"/>
        </w:numPr>
        <w:autoSpaceDE w:val="0"/>
        <w:autoSpaceDN w:val="0"/>
        <w:adjustRightInd w:val="0"/>
        <w:spacing w:line="240" w:lineRule="auto"/>
      </w:pPr>
      <w:r w:rsidRPr="00074867">
        <w:rPr>
          <w:rtl/>
        </w:rPr>
        <w:t xml:space="preserve">מומלץ להגדיר את ההרשאה </w:t>
      </w:r>
      <w:r w:rsidRPr="00074867">
        <w:t>Modify an object label</w:t>
      </w:r>
      <w:r w:rsidRPr="00074867">
        <w:rPr>
          <w:rtl/>
        </w:rPr>
        <w:t xml:space="preserve"> </w:t>
      </w:r>
      <w:r w:rsidRPr="00074867">
        <w:rPr>
          <w:rFonts w:hint="eastAsia"/>
          <w:rtl/>
        </w:rPr>
        <w:t>ל</w:t>
      </w:r>
      <w:r w:rsidRPr="00074867">
        <w:rPr>
          <w:rtl/>
        </w:rPr>
        <w:t>-</w:t>
      </w:r>
      <w:r w:rsidRPr="00074867">
        <w:t>No one</w:t>
      </w:r>
      <w:r w:rsidRPr="00074867">
        <w:rPr>
          <w:rtl/>
        </w:rPr>
        <w:t xml:space="preserve"> בנתיב הבא:</w:t>
      </w:r>
      <w:r w:rsidRPr="00074867">
        <w:rPr>
          <w:rtl/>
        </w:rPr>
        <w:br/>
      </w:r>
      <w:r w:rsidRPr="00074867">
        <w:t>Computer Configuration\Policies\Windows Settings\Security Settings\Local Policies\User Rights Assignment\Modify an object label</w:t>
      </w:r>
      <w:r w:rsidR="00401122" w:rsidRPr="00074867">
        <w:rPr>
          <w:rtl/>
        </w:rPr>
        <w:br/>
      </w:r>
    </w:p>
    <w:p w14:paraId="1583CA23" w14:textId="4BBB344B" w:rsidR="00A61D4B" w:rsidRPr="00074867" w:rsidRDefault="00401122"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modify firmware environment values</w:t>
      </w:r>
      <w:r w:rsidRPr="00074867">
        <w:rPr>
          <w:rtl/>
        </w:rPr>
        <w:t xml:space="preserve"> ל-</w:t>
      </w:r>
      <w:r w:rsidRPr="00074867">
        <w:t>Administrators</w:t>
      </w:r>
      <w:r w:rsidRPr="00074867">
        <w:rPr>
          <w:rtl/>
        </w:rPr>
        <w:t xml:space="preserve"> בנתיב הבא:</w:t>
      </w:r>
      <w:r w:rsidRPr="00074867">
        <w:rPr>
          <w:rtl/>
        </w:rPr>
        <w:br/>
      </w:r>
      <w:r w:rsidRPr="00074867">
        <w:t>Computer Configuration\Policies\Windows Settings\Security Settings\Local Policies\User Rights Assignment\Modify firmware environment values</w:t>
      </w:r>
      <w:r w:rsidR="00A61D4B" w:rsidRPr="00074867">
        <w:rPr>
          <w:rtl/>
        </w:rPr>
        <w:br/>
      </w:r>
    </w:p>
    <w:p w14:paraId="05477D52" w14:textId="33FEEACB" w:rsidR="00401122" w:rsidRPr="00074867" w:rsidRDefault="00A61D4B" w:rsidP="00074867">
      <w:pPr>
        <w:pStyle w:val="ListParagraph"/>
        <w:numPr>
          <w:ilvl w:val="0"/>
          <w:numId w:val="70"/>
        </w:numPr>
        <w:autoSpaceDE w:val="0"/>
        <w:autoSpaceDN w:val="0"/>
        <w:adjustRightInd w:val="0"/>
        <w:spacing w:line="240" w:lineRule="auto"/>
      </w:pPr>
      <w:r w:rsidRPr="00074867">
        <w:rPr>
          <w:rtl/>
        </w:rPr>
        <w:t xml:space="preserve">מומלץ להגדיר את ההרשאה </w:t>
      </w:r>
      <w:r w:rsidRPr="00074867">
        <w:t>Perform volume maintenance tasks</w:t>
      </w:r>
      <w:r w:rsidRPr="00074867">
        <w:rPr>
          <w:rtl/>
        </w:rPr>
        <w:t xml:space="preserve"> לקבוצת ה-</w:t>
      </w:r>
      <w:r w:rsidRPr="00074867">
        <w:t>Administrators</w:t>
      </w:r>
      <w:r w:rsidRPr="00074867">
        <w:rPr>
          <w:rtl/>
        </w:rPr>
        <w:t xml:space="preserve"> בנתיב הבא:</w:t>
      </w:r>
      <w:r w:rsidRPr="00074867">
        <w:rPr>
          <w:rtl/>
        </w:rPr>
        <w:br/>
      </w:r>
      <w:r w:rsidRPr="00074867">
        <w:t>Computer Configuration\Policies\Windows Settings\Security Settings\Local Policies\User Rights Assignment\Perform volume maintenance tasks</w:t>
      </w:r>
      <w:r w:rsidR="00401122" w:rsidRPr="00074867">
        <w:rPr>
          <w:rtl/>
        </w:rPr>
        <w:br/>
      </w:r>
    </w:p>
    <w:p w14:paraId="7BEE6951" w14:textId="78E8C1A8" w:rsidR="00A61D4B" w:rsidRPr="00074867" w:rsidRDefault="00401122"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profile single process</w:t>
      </w:r>
      <w:r w:rsidRPr="00074867">
        <w:rPr>
          <w:rtl/>
        </w:rPr>
        <w:t xml:space="preserve"> ל-</w:t>
      </w:r>
      <w:r w:rsidRPr="00074867">
        <w:t>Administrators</w:t>
      </w:r>
      <w:r w:rsidRPr="00074867">
        <w:rPr>
          <w:rtl/>
        </w:rPr>
        <w:t xml:space="preserve"> בנתיב הבא:</w:t>
      </w:r>
      <w:r w:rsidRPr="00074867">
        <w:rPr>
          <w:rtl/>
        </w:rPr>
        <w:br/>
      </w:r>
      <w:r w:rsidRPr="00074867">
        <w:t>Computer Configuration\Policies\Windows Settings\Security Settings\Local Policies\User Rights Assignment\Profile single process</w:t>
      </w:r>
      <w:r w:rsidR="00A61D4B" w:rsidRPr="00074867">
        <w:rPr>
          <w:rtl/>
        </w:rPr>
        <w:br/>
      </w:r>
    </w:p>
    <w:p w14:paraId="044B4902" w14:textId="60817489" w:rsidR="00A61D4B" w:rsidRPr="00074867" w:rsidRDefault="00A61D4B" w:rsidP="00074867">
      <w:pPr>
        <w:pStyle w:val="ListParagraph"/>
        <w:numPr>
          <w:ilvl w:val="0"/>
          <w:numId w:val="70"/>
        </w:numPr>
        <w:autoSpaceDE w:val="0"/>
        <w:autoSpaceDN w:val="0"/>
        <w:adjustRightInd w:val="0"/>
        <w:spacing w:line="240" w:lineRule="auto"/>
      </w:pPr>
      <w:r w:rsidRPr="00074867">
        <w:rPr>
          <w:rtl/>
        </w:rPr>
        <w:t xml:space="preserve">מומלץ להגדיר את ההרשאה </w:t>
      </w:r>
      <w:r w:rsidRPr="00074867">
        <w:t>Profile system performance</w:t>
      </w:r>
      <w:r w:rsidRPr="00074867">
        <w:rPr>
          <w:rtl/>
        </w:rPr>
        <w:t xml:space="preserve"> לקבוצת ה-</w:t>
      </w:r>
      <w:r w:rsidRPr="00074867">
        <w:t>Administrators</w:t>
      </w:r>
      <w:r w:rsidRPr="00074867">
        <w:rPr>
          <w:rtl/>
        </w:rPr>
        <w:t xml:space="preserve"> ולמשתמש </w:t>
      </w:r>
      <w:r w:rsidRPr="00074867">
        <w:t>NT SERVICE\</w:t>
      </w:r>
      <w:proofErr w:type="spellStart"/>
      <w:r w:rsidRPr="00074867">
        <w:t>WdiServiceHost</w:t>
      </w:r>
      <w:proofErr w:type="spellEnd"/>
      <w:r w:rsidRPr="00074867">
        <w:rPr>
          <w:rtl/>
        </w:rPr>
        <w:t xml:space="preserve"> בנתיב הבא:</w:t>
      </w:r>
      <w:r w:rsidRPr="00074867">
        <w:rPr>
          <w:rtl/>
        </w:rPr>
        <w:br/>
      </w:r>
      <w:r w:rsidRPr="00074867">
        <w:t>Computer Configuration\Policies\Windows Settings\Security Settings\Local Policies\User Rights Assignment\Profile system performance</w:t>
      </w:r>
    </w:p>
    <w:p w14:paraId="13172AE1" w14:textId="77777777" w:rsidR="00A61D4B" w:rsidRDefault="00A61D4B" w:rsidP="00074867">
      <w:pPr>
        <w:pStyle w:val="ListParagraph"/>
        <w:autoSpaceDE w:val="0"/>
        <w:autoSpaceDN w:val="0"/>
        <w:adjustRightInd w:val="0"/>
        <w:spacing w:line="240" w:lineRule="auto"/>
        <w:ind w:left="360"/>
      </w:pPr>
    </w:p>
    <w:p w14:paraId="2CA38612" w14:textId="255799DF" w:rsidR="00401122" w:rsidRPr="00074867" w:rsidRDefault="00417491" w:rsidP="00074867">
      <w:pPr>
        <w:pStyle w:val="ListParagraph"/>
        <w:numPr>
          <w:ilvl w:val="0"/>
          <w:numId w:val="70"/>
        </w:numPr>
        <w:autoSpaceDE w:val="0"/>
        <w:autoSpaceDN w:val="0"/>
        <w:adjustRightInd w:val="0"/>
        <w:spacing w:line="240" w:lineRule="auto"/>
      </w:pPr>
      <w:r w:rsidRPr="00074867">
        <w:rPr>
          <w:rFonts w:hint="eastAsia"/>
          <w:rtl/>
        </w:rPr>
        <w:lastRenderedPageBreak/>
        <w:t>מומלץ</w:t>
      </w:r>
      <w:r w:rsidRPr="00074867">
        <w:rPr>
          <w:rtl/>
        </w:rPr>
        <w:t xml:space="preserve"> להגדיר את ההרשאה </w:t>
      </w:r>
      <w:r w:rsidRPr="00074867">
        <w:t>Replace a process level token</w:t>
      </w:r>
      <w:r w:rsidRPr="00074867">
        <w:rPr>
          <w:rtl/>
        </w:rPr>
        <w:t xml:space="preserve"> ל-</w:t>
      </w:r>
      <w:r w:rsidRPr="00074867">
        <w:t>local service,</w:t>
      </w:r>
      <w:r w:rsidRPr="00074867">
        <w:rPr>
          <w:rtl/>
        </w:rPr>
        <w:t xml:space="preserve"> </w:t>
      </w:r>
      <w:r w:rsidRPr="00074867">
        <w:t>network service</w:t>
      </w:r>
      <w:r w:rsidRPr="00074867">
        <w:rPr>
          <w:rtl/>
        </w:rPr>
        <w:t xml:space="preserve"> בנתיב הבא: </w:t>
      </w:r>
      <w:r w:rsidRPr="00074867">
        <w:rPr>
          <w:rtl/>
        </w:rPr>
        <w:br/>
      </w:r>
      <w:r w:rsidRPr="00074867">
        <w:t>Computer Configuration\Policies\Windows Settings\Security Settings\Local Policies\User Rights Assignment\Replace a process level token</w:t>
      </w:r>
    </w:p>
    <w:p w14:paraId="185B325D" w14:textId="77777777" w:rsidR="00401122" w:rsidRPr="00401122" w:rsidRDefault="00401122" w:rsidP="00074867">
      <w:pPr>
        <w:pStyle w:val="ListParagraph"/>
        <w:rPr>
          <w:rtl/>
        </w:rPr>
      </w:pPr>
    </w:p>
    <w:p w14:paraId="6FA37C07" w14:textId="77777777" w:rsidR="00401122" w:rsidRDefault="00401122"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restore files and directories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Assignment\Restore files and directories</w:t>
      </w:r>
    </w:p>
    <w:p w14:paraId="6DDA1D77" w14:textId="77777777" w:rsidR="00401122" w:rsidRPr="00401122" w:rsidRDefault="00401122" w:rsidP="00401122">
      <w:pPr>
        <w:pStyle w:val="ListParagraph"/>
        <w:rPr>
          <w:rFonts w:ascii="Tahoma" w:hAnsi="Tahoma" w:cs="Tahoma"/>
          <w:sz w:val="20"/>
          <w:szCs w:val="20"/>
          <w:rtl/>
        </w:rPr>
      </w:pPr>
    </w:p>
    <w:p w14:paraId="12F3AC00" w14:textId="77777777" w:rsidR="00401122" w:rsidRDefault="00401122"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shut down the system</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Assignment\Shut down the system</w:t>
      </w:r>
    </w:p>
    <w:p w14:paraId="291A3ADE" w14:textId="77777777" w:rsidR="00401122" w:rsidRPr="00401122" w:rsidRDefault="00401122" w:rsidP="00401122">
      <w:pPr>
        <w:pStyle w:val="ListParagraph"/>
        <w:rPr>
          <w:rFonts w:ascii="Tahoma" w:hAnsi="Tahoma" w:cs="Tahoma"/>
          <w:sz w:val="20"/>
          <w:szCs w:val="20"/>
          <w:rtl/>
        </w:rPr>
      </w:pPr>
    </w:p>
    <w:p w14:paraId="16738E31" w14:textId="36B02F65" w:rsidR="00401122" w:rsidRPr="00074867" w:rsidRDefault="00401122" w:rsidP="00074867">
      <w:pPr>
        <w:pStyle w:val="ListParagraph"/>
        <w:numPr>
          <w:ilvl w:val="0"/>
          <w:numId w:val="70"/>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synchronize directory service data</w:t>
      </w:r>
      <w:r w:rsidRPr="00074867">
        <w:rPr>
          <w:rtl/>
        </w:rPr>
        <w:t xml:space="preserve"> ל-</w:t>
      </w:r>
      <w:r w:rsidRPr="00074867">
        <w:t>No one</w:t>
      </w:r>
      <w:r w:rsidRPr="00074867">
        <w:rPr>
          <w:rtl/>
        </w:rPr>
        <w:t xml:space="preserve"> בנתיב הבא:</w:t>
      </w:r>
      <w:r w:rsidRPr="00074867">
        <w:rPr>
          <w:rtl/>
        </w:rPr>
        <w:br/>
      </w:r>
      <w:r w:rsidRPr="00074867">
        <w:t>Computer Configuration\Policies\Windows Settings\Security Settings\Local Policies\User Rights Assignment\Synchronize directory service data</w:t>
      </w:r>
    </w:p>
    <w:p w14:paraId="6A22AB17" w14:textId="77777777" w:rsidR="00401122" w:rsidRPr="00401122" w:rsidRDefault="00401122" w:rsidP="00074867">
      <w:pPr>
        <w:pStyle w:val="ListParagraph"/>
        <w:rPr>
          <w:rtl/>
        </w:rPr>
      </w:pPr>
    </w:p>
    <w:p w14:paraId="2A1F3460" w14:textId="1F5F58DD" w:rsidR="00417491" w:rsidRPr="00C01C06" w:rsidRDefault="00401122" w:rsidP="00EF4461">
      <w:pPr>
        <w:pStyle w:val="ListParagraph"/>
        <w:numPr>
          <w:ilvl w:val="0"/>
          <w:numId w:val="70"/>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take ownership of files and other objects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Assignment\Take ownership of files or other objects</w:t>
      </w:r>
      <w:r>
        <w:rPr>
          <w:rFonts w:ascii="Tahoma" w:hAnsi="Tahoma" w:cs="Tahoma" w:hint="cs"/>
          <w:sz w:val="20"/>
          <w:szCs w:val="20"/>
          <w:rtl/>
        </w:rPr>
        <w:t xml:space="preserve"> </w:t>
      </w:r>
      <w:r w:rsidR="00417491" w:rsidRPr="00C01C06">
        <w:rPr>
          <w:rFonts w:ascii="Tahoma" w:hAnsi="Tahoma" w:cs="Tahoma"/>
          <w:sz w:val="20"/>
          <w:szCs w:val="20"/>
          <w:rtl/>
        </w:rPr>
        <w:br/>
      </w:r>
    </w:p>
    <w:p w14:paraId="0A28FF86" w14:textId="77777777" w:rsidR="00417491" w:rsidRPr="00C01C06" w:rsidRDefault="00417491" w:rsidP="00417491">
      <w:pPr>
        <w:rPr>
          <w:rFonts w:ascii="Tahoma" w:hAnsi="Tahoma" w:cs="Tahoma"/>
          <w:color w:val="FFFFFF" w:themeColor="background1"/>
          <w:rtl/>
        </w:rPr>
      </w:pPr>
    </w:p>
    <w:p w14:paraId="61DF7771" w14:textId="77777777" w:rsidR="00417491" w:rsidRPr="00C01C06" w:rsidRDefault="00417491" w:rsidP="00EF4461">
      <w:pPr>
        <w:pStyle w:val="a0"/>
        <w:numPr>
          <w:ilvl w:val="1"/>
          <w:numId w:val="5"/>
        </w:numPr>
        <w:bidi/>
        <w:rPr>
          <w:rFonts w:ascii="Tahoma" w:hAnsi="Tahoma" w:cs="Tahoma"/>
          <w:lang w:bidi="he-IL"/>
        </w:rPr>
      </w:pPr>
      <w:bookmarkStart w:id="4" w:name="_Toc56326342"/>
      <w:bookmarkStart w:id="5" w:name="_Toc63854994"/>
      <w:r w:rsidRPr="00C01C06">
        <w:rPr>
          <w:rFonts w:ascii="Tahoma" w:hAnsi="Tahoma" w:cs="Tahoma" w:hint="cs"/>
          <w:rtl/>
          <w:lang w:bidi="he-IL"/>
        </w:rPr>
        <w:lastRenderedPageBreak/>
        <w:t>ליקויים בהגדרות הרשת.</w:t>
      </w:r>
      <w:bookmarkEnd w:id="4"/>
      <w:bookmarkEnd w:id="5"/>
    </w:p>
    <w:p w14:paraId="54F619FE"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0500D5A"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00DB34B" w14:textId="26866930" w:rsidR="00555F74" w:rsidRDefault="00555F74"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kern w:val="32"/>
          <w:sz w:val="20"/>
          <w:rtl/>
        </w:rPr>
        <w:t xml:space="preserve">הבדיקה נמצא כ ההגדרה </w:t>
      </w:r>
      <w:r w:rsidRPr="009A2882">
        <w:rPr>
          <w:rFonts w:ascii="Tahoma" w:hAnsi="Tahoma" w:cs="Tahoma"/>
          <w:b w:val="0"/>
          <w:bCs w:val="0"/>
          <w:kern w:val="32"/>
          <w:sz w:val="20"/>
        </w:rPr>
        <w:t>Microsoft network client: Digitally sign communications (always)</w:t>
      </w:r>
      <w:r w:rsidRPr="009A2882">
        <w:rPr>
          <w:rFonts w:ascii="Tahoma" w:hAnsi="Tahoma" w:cs="Tahoma"/>
          <w:b w:val="0"/>
          <w:bCs w:val="0"/>
          <w:kern w:val="32"/>
          <w:sz w:val="20"/>
          <w:rtl/>
        </w:rPr>
        <w:t xml:space="preserve"> אינה מוגדרת.</w:t>
      </w:r>
    </w:p>
    <w:p w14:paraId="7674F712" w14:textId="632B3312" w:rsidR="00F7311F" w:rsidRDefault="00F7311F" w:rsidP="00EF4461">
      <w:pPr>
        <w:pStyle w:val="3SubTitle"/>
        <w:numPr>
          <w:ilvl w:val="0"/>
          <w:numId w:val="11"/>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F7311F">
        <w:rPr>
          <w:rFonts w:ascii="Tahoma" w:hAnsi="Tahoma" w:cs="Tahoma"/>
          <w:b w:val="0"/>
          <w:bCs w:val="0"/>
          <w:kern w:val="32"/>
          <w:sz w:val="20"/>
        </w:rPr>
        <w:t>Microsoft network client: Digitally sign communications (if server agrees)</w:t>
      </w:r>
      <w:r>
        <w:rPr>
          <w:rFonts w:ascii="Tahoma" w:hAnsi="Tahoma" w:cs="Tahoma" w:hint="cs"/>
          <w:b w:val="0"/>
          <w:bCs w:val="0"/>
          <w:kern w:val="32"/>
          <w:sz w:val="20"/>
          <w:rtl/>
        </w:rPr>
        <w:t xml:space="preserve"> אינה מוגדרת כראוי.</w:t>
      </w:r>
    </w:p>
    <w:p w14:paraId="2676F39C" w14:textId="4E15043F" w:rsidR="004B2AD6" w:rsidRDefault="004B2AD6" w:rsidP="00EF4461">
      <w:pPr>
        <w:pStyle w:val="3SubTitle"/>
        <w:numPr>
          <w:ilvl w:val="0"/>
          <w:numId w:val="11"/>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B2AD6">
        <w:rPr>
          <w:rFonts w:ascii="Tahoma" w:hAnsi="Tahoma" w:cs="Tahoma"/>
          <w:b w:val="0"/>
          <w:bCs w:val="0"/>
          <w:kern w:val="32"/>
          <w:sz w:val="20"/>
        </w:rPr>
        <w:t>Microsoft network client: Send unencrypted password to third-party SMB servers</w:t>
      </w:r>
      <w:r>
        <w:rPr>
          <w:rFonts w:ascii="Tahoma" w:hAnsi="Tahoma" w:cs="Tahoma" w:hint="cs"/>
          <w:b w:val="0"/>
          <w:bCs w:val="0"/>
          <w:kern w:val="32"/>
          <w:sz w:val="20"/>
          <w:rtl/>
        </w:rPr>
        <w:t xml:space="preserve"> אינה מוגדרת כראוי.</w:t>
      </w:r>
    </w:p>
    <w:p w14:paraId="1E8144AE" w14:textId="5D6282BF" w:rsidR="00A1329D" w:rsidRPr="00487721" w:rsidRDefault="00A1329D" w:rsidP="00EF4461">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Amount of idle time required before suspending session</w:t>
      </w:r>
      <w:r w:rsidRPr="00487721">
        <w:rPr>
          <w:rFonts w:ascii="Tahoma" w:hAnsi="Tahoma" w:cs="Tahoma" w:hint="cs"/>
          <w:b w:val="0"/>
          <w:bCs w:val="0"/>
          <w:kern w:val="32"/>
          <w:sz w:val="20"/>
          <w:rtl/>
        </w:rPr>
        <w:t xml:space="preserve"> אינה מוגדרת כראוי.</w:t>
      </w:r>
    </w:p>
    <w:p w14:paraId="54D8801D" w14:textId="1B52BACC" w:rsidR="00BE4668" w:rsidRPr="00487721" w:rsidRDefault="00BE4668" w:rsidP="00EF4461">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Digitally sign communications (always)</w:t>
      </w:r>
      <w:r w:rsidRPr="00487721">
        <w:rPr>
          <w:rFonts w:ascii="Tahoma" w:hAnsi="Tahoma" w:cs="Tahoma" w:hint="cs"/>
          <w:b w:val="0"/>
          <w:bCs w:val="0"/>
          <w:kern w:val="32"/>
          <w:sz w:val="20"/>
          <w:rtl/>
        </w:rPr>
        <w:t xml:space="preserve"> אינה מוגדרת כראוי.</w:t>
      </w:r>
    </w:p>
    <w:p w14:paraId="4808B63F" w14:textId="4FD4D6C3" w:rsidR="002B6745" w:rsidRPr="00487721" w:rsidRDefault="002B6745" w:rsidP="00EF4461">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Digitally sign communications (if client agrees)</w:t>
      </w:r>
      <w:r w:rsidRPr="00487721">
        <w:rPr>
          <w:rFonts w:ascii="Tahoma" w:hAnsi="Tahoma" w:cs="Tahoma" w:hint="cs"/>
          <w:b w:val="0"/>
          <w:bCs w:val="0"/>
          <w:kern w:val="32"/>
          <w:sz w:val="20"/>
          <w:rtl/>
        </w:rPr>
        <w:t xml:space="preserve"> אינה מוגדרת כראוי.</w:t>
      </w:r>
    </w:p>
    <w:p w14:paraId="1A1CF4A3" w14:textId="6E16F7E5" w:rsidR="00417491" w:rsidRPr="00487721" w:rsidRDefault="00417491" w:rsidP="00EF4461">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b w:val="0"/>
          <w:bCs w:val="0"/>
          <w:kern w:val="32"/>
          <w:sz w:val="20"/>
          <w:rtl/>
        </w:rPr>
        <w:t>במהלך הבדיקה</w:t>
      </w:r>
      <w:r w:rsidR="004F5D74">
        <w:rPr>
          <w:rFonts w:ascii="Tahoma" w:hAnsi="Tahoma" w:cs="Tahoma" w:hint="cs"/>
          <w:b w:val="0"/>
          <w:bCs w:val="0"/>
          <w:kern w:val="32"/>
          <w:sz w:val="20"/>
          <w:rtl/>
        </w:rPr>
        <w:t xml:space="preserve"> </w:t>
      </w:r>
      <w:r w:rsidRPr="00487721">
        <w:rPr>
          <w:rFonts w:ascii="Tahoma" w:hAnsi="Tahoma" w:cs="Tahoma"/>
          <w:b w:val="0"/>
          <w:bCs w:val="0"/>
          <w:kern w:val="32"/>
          <w:sz w:val="20"/>
          <w:rtl/>
        </w:rPr>
        <w:t xml:space="preserve">נמצא כי ההגדרה </w:t>
      </w:r>
      <w:r w:rsidRPr="00487721">
        <w:rPr>
          <w:rFonts w:ascii="Tahoma" w:hAnsi="Tahoma" w:cs="Tahoma"/>
          <w:b w:val="0"/>
          <w:bCs w:val="0"/>
          <w:kern w:val="32"/>
          <w:sz w:val="20"/>
        </w:rPr>
        <w:t>Microsoft network server: Disconnect clients when logon hours expire</w:t>
      </w:r>
      <w:r w:rsidRPr="00487721">
        <w:rPr>
          <w:rFonts w:ascii="Tahoma" w:hAnsi="Tahoma" w:cs="Tahoma"/>
          <w:b w:val="0"/>
          <w:bCs w:val="0"/>
          <w:kern w:val="32"/>
          <w:sz w:val="20"/>
          <w:rtl/>
        </w:rPr>
        <w:t xml:space="preserve"> אינה מוגדרת.</w:t>
      </w:r>
    </w:p>
    <w:p w14:paraId="63E1DADE" w14:textId="421D2F4D" w:rsidR="00417491" w:rsidRPr="00487721" w:rsidRDefault="00417491" w:rsidP="00EF4461">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b w:val="0"/>
          <w:bCs w:val="0"/>
          <w:kern w:val="32"/>
          <w:sz w:val="20"/>
          <w:rtl/>
        </w:rPr>
        <w:t xml:space="preserve">במהלך הבדיקה נמצא כי ההגדרה </w:t>
      </w:r>
      <w:r w:rsidRPr="00487721">
        <w:rPr>
          <w:rFonts w:ascii="Tahoma" w:hAnsi="Tahoma" w:cs="Tahoma"/>
          <w:b w:val="0"/>
          <w:bCs w:val="0"/>
          <w:kern w:val="32"/>
          <w:sz w:val="20"/>
        </w:rPr>
        <w:t>Microsoft network server: Server SPN target name validation level</w:t>
      </w:r>
      <w:r w:rsidRPr="00487721">
        <w:rPr>
          <w:rFonts w:ascii="Tahoma" w:hAnsi="Tahoma" w:cs="Tahoma"/>
          <w:b w:val="0"/>
          <w:bCs w:val="0"/>
          <w:kern w:val="32"/>
          <w:sz w:val="20"/>
          <w:rtl/>
        </w:rPr>
        <w:t xml:space="preserve"> אינה מוגדרת.</w:t>
      </w:r>
    </w:p>
    <w:p w14:paraId="2F083BC6" w14:textId="1D48F883" w:rsidR="001A6685" w:rsidRPr="00487721" w:rsidRDefault="001A6685" w:rsidP="001A6685">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במהלך הבדיקה נמצא כי ההגדרה</w:t>
      </w:r>
      <w:r w:rsidRPr="00487721">
        <w:rPr>
          <w:rFonts w:ascii="Tahoma" w:hAnsi="Tahoma" w:cs="Tahoma"/>
          <w:b w:val="0"/>
          <w:bCs w:val="0"/>
          <w:kern w:val="32"/>
          <w:sz w:val="20"/>
          <w:rtl/>
        </w:rPr>
        <w:t xml:space="preserve"> </w:t>
      </w:r>
      <w:r w:rsidRPr="00487721">
        <w:rPr>
          <w:rFonts w:ascii="Tahoma" w:hAnsi="Tahoma" w:cs="Tahoma"/>
          <w:b w:val="0"/>
          <w:bCs w:val="0"/>
          <w:kern w:val="32"/>
          <w:sz w:val="20"/>
        </w:rPr>
        <w:t>Network access: Allow anonymous SID/Name translation</w:t>
      </w:r>
      <w:r w:rsidRPr="00487721">
        <w:rPr>
          <w:rFonts w:ascii="Tahoma" w:hAnsi="Tahoma" w:cs="Tahoma" w:hint="cs"/>
          <w:b w:val="0"/>
          <w:bCs w:val="0"/>
          <w:kern w:val="32"/>
          <w:sz w:val="20"/>
          <w:rtl/>
        </w:rPr>
        <w:t xml:space="preserve"> אינה מוגדרת כראוי.</w:t>
      </w:r>
    </w:p>
    <w:p w14:paraId="5D1EF463" w14:textId="4623E67E" w:rsidR="001A5F2A" w:rsidRPr="00487721" w:rsidRDefault="001A5F2A" w:rsidP="001A5F2A">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במהלך הבדיקה נמצא כי ההגדרה</w:t>
      </w:r>
      <w:r w:rsidRPr="00487721">
        <w:rPr>
          <w:rFonts w:ascii="Tahoma" w:hAnsi="Tahoma" w:cs="Tahoma"/>
          <w:b w:val="0"/>
          <w:bCs w:val="0"/>
          <w:kern w:val="32"/>
          <w:sz w:val="20"/>
        </w:rPr>
        <w:t>Network access: Do not allow anonymous enumeration of SAM accounts</w:t>
      </w:r>
      <w:r w:rsidRPr="00487721">
        <w:rPr>
          <w:rFonts w:ascii="Tahoma" w:hAnsi="Tahoma" w:cs="Tahoma" w:hint="cs"/>
          <w:b w:val="0"/>
          <w:bCs w:val="0"/>
          <w:kern w:val="32"/>
          <w:sz w:val="20"/>
          <w:rtl/>
        </w:rPr>
        <w:t xml:space="preserve"> אינה מוגדרת כראוי.</w:t>
      </w:r>
    </w:p>
    <w:p w14:paraId="70246C96" w14:textId="7762CDAD" w:rsidR="00C723CC" w:rsidRPr="00487721" w:rsidRDefault="00C723CC" w:rsidP="00C723CC">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Network access: Do not allow anonymous enumeration of SAM accounts and shares</w:t>
      </w:r>
      <w:r w:rsidRPr="00487721">
        <w:rPr>
          <w:rFonts w:ascii="Tahoma" w:hAnsi="Tahoma" w:cs="Tahoma" w:hint="cs"/>
          <w:b w:val="0"/>
          <w:bCs w:val="0"/>
          <w:kern w:val="32"/>
          <w:sz w:val="20"/>
          <w:rtl/>
        </w:rPr>
        <w:t xml:space="preserve"> אינה מוגדרת כראוי.</w:t>
      </w:r>
    </w:p>
    <w:p w14:paraId="6A96740F" w14:textId="360F1DAA" w:rsidR="00417491" w:rsidRPr="00487721" w:rsidRDefault="00417491" w:rsidP="00EF4461">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b w:val="0"/>
          <w:bCs w:val="0"/>
          <w:kern w:val="32"/>
          <w:sz w:val="20"/>
          <w:rtl/>
        </w:rPr>
        <w:t xml:space="preserve">במהלך הבדיקה נמצא כי ההגדרה </w:t>
      </w:r>
      <w:r w:rsidRPr="00487721">
        <w:rPr>
          <w:rFonts w:ascii="Tahoma" w:hAnsi="Tahoma" w:cs="Tahoma"/>
          <w:b w:val="0"/>
          <w:bCs w:val="0"/>
          <w:kern w:val="32"/>
          <w:sz w:val="20"/>
        </w:rPr>
        <w:t>Network access: Do not allow storage of passwords and credentials for network authentication</w:t>
      </w:r>
      <w:r w:rsidRPr="00487721">
        <w:rPr>
          <w:rFonts w:ascii="Tahoma" w:hAnsi="Tahoma" w:cs="Tahoma"/>
          <w:b w:val="0"/>
          <w:bCs w:val="0"/>
          <w:kern w:val="32"/>
          <w:sz w:val="20"/>
          <w:rtl/>
        </w:rPr>
        <w:t xml:space="preserve"> אינה מוגדרת כראוי.</w:t>
      </w:r>
    </w:p>
    <w:p w14:paraId="04EFAF32" w14:textId="2AACA900" w:rsidR="00896D5C" w:rsidRDefault="00896D5C" w:rsidP="00896D5C">
      <w:pPr>
        <w:pStyle w:val="3SubTitle"/>
        <w:numPr>
          <w:ilvl w:val="0"/>
          <w:numId w:val="11"/>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במהלך הבדיקה נמצא כי ההגדרה</w:t>
      </w:r>
      <w:r>
        <w:rPr>
          <w:rFonts w:ascii="Tahoma" w:hAnsi="Tahoma" w:cs="Tahoma" w:hint="cs"/>
          <w:b w:val="0"/>
          <w:bCs w:val="0"/>
          <w:kern w:val="32"/>
          <w:sz w:val="20"/>
          <w:rtl/>
        </w:rPr>
        <w:t xml:space="preserve"> </w:t>
      </w:r>
      <w:r w:rsidRPr="00896D5C">
        <w:rPr>
          <w:rFonts w:ascii="Tahoma" w:hAnsi="Tahoma" w:cs="Tahoma"/>
          <w:b w:val="0"/>
          <w:bCs w:val="0"/>
          <w:kern w:val="32"/>
          <w:sz w:val="20"/>
        </w:rPr>
        <w:t>Network access: Let Everyone permissions apply to anonymous users</w:t>
      </w:r>
      <w:r>
        <w:rPr>
          <w:rFonts w:ascii="Tahoma" w:hAnsi="Tahoma" w:cs="Tahoma" w:hint="cs"/>
          <w:b w:val="0"/>
          <w:bCs w:val="0"/>
          <w:kern w:val="32"/>
          <w:sz w:val="20"/>
          <w:rtl/>
        </w:rPr>
        <w:t xml:space="preserve"> אינה מוגדרת כראוי.</w:t>
      </w:r>
    </w:p>
    <w:p w14:paraId="4C4EC4F2" w14:textId="12486230" w:rsidR="00F125C8" w:rsidRPr="009A2882" w:rsidRDefault="00F125C8" w:rsidP="00F125C8">
      <w:pPr>
        <w:pStyle w:val="3SubTitle"/>
        <w:numPr>
          <w:ilvl w:val="0"/>
          <w:numId w:val="11"/>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F125C8">
        <w:rPr>
          <w:rFonts w:ascii="Tahoma" w:hAnsi="Tahoma" w:cs="Tahoma"/>
          <w:b w:val="0"/>
          <w:bCs w:val="0"/>
          <w:kern w:val="32"/>
          <w:sz w:val="20"/>
        </w:rPr>
        <w:t>Network access: Restrict anonymous access to Named Pipes and Shares</w:t>
      </w:r>
      <w:r>
        <w:rPr>
          <w:rFonts w:ascii="Tahoma" w:hAnsi="Tahoma" w:cs="Tahoma" w:hint="cs"/>
          <w:b w:val="0"/>
          <w:bCs w:val="0"/>
          <w:kern w:val="32"/>
          <w:sz w:val="20"/>
          <w:rtl/>
        </w:rPr>
        <w:t xml:space="preserve"> אינה מוגדרת כראוי.</w:t>
      </w:r>
    </w:p>
    <w:p w14:paraId="28EF47B4" w14:textId="3CC05A3D" w:rsidR="00417491" w:rsidRPr="009A2882" w:rsidRDefault="00417491"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access: Restrict clients allowed to make remote calls to SAM</w:t>
      </w:r>
      <w:r w:rsidRPr="009A2882">
        <w:rPr>
          <w:rFonts w:ascii="Tahoma" w:hAnsi="Tahoma" w:cs="Tahoma"/>
          <w:b w:val="0"/>
          <w:bCs w:val="0"/>
          <w:kern w:val="32"/>
          <w:sz w:val="20"/>
          <w:rtl/>
        </w:rPr>
        <w:t xml:space="preserve"> אינה מוגדרת כראוי.</w:t>
      </w:r>
    </w:p>
    <w:p w14:paraId="722ACE6E" w14:textId="3A529BB2" w:rsidR="00555F74" w:rsidRPr="009A2882" w:rsidRDefault="00555F74"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kern w:val="32"/>
          <w:sz w:val="20"/>
          <w:rtl/>
        </w:rPr>
        <w:t xml:space="preserve">הבדיקה נמצא כי ההגדרה </w:t>
      </w:r>
      <w:r w:rsidRPr="009A2882">
        <w:rPr>
          <w:rFonts w:ascii="Tahoma" w:hAnsi="Tahoma" w:cs="Tahoma"/>
          <w:b w:val="0"/>
          <w:bCs w:val="0"/>
          <w:kern w:val="32"/>
          <w:sz w:val="20"/>
        </w:rPr>
        <w:t>Network access: Shares that can be accessed anonymously</w:t>
      </w:r>
      <w:r w:rsidRPr="009A2882">
        <w:rPr>
          <w:rFonts w:ascii="Tahoma" w:hAnsi="Tahoma" w:cs="Tahoma"/>
          <w:b w:val="0"/>
          <w:bCs w:val="0"/>
          <w:kern w:val="32"/>
          <w:sz w:val="20"/>
          <w:rtl/>
        </w:rPr>
        <w:t xml:space="preserve"> אינה מוגדרת כראוי.</w:t>
      </w:r>
    </w:p>
    <w:p w14:paraId="7E9E9F93" w14:textId="0E2BC4B9" w:rsidR="00417491" w:rsidRPr="009A2882" w:rsidRDefault="00417491"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Allow Local System to use computer identity for NTLM</w:t>
      </w:r>
      <w:r w:rsidRPr="009A2882">
        <w:rPr>
          <w:rFonts w:ascii="Tahoma" w:hAnsi="Tahoma" w:cs="Tahoma"/>
          <w:b w:val="0"/>
          <w:bCs w:val="0"/>
          <w:kern w:val="32"/>
          <w:sz w:val="20"/>
          <w:rtl/>
        </w:rPr>
        <w:t xml:space="preserve"> אינה מוגדרת כראוי.</w:t>
      </w:r>
    </w:p>
    <w:p w14:paraId="265CCCC8" w14:textId="4026A481" w:rsidR="00417491" w:rsidRPr="009A2882" w:rsidRDefault="00417491"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הבדיקה נמצא כי ההגדרה </w:t>
      </w:r>
      <w:r w:rsidRPr="009A2882">
        <w:rPr>
          <w:rFonts w:ascii="Tahoma" w:hAnsi="Tahoma" w:cs="Tahoma"/>
          <w:b w:val="0"/>
          <w:bCs w:val="0"/>
          <w:kern w:val="32"/>
          <w:sz w:val="20"/>
        </w:rPr>
        <w:t xml:space="preserve">Network Security: Allow </w:t>
      </w:r>
      <w:proofErr w:type="spellStart"/>
      <w:r w:rsidRPr="009A2882">
        <w:rPr>
          <w:rFonts w:ascii="Tahoma" w:hAnsi="Tahoma" w:cs="Tahoma"/>
          <w:b w:val="0"/>
          <w:bCs w:val="0"/>
          <w:kern w:val="32"/>
          <w:sz w:val="20"/>
        </w:rPr>
        <w:t>LocalSystem</w:t>
      </w:r>
      <w:proofErr w:type="spellEnd"/>
      <w:r w:rsidRPr="009A2882">
        <w:rPr>
          <w:rFonts w:ascii="Tahoma" w:hAnsi="Tahoma" w:cs="Tahoma"/>
          <w:b w:val="0"/>
          <w:bCs w:val="0"/>
          <w:kern w:val="32"/>
          <w:sz w:val="20"/>
        </w:rPr>
        <w:t xml:space="preserve"> NULL session fallback</w:t>
      </w:r>
      <w:r w:rsidRPr="009A2882">
        <w:rPr>
          <w:rFonts w:ascii="Tahoma" w:hAnsi="Tahoma" w:cs="Tahoma" w:hint="cs"/>
          <w:b w:val="0"/>
          <w:bCs w:val="0"/>
          <w:kern w:val="32"/>
          <w:sz w:val="20"/>
          <w:rtl/>
        </w:rPr>
        <w:t xml:space="preserve"> אינה מוגדרת כראוי.</w:t>
      </w:r>
    </w:p>
    <w:p w14:paraId="5128CA3B" w14:textId="2581C4A7" w:rsidR="00417491" w:rsidRPr="009A2882" w:rsidRDefault="00417491"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b w:val="0"/>
          <w:bCs w:val="0"/>
          <w:kern w:val="32"/>
          <w:sz w:val="20"/>
          <w:rtl/>
        </w:rPr>
        <w:lastRenderedPageBreak/>
        <w:t xml:space="preserve">במהלך הבדיקה נמצא כי ההגדרה </w:t>
      </w:r>
      <w:r w:rsidRPr="009A2882">
        <w:rPr>
          <w:rFonts w:ascii="Tahoma" w:hAnsi="Tahoma" w:cs="Tahoma"/>
          <w:b w:val="0"/>
          <w:bCs w:val="0"/>
          <w:kern w:val="32"/>
          <w:sz w:val="20"/>
        </w:rPr>
        <w:t>Network Security: Allow PKU2U authentication requests to this computer to use online identities</w:t>
      </w:r>
      <w:r w:rsidRPr="009A2882">
        <w:rPr>
          <w:rFonts w:ascii="Tahoma" w:hAnsi="Tahoma" w:cs="Tahoma"/>
          <w:b w:val="0"/>
          <w:bCs w:val="0"/>
          <w:kern w:val="32"/>
          <w:sz w:val="20"/>
          <w:rtl/>
        </w:rPr>
        <w:t xml:space="preserve"> אינה מוגדרת.</w:t>
      </w:r>
    </w:p>
    <w:p w14:paraId="24E30E67" w14:textId="71119909" w:rsidR="00417491" w:rsidRDefault="00417491"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Configure encryption types allowed for Kerberos</w:t>
      </w:r>
      <w:r w:rsidRPr="009A2882">
        <w:rPr>
          <w:rFonts w:ascii="Tahoma" w:hAnsi="Tahoma" w:cs="Tahoma"/>
          <w:b w:val="0"/>
          <w:bCs w:val="0"/>
          <w:kern w:val="32"/>
          <w:sz w:val="20"/>
          <w:rtl/>
        </w:rPr>
        <w:t xml:space="preserve"> אינה מוגדרת.</w:t>
      </w:r>
    </w:p>
    <w:p w14:paraId="22955901" w14:textId="7D4F01FE" w:rsidR="00942CA9" w:rsidRPr="009A2882" w:rsidRDefault="00942CA9" w:rsidP="00942CA9">
      <w:pPr>
        <w:pStyle w:val="3SubTitle"/>
        <w:numPr>
          <w:ilvl w:val="0"/>
          <w:numId w:val="11"/>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942CA9">
        <w:rPr>
          <w:rFonts w:ascii="Tahoma" w:hAnsi="Tahoma" w:cs="Tahoma"/>
          <w:b w:val="0"/>
          <w:bCs w:val="0"/>
          <w:kern w:val="32"/>
          <w:sz w:val="20"/>
        </w:rPr>
        <w:t>Network security: Do not store LAN Manager hash value on next password change</w:t>
      </w:r>
      <w:r>
        <w:rPr>
          <w:rFonts w:ascii="Tahoma" w:hAnsi="Tahoma" w:cs="Tahoma" w:hint="cs"/>
          <w:b w:val="0"/>
          <w:bCs w:val="0"/>
          <w:kern w:val="32"/>
          <w:sz w:val="20"/>
          <w:rtl/>
        </w:rPr>
        <w:t xml:space="preserve"> אינה מוגדרת כראוי.</w:t>
      </w:r>
    </w:p>
    <w:p w14:paraId="461286DF" w14:textId="31EECE77" w:rsidR="00555F74" w:rsidRPr="001F71E7" w:rsidRDefault="00555F74" w:rsidP="00EF4461">
      <w:pPr>
        <w:pStyle w:val="3SubTitle"/>
        <w:numPr>
          <w:ilvl w:val="0"/>
          <w:numId w:val="11"/>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sz w:val="20"/>
          <w:rtl/>
        </w:rPr>
        <w:t xml:space="preserve">הבדיקה נמצא כי ההגדרה </w:t>
      </w:r>
      <w:r w:rsidRPr="009A2882">
        <w:rPr>
          <w:rFonts w:ascii="Tahoma" w:hAnsi="Tahoma" w:cs="Tahoma"/>
          <w:b w:val="0"/>
          <w:bCs w:val="0"/>
          <w:sz w:val="20"/>
        </w:rPr>
        <w:t>Network security: LAN Manager authentication level</w:t>
      </w:r>
      <w:r w:rsidRPr="009A2882">
        <w:rPr>
          <w:rFonts w:ascii="Tahoma" w:hAnsi="Tahoma" w:cs="Tahoma"/>
          <w:b w:val="0"/>
          <w:bCs w:val="0"/>
          <w:sz w:val="20"/>
          <w:rtl/>
        </w:rPr>
        <w:t xml:space="preserve"> אינה מוגדרת כראוי.</w:t>
      </w:r>
    </w:p>
    <w:p w14:paraId="6C6D7C4D" w14:textId="2690BAD7" w:rsidR="001F71E7" w:rsidRPr="009A2882" w:rsidRDefault="001F71E7" w:rsidP="001F71E7">
      <w:pPr>
        <w:pStyle w:val="3SubTitle"/>
        <w:numPr>
          <w:ilvl w:val="0"/>
          <w:numId w:val="11"/>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1F71E7">
        <w:rPr>
          <w:rFonts w:ascii="Tahoma" w:hAnsi="Tahoma" w:cs="Tahoma"/>
          <w:b w:val="0"/>
          <w:bCs w:val="0"/>
          <w:sz w:val="20"/>
        </w:rPr>
        <w:t>Network security: LDAP client signing requirements</w:t>
      </w:r>
      <w:r>
        <w:rPr>
          <w:rFonts w:ascii="Tahoma" w:hAnsi="Tahoma" w:cs="Tahoma" w:hint="cs"/>
          <w:b w:val="0"/>
          <w:bCs w:val="0"/>
          <w:sz w:val="20"/>
          <w:rtl/>
        </w:rPr>
        <w:t xml:space="preserve"> אינה מוגדרת כראוי.</w:t>
      </w:r>
    </w:p>
    <w:p w14:paraId="35AC5E82" w14:textId="77777777" w:rsidR="00417491" w:rsidRPr="00C01C06" w:rsidRDefault="00417491" w:rsidP="00EF4461">
      <w:pPr>
        <w:pStyle w:val="3SubTitle"/>
        <w:numPr>
          <w:ilvl w:val="0"/>
          <w:numId w:val="11"/>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Network Security: Minimum session security for NTLM SSP based (including secure RPC) clients</w:t>
      </w:r>
      <w:r w:rsidRPr="00C01C06">
        <w:rPr>
          <w:rFonts w:ascii="Tahoma" w:hAnsi="Tahoma" w:cs="Tahoma" w:hint="cs"/>
          <w:b w:val="0"/>
          <w:bCs w:val="0"/>
          <w:kern w:val="32"/>
          <w:sz w:val="20"/>
          <w:rtl/>
        </w:rPr>
        <w:t xml:space="preserve"> אינה מוגדרת כראוי.</w:t>
      </w:r>
    </w:p>
    <w:p w14:paraId="30B279F1" w14:textId="77777777" w:rsidR="00417491" w:rsidRPr="00C01C06" w:rsidRDefault="00417491" w:rsidP="00EF4461">
      <w:pPr>
        <w:pStyle w:val="3SubTitle"/>
        <w:numPr>
          <w:ilvl w:val="0"/>
          <w:numId w:val="11"/>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Network Security: Minimum session security for NTLM SSP based (including secure RPC) servers</w:t>
      </w:r>
      <w:r w:rsidRPr="00C01C06">
        <w:rPr>
          <w:rFonts w:ascii="Tahoma" w:hAnsi="Tahoma" w:cs="Tahoma" w:hint="cs"/>
          <w:b w:val="0"/>
          <w:bCs w:val="0"/>
          <w:kern w:val="32"/>
          <w:sz w:val="20"/>
          <w:rtl/>
        </w:rPr>
        <w:t xml:space="preserve"> אינה מוגדרת כראוי.</w:t>
      </w:r>
    </w:p>
    <w:p w14:paraId="49FCEECA"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076185DE"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435937E4"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 xml:space="preserve">חומרת הנזק: </w:t>
      </w:r>
      <w:r w:rsidRPr="00C01C06">
        <w:rPr>
          <w:rFonts w:ascii="Tahoma" w:hAnsi="Tahoma" w:cs="Tahoma"/>
          <w:color w:val="FFC000"/>
          <w:sz w:val="20"/>
          <w:rtl/>
        </w:rPr>
        <w:t>בינונית</w:t>
      </w:r>
    </w:p>
    <w:p w14:paraId="50C2000B"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3D887426"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36DC9A97"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375AFEE3" w14:textId="0372D1FD" w:rsidR="00555F74" w:rsidRDefault="00555F74" w:rsidP="00EF4461">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Microsoft network client: Digitally sign communications (always)</w:t>
      </w:r>
      <w:r w:rsidRPr="00F62C9E">
        <w:rPr>
          <w:rFonts w:ascii="Tahoma" w:hAnsi="Tahoma" w:cs="Tahoma"/>
          <w:b w:val="0"/>
          <w:bCs w:val="0"/>
          <w:sz w:val="20"/>
          <w:rtl/>
        </w:rPr>
        <w:t xml:space="preserve"> קובעת האם נדרש לחתום את פקטות המידע על ידי לקוח ה-</w:t>
      </w:r>
      <w:r w:rsidRPr="00F62C9E">
        <w:rPr>
          <w:rFonts w:ascii="Tahoma" w:hAnsi="Tahoma" w:cs="Tahoma"/>
          <w:b w:val="0"/>
          <w:bCs w:val="0"/>
          <w:sz w:val="20"/>
        </w:rPr>
        <w:t>SMB</w:t>
      </w:r>
      <w:r w:rsidRPr="00F62C9E">
        <w:rPr>
          <w:rFonts w:ascii="Tahoma" w:hAnsi="Tahoma" w:cs="Tahoma"/>
          <w:b w:val="0"/>
          <w:bCs w:val="0"/>
          <w:sz w:val="20"/>
          <w:rtl/>
        </w:rPr>
        <w:t>.</w:t>
      </w:r>
      <w:r w:rsidRPr="00F62C9E">
        <w:rPr>
          <w:rFonts w:ascii="Tahoma" w:hAnsi="Tahoma" w:cs="Tahoma"/>
          <w:b w:val="0"/>
          <w:bCs w:val="0"/>
          <w:sz w:val="20"/>
          <w:rtl/>
        </w:rPr>
        <w:br/>
        <w:t xml:space="preserve">במתקפת </w:t>
      </w:r>
      <w:r w:rsidRPr="00F62C9E">
        <w:rPr>
          <w:rFonts w:ascii="Tahoma" w:hAnsi="Tahoma" w:cs="Tahoma"/>
          <w:b w:val="0"/>
          <w:bCs w:val="0"/>
          <w:sz w:val="20"/>
        </w:rPr>
        <w:t>Session hijacking</w:t>
      </w:r>
      <w:r w:rsidRPr="00F62C9E">
        <w:rPr>
          <w:rFonts w:ascii="Tahoma" w:hAnsi="Tahoma" w:cs="Tahoma"/>
          <w:b w:val="0"/>
          <w:bCs w:val="0"/>
          <w:sz w:val="20"/>
          <w:rtl/>
        </w:rPr>
        <w:t xml:space="preserve"> משתמשים בכלים המאפשרים לתוקפים להפריע, לסיים או לגנוב </w:t>
      </w:r>
      <w:r w:rsidRPr="00F62C9E">
        <w:rPr>
          <w:rFonts w:ascii="Tahoma" w:hAnsi="Tahoma" w:cs="Tahoma"/>
          <w:b w:val="0"/>
          <w:bCs w:val="0"/>
          <w:sz w:val="20"/>
        </w:rPr>
        <w:t>session</w:t>
      </w:r>
      <w:r w:rsidRPr="00F62C9E">
        <w:rPr>
          <w:rFonts w:ascii="Tahoma" w:hAnsi="Tahoma" w:cs="Tahoma"/>
          <w:b w:val="0"/>
          <w:bCs w:val="0"/>
          <w:sz w:val="20"/>
          <w:rtl/>
        </w:rPr>
        <w:t xml:space="preserve">. תוקפים עלולים ליירט ולשנות חבילות </w:t>
      </w:r>
      <w:r w:rsidRPr="00F62C9E">
        <w:rPr>
          <w:rFonts w:ascii="Tahoma" w:hAnsi="Tahoma" w:cs="Tahoma"/>
          <w:b w:val="0"/>
          <w:bCs w:val="0"/>
          <w:sz w:val="20"/>
        </w:rPr>
        <w:t>SMB</w:t>
      </w:r>
      <w:r w:rsidRPr="00F62C9E">
        <w:rPr>
          <w:rFonts w:ascii="Tahoma" w:hAnsi="Tahoma" w:cs="Tahoma"/>
          <w:b w:val="0"/>
          <w:bCs w:val="0"/>
          <w:sz w:val="20"/>
          <w:rtl/>
        </w:rPr>
        <w:t xml:space="preserve"> אשר אינו חתומות, ולאחר מכן להעביר אותם כך שהשרת יבצע פעולות שאינן רצויות, או אפילו לאפשר גישה בלתי מורשית לנתונים.</w:t>
      </w:r>
    </w:p>
    <w:p w14:paraId="73B9B0B7" w14:textId="33EE1F40" w:rsidR="006B641B" w:rsidRDefault="00F7311F" w:rsidP="00EF4461">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7311F">
        <w:rPr>
          <w:rFonts w:ascii="Tahoma" w:hAnsi="Tahoma" w:cs="Tahoma"/>
          <w:b w:val="0"/>
          <w:bCs w:val="0"/>
          <w:sz w:val="20"/>
        </w:rPr>
        <w:t>Microsoft network client: Digitally sign communications (if server agrees)</w:t>
      </w:r>
      <w:r>
        <w:rPr>
          <w:rFonts w:ascii="Tahoma" w:hAnsi="Tahoma" w:cs="Tahoma" w:hint="cs"/>
          <w:b w:val="0"/>
          <w:bCs w:val="0"/>
          <w:sz w:val="20"/>
          <w:rtl/>
        </w:rPr>
        <w:t xml:space="preserve"> </w:t>
      </w:r>
      <w:r w:rsidR="006B641B" w:rsidRPr="006B641B">
        <w:rPr>
          <w:rFonts w:ascii="Tahoma" w:hAnsi="Tahoma" w:cs="Tahoma"/>
          <w:b w:val="0"/>
          <w:bCs w:val="0"/>
          <w:sz w:val="20"/>
          <w:rtl/>
        </w:rPr>
        <w:t>קובעת האם לקוח ה</w:t>
      </w:r>
      <w:r w:rsidR="006B641B" w:rsidRPr="006B641B">
        <w:rPr>
          <w:rFonts w:ascii="Tahoma" w:hAnsi="Tahoma" w:cs="Tahoma"/>
          <w:b w:val="0"/>
          <w:bCs w:val="0"/>
          <w:sz w:val="20"/>
        </w:rPr>
        <w:t xml:space="preserve"> SMB </w:t>
      </w:r>
      <w:r w:rsidR="006B641B" w:rsidRPr="006B641B">
        <w:rPr>
          <w:rFonts w:ascii="Tahoma" w:hAnsi="Tahoma" w:cs="Tahoma"/>
          <w:b w:val="0"/>
          <w:bCs w:val="0"/>
          <w:sz w:val="20"/>
          <w:rtl/>
        </w:rPr>
        <w:t>ינסה לנהל משא ומתן על חתימת חבילות</w:t>
      </w:r>
      <w:r w:rsidR="006B641B">
        <w:rPr>
          <w:rFonts w:ascii="Tahoma" w:hAnsi="Tahoma" w:cs="Tahoma" w:hint="cs"/>
          <w:b w:val="0"/>
          <w:bCs w:val="0"/>
          <w:sz w:val="20"/>
          <w:rtl/>
        </w:rPr>
        <w:t xml:space="preserve"> </w:t>
      </w:r>
      <w:r w:rsidR="006B641B">
        <w:rPr>
          <w:rFonts w:ascii="Tahoma" w:hAnsi="Tahoma" w:cs="Tahoma" w:hint="cs"/>
          <w:b w:val="0"/>
          <w:bCs w:val="0"/>
          <w:sz w:val="20"/>
        </w:rPr>
        <w:t>SMB</w:t>
      </w:r>
      <w:r w:rsidR="006B641B">
        <w:rPr>
          <w:rFonts w:ascii="Tahoma" w:hAnsi="Tahoma" w:cs="Tahoma" w:hint="cs"/>
          <w:b w:val="0"/>
          <w:bCs w:val="0"/>
          <w:sz w:val="20"/>
          <w:rtl/>
        </w:rPr>
        <w:t>.</w:t>
      </w:r>
    </w:p>
    <w:p w14:paraId="7926C754" w14:textId="31744F8E" w:rsidR="004D2794" w:rsidRDefault="004D2794" w:rsidP="00EF4461">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D2794">
        <w:rPr>
          <w:rFonts w:ascii="Tahoma" w:hAnsi="Tahoma" w:cs="Tahoma"/>
          <w:b w:val="0"/>
          <w:bCs w:val="0"/>
          <w:sz w:val="20"/>
        </w:rPr>
        <w:t>Microsoft network client: Send unencrypted password to third-party SMB servers</w:t>
      </w:r>
      <w:r>
        <w:rPr>
          <w:rFonts w:ascii="Tahoma" w:hAnsi="Tahoma" w:cs="Tahoma" w:hint="cs"/>
          <w:b w:val="0"/>
          <w:bCs w:val="0"/>
          <w:sz w:val="20"/>
          <w:rtl/>
        </w:rPr>
        <w:t xml:space="preserve"> </w:t>
      </w:r>
      <w:r w:rsidR="006B48D6" w:rsidRPr="006B48D6">
        <w:rPr>
          <w:rFonts w:ascii="Tahoma" w:hAnsi="Tahoma" w:cs="Tahoma"/>
          <w:b w:val="0"/>
          <w:bCs w:val="0"/>
          <w:sz w:val="20"/>
          <w:rtl/>
        </w:rPr>
        <w:t>קובעת אם מפנה ה-</w:t>
      </w:r>
      <w:r w:rsidR="006B48D6" w:rsidRPr="006B48D6">
        <w:rPr>
          <w:rFonts w:ascii="Tahoma" w:hAnsi="Tahoma" w:cs="Tahoma"/>
          <w:b w:val="0"/>
          <w:bCs w:val="0"/>
          <w:sz w:val="20"/>
        </w:rPr>
        <w:t>SMB</w:t>
      </w:r>
      <w:r w:rsidR="006B48D6" w:rsidRPr="006B48D6">
        <w:rPr>
          <w:rFonts w:ascii="Tahoma" w:hAnsi="Tahoma" w:cs="Tahoma"/>
          <w:b w:val="0"/>
          <w:bCs w:val="0"/>
          <w:sz w:val="20"/>
          <w:rtl/>
        </w:rPr>
        <w:t xml:space="preserve"> ישלח סיסמאות בטקסט רגיל במהלך האימות לשרתי ה-</w:t>
      </w:r>
      <w:r w:rsidR="006B48D6" w:rsidRPr="006B48D6">
        <w:rPr>
          <w:rFonts w:ascii="Tahoma" w:hAnsi="Tahoma" w:cs="Tahoma"/>
          <w:b w:val="0"/>
          <w:bCs w:val="0"/>
          <w:sz w:val="20"/>
        </w:rPr>
        <w:t>SMB</w:t>
      </w:r>
      <w:r w:rsidR="006B48D6" w:rsidRPr="006B48D6">
        <w:rPr>
          <w:rFonts w:ascii="Tahoma" w:hAnsi="Tahoma" w:cs="Tahoma"/>
          <w:b w:val="0"/>
          <w:bCs w:val="0"/>
          <w:sz w:val="20"/>
          <w:rtl/>
        </w:rPr>
        <w:t xml:space="preserve"> של צד שלישי שאינם תומכים בהצפנת סיסמאות.</w:t>
      </w:r>
    </w:p>
    <w:p w14:paraId="474E8046" w14:textId="2A7A9328" w:rsidR="0026697C" w:rsidRDefault="0026697C" w:rsidP="00EF4461">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6697C">
        <w:rPr>
          <w:rFonts w:ascii="Tahoma" w:hAnsi="Tahoma" w:cs="Tahoma"/>
          <w:b w:val="0"/>
          <w:bCs w:val="0"/>
          <w:sz w:val="20"/>
        </w:rPr>
        <w:t>Microsoft network server: Amount of idle time required before suspending session</w:t>
      </w:r>
      <w:r>
        <w:rPr>
          <w:rFonts w:ascii="Tahoma" w:hAnsi="Tahoma" w:cs="Tahoma" w:hint="cs"/>
          <w:b w:val="0"/>
          <w:bCs w:val="0"/>
          <w:sz w:val="20"/>
          <w:rtl/>
        </w:rPr>
        <w:t xml:space="preserve"> </w:t>
      </w:r>
      <w:r w:rsidR="00C75816" w:rsidRPr="00C75816">
        <w:rPr>
          <w:rFonts w:ascii="Tahoma" w:hAnsi="Tahoma" w:cs="Tahoma"/>
          <w:b w:val="0"/>
          <w:bCs w:val="0"/>
          <w:sz w:val="20"/>
          <w:rtl/>
        </w:rPr>
        <w:t xml:space="preserve">מאפשרת לך לציין את משך זמן הסרק הרציף שעובר </w:t>
      </w:r>
      <w:r w:rsidR="00F4453D">
        <w:rPr>
          <w:rFonts w:ascii="Tahoma" w:hAnsi="Tahoma" w:cs="Tahoma" w:hint="cs"/>
          <w:b w:val="0"/>
          <w:bCs w:val="0"/>
          <w:sz w:val="20"/>
          <w:rtl/>
        </w:rPr>
        <w:t>ב-</w:t>
      </w:r>
      <w:r w:rsidR="00F4453D">
        <w:rPr>
          <w:rFonts w:ascii="Tahoma" w:hAnsi="Tahoma" w:cs="Tahoma"/>
          <w:b w:val="0"/>
          <w:bCs w:val="0"/>
          <w:sz w:val="20"/>
        </w:rPr>
        <w:t>session</w:t>
      </w:r>
      <w:r w:rsidR="00C75816" w:rsidRPr="00C75816">
        <w:rPr>
          <w:rFonts w:ascii="Tahoma" w:hAnsi="Tahoma" w:cs="Tahoma"/>
          <w:b w:val="0"/>
          <w:bCs w:val="0"/>
          <w:sz w:val="20"/>
          <w:rtl/>
        </w:rPr>
        <w:t xml:space="preserve"> </w:t>
      </w:r>
      <w:r w:rsidR="00C75816" w:rsidRPr="00C75816">
        <w:rPr>
          <w:rFonts w:ascii="Tahoma" w:hAnsi="Tahoma" w:cs="Tahoma"/>
          <w:b w:val="0"/>
          <w:bCs w:val="0"/>
          <w:sz w:val="20"/>
        </w:rPr>
        <w:t>SMB</w:t>
      </w:r>
      <w:r w:rsidR="00C75816" w:rsidRPr="00C75816">
        <w:rPr>
          <w:rFonts w:ascii="Tahoma" w:hAnsi="Tahoma" w:cs="Tahoma"/>
          <w:b w:val="0"/>
          <w:bCs w:val="0"/>
          <w:sz w:val="20"/>
          <w:rtl/>
        </w:rPr>
        <w:t xml:space="preserve"> לפני שההפעלה מושה</w:t>
      </w:r>
      <w:r w:rsidR="000A1286">
        <w:rPr>
          <w:rFonts w:ascii="Tahoma" w:hAnsi="Tahoma" w:cs="Tahoma" w:hint="cs"/>
          <w:b w:val="0"/>
          <w:bCs w:val="0"/>
          <w:sz w:val="20"/>
          <w:rtl/>
        </w:rPr>
        <w:t>י</w:t>
      </w:r>
      <w:r w:rsidR="00C75816" w:rsidRPr="00C75816">
        <w:rPr>
          <w:rFonts w:ascii="Tahoma" w:hAnsi="Tahoma" w:cs="Tahoma"/>
          <w:b w:val="0"/>
          <w:bCs w:val="0"/>
          <w:sz w:val="20"/>
          <w:rtl/>
        </w:rPr>
        <w:t xml:space="preserve">ת בגלל חוסר פעילות. מנהלי מערכת יכולים להשתמש בהגדרת מדיניות זו כדי לקבוע מתי מחשב יושהה עקב חוסר פעילות </w:t>
      </w:r>
      <w:r w:rsidR="00C75816" w:rsidRPr="00C75816">
        <w:rPr>
          <w:rFonts w:ascii="Tahoma" w:hAnsi="Tahoma" w:cs="Tahoma"/>
          <w:b w:val="0"/>
          <w:bCs w:val="0"/>
          <w:sz w:val="20"/>
        </w:rPr>
        <w:t>SMB</w:t>
      </w:r>
      <w:r w:rsidR="00C75816" w:rsidRPr="00C75816">
        <w:rPr>
          <w:rFonts w:ascii="Tahoma" w:hAnsi="Tahoma" w:cs="Tahoma"/>
          <w:b w:val="0"/>
          <w:bCs w:val="0"/>
          <w:sz w:val="20"/>
          <w:rtl/>
        </w:rPr>
        <w:t>. אם פעילות הלקוח תתחדש, ההפעלה תופעל מחדש באופן אוטומטי.</w:t>
      </w:r>
    </w:p>
    <w:p w14:paraId="75BC476D" w14:textId="4CE3198A" w:rsidR="008E47A5" w:rsidRDefault="008E47A5" w:rsidP="00EF4461">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8E47A5">
        <w:rPr>
          <w:rFonts w:ascii="Tahoma" w:hAnsi="Tahoma" w:cs="Tahoma"/>
          <w:b w:val="0"/>
          <w:bCs w:val="0"/>
          <w:sz w:val="20"/>
        </w:rPr>
        <w:t>Microsoft network server: Digitally sign communications (always)</w:t>
      </w:r>
      <w:r>
        <w:rPr>
          <w:rFonts w:ascii="Tahoma" w:hAnsi="Tahoma" w:cs="Tahoma" w:hint="cs"/>
          <w:b w:val="0"/>
          <w:bCs w:val="0"/>
          <w:sz w:val="20"/>
          <w:rtl/>
        </w:rPr>
        <w:t xml:space="preserve"> </w:t>
      </w:r>
      <w:r w:rsidR="005D11EC" w:rsidRPr="005D11EC">
        <w:rPr>
          <w:rFonts w:ascii="Tahoma" w:hAnsi="Tahoma" w:cs="Tahoma"/>
          <w:b w:val="0"/>
          <w:bCs w:val="0"/>
          <w:sz w:val="20"/>
          <w:rtl/>
        </w:rPr>
        <w:t>קובעת אם נדרשת חתימה על חבילות על ידי רכיב שרת ה-</w:t>
      </w:r>
      <w:r w:rsidR="005D11EC" w:rsidRPr="005D11EC">
        <w:rPr>
          <w:rFonts w:ascii="Tahoma" w:hAnsi="Tahoma" w:cs="Tahoma"/>
          <w:b w:val="0"/>
          <w:bCs w:val="0"/>
          <w:sz w:val="20"/>
        </w:rPr>
        <w:t>SMB</w:t>
      </w:r>
      <w:r w:rsidR="005D11EC" w:rsidRPr="005D11EC">
        <w:rPr>
          <w:rFonts w:ascii="Tahoma" w:hAnsi="Tahoma" w:cs="Tahoma"/>
          <w:b w:val="0"/>
          <w:bCs w:val="0"/>
          <w:sz w:val="20"/>
          <w:rtl/>
        </w:rPr>
        <w:t>. אפשר הגדרת מדיניות זו בסביבה מעורבת כדי למנוע מלקוחות במורד הזרם להשתמש בתחנת העבודה כשרת רשת.</w:t>
      </w:r>
    </w:p>
    <w:p w14:paraId="3C69F160" w14:textId="3F57B147" w:rsidR="00283850" w:rsidRPr="006B641B" w:rsidRDefault="00283850" w:rsidP="00EF4461">
      <w:pPr>
        <w:pStyle w:val="3SubTitle"/>
        <w:numPr>
          <w:ilvl w:val="0"/>
          <w:numId w:val="12"/>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283850">
        <w:rPr>
          <w:rFonts w:ascii="Tahoma" w:hAnsi="Tahoma" w:cs="Tahoma"/>
          <w:b w:val="0"/>
          <w:bCs w:val="0"/>
          <w:sz w:val="20"/>
        </w:rPr>
        <w:t>Microsoft network server: Digitally sign communications (if client agrees)</w:t>
      </w:r>
      <w:r>
        <w:rPr>
          <w:rFonts w:ascii="Tahoma" w:hAnsi="Tahoma" w:cs="Tahoma" w:hint="cs"/>
          <w:b w:val="0"/>
          <w:bCs w:val="0"/>
          <w:sz w:val="20"/>
          <w:rtl/>
        </w:rPr>
        <w:t xml:space="preserve"> </w:t>
      </w:r>
      <w:r w:rsidR="002053CE" w:rsidRPr="002053CE">
        <w:rPr>
          <w:rFonts w:ascii="Tahoma" w:hAnsi="Tahoma" w:cs="Tahoma"/>
          <w:b w:val="0"/>
          <w:bCs w:val="0"/>
          <w:sz w:val="20"/>
          <w:rtl/>
        </w:rPr>
        <w:t>קובעת האם שרת ה-</w:t>
      </w:r>
      <w:r w:rsidR="002053CE" w:rsidRPr="002053CE">
        <w:rPr>
          <w:rFonts w:ascii="Tahoma" w:hAnsi="Tahoma" w:cs="Tahoma"/>
          <w:b w:val="0"/>
          <w:bCs w:val="0"/>
          <w:sz w:val="20"/>
        </w:rPr>
        <w:t>SMB</w:t>
      </w:r>
      <w:r w:rsidR="002053CE" w:rsidRPr="002053CE">
        <w:rPr>
          <w:rFonts w:ascii="Tahoma" w:hAnsi="Tahoma" w:cs="Tahoma"/>
          <w:b w:val="0"/>
          <w:bCs w:val="0"/>
          <w:sz w:val="20"/>
          <w:rtl/>
        </w:rPr>
        <w:t xml:space="preserve"> ינהל משא ומתן על חתימת חבילות ה-</w:t>
      </w:r>
      <w:r w:rsidR="002053CE" w:rsidRPr="002053CE">
        <w:rPr>
          <w:rFonts w:ascii="Tahoma" w:hAnsi="Tahoma" w:cs="Tahoma"/>
          <w:b w:val="0"/>
          <w:bCs w:val="0"/>
          <w:sz w:val="20"/>
        </w:rPr>
        <w:t>SMB</w:t>
      </w:r>
      <w:r w:rsidR="002053CE" w:rsidRPr="002053CE">
        <w:rPr>
          <w:rFonts w:ascii="Tahoma" w:hAnsi="Tahoma" w:cs="Tahoma"/>
          <w:b w:val="0"/>
          <w:bCs w:val="0"/>
          <w:sz w:val="20"/>
          <w:rtl/>
        </w:rPr>
        <w:t xml:space="preserve"> עם הלקוחות המבקשים זאת. אם לא </w:t>
      </w:r>
      <w:r w:rsidR="002053CE" w:rsidRPr="002053CE">
        <w:rPr>
          <w:rFonts w:ascii="Tahoma" w:hAnsi="Tahoma" w:cs="Tahoma"/>
          <w:b w:val="0"/>
          <w:bCs w:val="0"/>
          <w:sz w:val="20"/>
          <w:rtl/>
        </w:rPr>
        <w:lastRenderedPageBreak/>
        <w:t>מגיעה בקשת חתימה מהלקוח, חיבור יתאפשר ללא חתימה עם שרת הרשת של מיקרוסופט: הגדרת חתימה דיגיטלית (תמיד) אינה מופעלת.</w:t>
      </w:r>
    </w:p>
    <w:p w14:paraId="482362F4" w14:textId="0FF3E0AC" w:rsidR="00417491" w:rsidRPr="00C01C06"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Microsoft network server: Disconnect clients when logon hours expire</w:t>
      </w:r>
      <w:r w:rsidRPr="00C01C06">
        <w:rPr>
          <w:rFonts w:ascii="Tahoma" w:hAnsi="Tahoma" w:cs="Tahoma"/>
          <w:b w:val="0"/>
          <w:bCs w:val="0"/>
          <w:sz w:val="20"/>
          <w:rtl/>
        </w:rPr>
        <w:t xml:space="preserve"> קובעת האם לנתק את המשתמשים בעת חריגה בהתחברות למחשב מעבר לשעות העבודה המוגדרות למשתמש. משתמשים אשר אינם אמורים לקבל גישה למשאבי רשת מחוץ לשעות העבודה שלהם עלולים להשתמש במשאבים אלה. בנוסף, הגדרה זו תוכל לצמצם את משטח התקיפה בכך שלא יוכלו לבצע את התקיפה בשעות שהמשתמשים אינם פעילים.</w:t>
      </w:r>
    </w:p>
    <w:p w14:paraId="10980B27" w14:textId="29BE7632" w:rsidR="00417491"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Microsoft network server: Server SPN target name validation level</w:t>
      </w:r>
      <w:r w:rsidRPr="00C01C06">
        <w:rPr>
          <w:rFonts w:ascii="Tahoma" w:hAnsi="Tahoma" w:cs="Tahoma"/>
          <w:b w:val="0"/>
          <w:bCs w:val="0"/>
          <w:sz w:val="20"/>
          <w:rtl/>
        </w:rPr>
        <w:t xml:space="preserve"> שולטת ברמת האימות של שמחשב מבצע ב</w:t>
      </w:r>
      <w:r w:rsidRPr="00C01C06">
        <w:rPr>
          <w:rFonts w:ascii="Tahoma" w:hAnsi="Tahoma" w:cs="Tahoma"/>
          <w:b w:val="0"/>
          <w:bCs w:val="0"/>
          <w:sz w:val="20"/>
        </w:rPr>
        <w:t>SPN</w:t>
      </w:r>
      <w:r w:rsidRPr="00C01C06">
        <w:rPr>
          <w:rFonts w:ascii="Tahoma" w:hAnsi="Tahoma" w:cs="Tahoma"/>
          <w:b w:val="0"/>
          <w:bCs w:val="0"/>
          <w:sz w:val="20"/>
          <w:rtl/>
        </w:rPr>
        <w:t xml:space="preserve"> המסופק על ידי הלקוח בעת הקמת </w:t>
      </w:r>
      <w:r w:rsidRPr="00C01C06">
        <w:rPr>
          <w:rFonts w:ascii="Tahoma" w:hAnsi="Tahoma" w:cs="Tahoma"/>
          <w:b w:val="0"/>
          <w:bCs w:val="0"/>
          <w:sz w:val="20"/>
        </w:rPr>
        <w:t>session</w:t>
      </w:r>
      <w:r w:rsidRPr="00C01C06">
        <w:rPr>
          <w:rFonts w:ascii="Tahoma" w:hAnsi="Tahoma" w:cs="Tahoma"/>
          <w:b w:val="0"/>
          <w:bCs w:val="0"/>
          <w:sz w:val="20"/>
          <w:rtl/>
        </w:rPr>
        <w:t xml:space="preserve"> באמצעות פרוטוקול ה-</w:t>
      </w:r>
      <w:r w:rsidRPr="00C01C06">
        <w:rPr>
          <w:rFonts w:ascii="Tahoma" w:hAnsi="Tahoma" w:cs="Tahoma"/>
          <w:b w:val="0"/>
          <w:bCs w:val="0"/>
          <w:sz w:val="20"/>
        </w:rPr>
        <w:t>SMB</w:t>
      </w:r>
      <w:r w:rsidRPr="00C01C06">
        <w:rPr>
          <w:rFonts w:ascii="Tahoma" w:hAnsi="Tahoma" w:cs="Tahoma"/>
          <w:b w:val="0"/>
          <w:bCs w:val="0"/>
          <w:sz w:val="20"/>
          <w:rtl/>
        </w:rPr>
        <w:t>. ניתן לזייף את זהות המחשב כדי לקבל גישה בלתי מורשית למשאבי רשת, ולכן מומלץ להפעיל את הגדרה זו.</w:t>
      </w:r>
    </w:p>
    <w:p w14:paraId="0AC9236D" w14:textId="16FCA43E" w:rsidR="001A6685" w:rsidRDefault="001A6685" w:rsidP="001A6685">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ההגדרה</w:t>
      </w:r>
      <w:r w:rsidRPr="001A6685">
        <w:rPr>
          <w:rFonts w:ascii="Tahoma" w:hAnsi="Tahoma" w:cs="Tahoma"/>
          <w:b w:val="0"/>
          <w:bCs w:val="0"/>
          <w:sz w:val="20"/>
          <w:rtl/>
        </w:rPr>
        <w:t xml:space="preserve"> </w:t>
      </w:r>
      <w:r w:rsidRPr="001A6685">
        <w:rPr>
          <w:rFonts w:ascii="Tahoma" w:hAnsi="Tahoma" w:cs="Tahoma"/>
          <w:b w:val="0"/>
          <w:bCs w:val="0"/>
          <w:sz w:val="20"/>
        </w:rPr>
        <w:t>Network access: Allow anonymous SID/Name translation</w:t>
      </w:r>
      <w:r>
        <w:rPr>
          <w:rFonts w:ascii="Tahoma" w:hAnsi="Tahoma" w:cs="Tahoma" w:hint="cs"/>
          <w:b w:val="0"/>
          <w:bCs w:val="0"/>
          <w:sz w:val="20"/>
          <w:rtl/>
        </w:rPr>
        <w:t xml:space="preserve"> </w:t>
      </w:r>
      <w:r w:rsidR="0018150D" w:rsidRPr="0018150D">
        <w:rPr>
          <w:rFonts w:ascii="Tahoma" w:hAnsi="Tahoma" w:cs="Tahoma"/>
          <w:b w:val="0"/>
          <w:bCs w:val="0"/>
          <w:sz w:val="20"/>
          <w:rtl/>
        </w:rPr>
        <w:t>קובעת אם משתמש אנונימי יכול לבקש תכונות מזהה אבטחה (</w:t>
      </w:r>
      <w:r w:rsidR="0018150D" w:rsidRPr="0018150D">
        <w:rPr>
          <w:rFonts w:ascii="Tahoma" w:hAnsi="Tahoma" w:cs="Tahoma"/>
          <w:b w:val="0"/>
          <w:bCs w:val="0"/>
          <w:sz w:val="20"/>
        </w:rPr>
        <w:t>SID</w:t>
      </w:r>
      <w:r w:rsidR="0018150D" w:rsidRPr="0018150D">
        <w:rPr>
          <w:rFonts w:ascii="Tahoma" w:hAnsi="Tahoma" w:cs="Tahoma"/>
          <w:b w:val="0"/>
          <w:bCs w:val="0"/>
          <w:sz w:val="20"/>
          <w:rtl/>
        </w:rPr>
        <w:t>) עבור משתמש אחר, או להשתמש ב-</w:t>
      </w:r>
      <w:r w:rsidR="0018150D" w:rsidRPr="0018150D">
        <w:rPr>
          <w:rFonts w:ascii="Tahoma" w:hAnsi="Tahoma" w:cs="Tahoma"/>
          <w:b w:val="0"/>
          <w:bCs w:val="0"/>
          <w:sz w:val="20"/>
        </w:rPr>
        <w:t>SID</w:t>
      </w:r>
      <w:r w:rsidR="0018150D" w:rsidRPr="0018150D">
        <w:rPr>
          <w:rFonts w:ascii="Tahoma" w:hAnsi="Tahoma" w:cs="Tahoma"/>
          <w:b w:val="0"/>
          <w:bCs w:val="0"/>
          <w:sz w:val="20"/>
          <w:rtl/>
        </w:rPr>
        <w:t xml:space="preserve"> כדי להשיג את שם המשתמש המתאים לו.</w:t>
      </w:r>
    </w:p>
    <w:p w14:paraId="16498430" w14:textId="49B6CE86" w:rsidR="00095A83" w:rsidRDefault="00095A83" w:rsidP="00095A83">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ההגדרה</w:t>
      </w:r>
      <w:r w:rsidRPr="00095A83">
        <w:rPr>
          <w:rFonts w:ascii="Tahoma" w:hAnsi="Tahoma" w:cs="Tahoma"/>
          <w:b w:val="0"/>
          <w:bCs w:val="0"/>
          <w:sz w:val="20"/>
          <w:rtl/>
        </w:rPr>
        <w:t xml:space="preserve"> </w:t>
      </w:r>
      <w:r w:rsidRPr="00095A83">
        <w:rPr>
          <w:rFonts w:ascii="Tahoma" w:hAnsi="Tahoma" w:cs="Tahoma"/>
          <w:b w:val="0"/>
          <w:bCs w:val="0"/>
          <w:sz w:val="20"/>
        </w:rPr>
        <w:t>Network access: Do not allow anonymous enumeration of SAM accounts</w:t>
      </w:r>
      <w:r w:rsidR="00173296">
        <w:rPr>
          <w:rFonts w:ascii="Tahoma" w:hAnsi="Tahoma" w:cs="Tahoma" w:hint="cs"/>
          <w:b w:val="0"/>
          <w:bCs w:val="0"/>
          <w:sz w:val="20"/>
          <w:rtl/>
        </w:rPr>
        <w:t xml:space="preserve"> </w:t>
      </w:r>
      <w:r w:rsidR="00173296" w:rsidRPr="00173296">
        <w:rPr>
          <w:rFonts w:ascii="Tahoma" w:hAnsi="Tahoma" w:cs="Tahoma"/>
          <w:b w:val="0"/>
          <w:bCs w:val="0"/>
          <w:sz w:val="20"/>
          <w:rtl/>
        </w:rPr>
        <w:t>שולטת ביכולתם של משתמשים אנונימיים למנות את החשבונות במנהל חשבונות האבטחה (</w:t>
      </w:r>
      <w:r w:rsidR="00173296" w:rsidRPr="00173296">
        <w:rPr>
          <w:rFonts w:ascii="Tahoma" w:hAnsi="Tahoma" w:cs="Tahoma"/>
          <w:b w:val="0"/>
          <w:bCs w:val="0"/>
          <w:sz w:val="20"/>
        </w:rPr>
        <w:t>SAM</w:t>
      </w:r>
      <w:r w:rsidR="00173296" w:rsidRPr="00173296">
        <w:rPr>
          <w:rFonts w:ascii="Tahoma" w:hAnsi="Tahoma" w:cs="Tahoma"/>
          <w:b w:val="0"/>
          <w:bCs w:val="0"/>
          <w:sz w:val="20"/>
          <w:rtl/>
        </w:rPr>
        <w:t>). אם תפעיל הגדרת מדיניות זו, משתמשים עם חיבורים אנונימיים לא יוכלו למנות שמות משתמשים של חשבון תחום במערכות בסביבתך. הגדרת מדיניות זו מאפשרת גם הגבלות נוספות על קשרים אנונימיים.</w:t>
      </w:r>
    </w:p>
    <w:p w14:paraId="4061CC26" w14:textId="1C43CC1A" w:rsidR="002507FA" w:rsidRPr="00C01C06" w:rsidRDefault="002507FA" w:rsidP="002507FA">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507FA">
        <w:rPr>
          <w:rFonts w:ascii="Tahoma" w:hAnsi="Tahoma" w:cs="Tahoma"/>
          <w:b w:val="0"/>
          <w:bCs w:val="0"/>
          <w:sz w:val="20"/>
        </w:rPr>
        <w:t>Network access: Do not allow anonymous enumeration of SAM accounts and shares</w:t>
      </w:r>
      <w:r>
        <w:rPr>
          <w:rFonts w:ascii="Tahoma" w:hAnsi="Tahoma" w:cs="Tahoma" w:hint="cs"/>
          <w:b w:val="0"/>
          <w:bCs w:val="0"/>
          <w:sz w:val="20"/>
          <w:rtl/>
        </w:rPr>
        <w:t xml:space="preserve"> </w:t>
      </w:r>
      <w:r w:rsidR="00666BB3" w:rsidRPr="00666BB3">
        <w:rPr>
          <w:rFonts w:ascii="Tahoma" w:hAnsi="Tahoma" w:cs="Tahoma"/>
          <w:b w:val="0"/>
          <w:bCs w:val="0"/>
          <w:sz w:val="20"/>
          <w:rtl/>
        </w:rPr>
        <w:t xml:space="preserve">שולטת ביכולתם של משתמשים אנונימיים למנות חשבונות </w:t>
      </w:r>
      <w:r w:rsidR="00666BB3" w:rsidRPr="00666BB3">
        <w:rPr>
          <w:rFonts w:ascii="Tahoma" w:hAnsi="Tahoma" w:cs="Tahoma"/>
          <w:b w:val="0"/>
          <w:bCs w:val="0"/>
          <w:sz w:val="20"/>
        </w:rPr>
        <w:t>SAM</w:t>
      </w:r>
      <w:r w:rsidR="00666BB3" w:rsidRPr="00666BB3">
        <w:rPr>
          <w:rFonts w:ascii="Tahoma" w:hAnsi="Tahoma" w:cs="Tahoma"/>
          <w:b w:val="0"/>
          <w:bCs w:val="0"/>
          <w:sz w:val="20"/>
          <w:rtl/>
        </w:rPr>
        <w:t xml:space="preserve"> כמו גם שיתופים. אם תפעיל הגדרת מדיניות זו, משתמשים אנונימיים לא יוכלו למנות שמות משתמשים של הדומיין ושמות שיתופי רשת במערכות בסביבתך.</w:t>
      </w:r>
    </w:p>
    <w:p w14:paraId="33F088D9" w14:textId="3D1077BA" w:rsidR="00417491"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access: Do not allow storage of passwords and credentials for network authentication</w:t>
      </w:r>
      <w:r w:rsidRPr="00C01C06">
        <w:rPr>
          <w:rFonts w:ascii="Tahoma" w:hAnsi="Tahoma" w:cs="Tahoma"/>
          <w:b w:val="0"/>
          <w:bCs w:val="0"/>
          <w:sz w:val="20"/>
          <w:rtl/>
        </w:rPr>
        <w:t xml:space="preserve"> קובעת האם ה-</w:t>
      </w:r>
      <w:r w:rsidRPr="00C01C06">
        <w:rPr>
          <w:rFonts w:ascii="Tahoma" w:hAnsi="Tahoma" w:cs="Tahoma"/>
          <w:b w:val="0"/>
          <w:bCs w:val="0"/>
          <w:sz w:val="20"/>
        </w:rPr>
        <w:t>Credential Manager</w:t>
      </w:r>
      <w:r w:rsidRPr="00C01C06">
        <w:rPr>
          <w:rFonts w:ascii="Tahoma" w:hAnsi="Tahoma" w:cs="Tahoma"/>
          <w:b w:val="0"/>
          <w:bCs w:val="0"/>
          <w:sz w:val="20"/>
          <w:rtl/>
        </w:rPr>
        <w:t xml:space="preserve"> ישמור סיסמאות או פרטי הזדהות לשימוש מאוחר יותר לשימוש מאוחר יותר. לאחר התחברות למחשב, המשתמש יוכל לגשת לפרטים השמורים בזיכרון, דבר היכול להוביל לדליפת הסיסמה במידה והמשתמש מריץ קוד זדוני אשר מעביר את אותן סיסמאות למשתמש בלתי מורשה.</w:t>
      </w:r>
    </w:p>
    <w:p w14:paraId="3BCDF6BC" w14:textId="3E95DD61" w:rsidR="004B4535" w:rsidRDefault="004B4535" w:rsidP="004B4535">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B4535">
        <w:rPr>
          <w:rFonts w:ascii="Tahoma" w:hAnsi="Tahoma" w:cs="Tahoma"/>
          <w:b w:val="0"/>
          <w:bCs w:val="0"/>
          <w:sz w:val="20"/>
        </w:rPr>
        <w:t>Network access: Let Everyone permissions apply to anonymous users</w:t>
      </w:r>
      <w:r>
        <w:rPr>
          <w:rFonts w:ascii="Tahoma" w:hAnsi="Tahoma" w:cs="Tahoma" w:hint="cs"/>
          <w:b w:val="0"/>
          <w:bCs w:val="0"/>
          <w:sz w:val="20"/>
          <w:rtl/>
        </w:rPr>
        <w:t xml:space="preserve"> </w:t>
      </w:r>
      <w:r w:rsidR="00EA25FA" w:rsidRPr="00EA25FA">
        <w:rPr>
          <w:rFonts w:ascii="Tahoma" w:hAnsi="Tahoma" w:cs="Tahoma"/>
          <w:b w:val="0"/>
          <w:bCs w:val="0"/>
          <w:sz w:val="20"/>
          <w:rtl/>
        </w:rPr>
        <w:t>קובעת אילו הרשאות נוספות מוקצות לחיבורים אנונימיים למחשב.</w:t>
      </w:r>
    </w:p>
    <w:p w14:paraId="62276EF8" w14:textId="462801F8" w:rsidR="008256FA" w:rsidRPr="007F2646" w:rsidRDefault="008256FA" w:rsidP="000A5BD5">
      <w:pPr>
        <w:pStyle w:val="3SubTitle"/>
        <w:numPr>
          <w:ilvl w:val="0"/>
          <w:numId w:val="12"/>
        </w:numPr>
        <w:bidi/>
        <w:spacing w:before="0"/>
        <w:outlineLvl w:val="9"/>
        <w:rPr>
          <w:rFonts w:ascii="Tahoma" w:hAnsi="Tahoma" w:cs="Tahoma"/>
          <w:b w:val="0"/>
          <w:bCs w:val="0"/>
          <w:sz w:val="20"/>
        </w:rPr>
      </w:pPr>
      <w:commentRangeStart w:id="6"/>
      <w:commentRangeStart w:id="7"/>
      <w:r>
        <w:rPr>
          <w:rFonts w:ascii="Tahoma" w:hAnsi="Tahoma" w:cs="Tahoma" w:hint="cs"/>
          <w:b w:val="0"/>
          <w:bCs w:val="0"/>
          <w:sz w:val="20"/>
          <w:rtl/>
        </w:rPr>
        <w:t>ההגדרה</w:t>
      </w:r>
      <w:commentRangeEnd w:id="6"/>
      <w:r w:rsidR="00306A11">
        <w:rPr>
          <w:rStyle w:val="CommentReference"/>
          <w:rFonts w:ascii="Century Gothic" w:hAnsi="Century Gothic" w:cs="Tahoma"/>
          <w:noProof/>
          <w:spacing w:val="-5"/>
          <w:kern w:val="0"/>
          <w:lang w:eastAsia="he-IL"/>
        </w:rPr>
        <w:commentReference w:id="6"/>
      </w:r>
      <w:commentRangeEnd w:id="7"/>
      <w:r w:rsidR="003B3FD0">
        <w:rPr>
          <w:rStyle w:val="CommentReference"/>
          <w:rFonts w:ascii="Century Gothic" w:hAnsi="Century Gothic" w:cs="Tahoma"/>
          <w:noProof/>
          <w:spacing w:val="-5"/>
          <w:kern w:val="0"/>
          <w:rtl/>
          <w:lang w:eastAsia="he-IL"/>
        </w:rPr>
        <w:commentReference w:id="7"/>
      </w:r>
      <w:r>
        <w:rPr>
          <w:rFonts w:ascii="Tahoma" w:hAnsi="Tahoma" w:cs="Tahoma" w:hint="cs"/>
          <w:b w:val="0"/>
          <w:bCs w:val="0"/>
          <w:sz w:val="20"/>
          <w:rtl/>
        </w:rPr>
        <w:t xml:space="preserve"> </w:t>
      </w:r>
      <w:r w:rsidRPr="008256FA">
        <w:rPr>
          <w:rFonts w:ascii="Tahoma" w:hAnsi="Tahoma" w:cs="Tahoma"/>
          <w:b w:val="0"/>
          <w:bCs w:val="0"/>
          <w:sz w:val="20"/>
        </w:rPr>
        <w:t>Network access: Restrict anonymous access to Named Pipes and Shares</w:t>
      </w:r>
      <w:r>
        <w:rPr>
          <w:rFonts w:ascii="Tahoma" w:hAnsi="Tahoma" w:cs="Tahoma" w:hint="cs"/>
          <w:b w:val="0"/>
          <w:bCs w:val="0"/>
          <w:sz w:val="20"/>
          <w:rtl/>
        </w:rPr>
        <w:t xml:space="preserve"> </w:t>
      </w:r>
      <w:r w:rsidR="007F2646" w:rsidRPr="007F2646">
        <w:rPr>
          <w:rFonts w:ascii="Tahoma" w:hAnsi="Tahoma" w:cs="Tahoma"/>
          <w:b w:val="0"/>
          <w:bCs w:val="0"/>
          <w:sz w:val="20"/>
          <w:rtl/>
        </w:rPr>
        <w:t>מגבילה גישה אנונימית רק לאותם שיתופים וצינורות הנקראים בגישה לרשת: צינורות בעלי שם שאליהם ניתן לגשת באופן אנונימי וגישה לרשת: שיתופים שניתן לגשת אליהם באופן אנונימי. הגדרת מדיניות זו שולטת בגישה של הפעלת</w:t>
      </w:r>
      <w:r w:rsidR="007F2646" w:rsidRPr="007F2646">
        <w:rPr>
          <w:rFonts w:ascii="Tahoma" w:hAnsi="Tahoma" w:cs="Tahoma"/>
          <w:b w:val="0"/>
          <w:bCs w:val="0"/>
          <w:sz w:val="20"/>
        </w:rPr>
        <w:t xml:space="preserve"> null </w:t>
      </w:r>
      <w:r w:rsidR="007F2646" w:rsidRPr="007F2646">
        <w:rPr>
          <w:rFonts w:ascii="Tahoma" w:hAnsi="Tahoma" w:cs="Tahoma"/>
          <w:b w:val="0"/>
          <w:bCs w:val="0"/>
          <w:sz w:val="20"/>
          <w:rtl/>
        </w:rPr>
        <w:t>לשיתופים במחשבים שלך על ידי הוספת</w:t>
      </w:r>
      <w:r w:rsidR="007F2646" w:rsidRPr="007F2646">
        <w:rPr>
          <w:rFonts w:ascii="Tahoma" w:hAnsi="Tahoma" w:cs="Tahoma"/>
          <w:b w:val="0"/>
          <w:bCs w:val="0"/>
          <w:sz w:val="20"/>
        </w:rPr>
        <w:t xml:space="preserve"> </w:t>
      </w:r>
      <w:proofErr w:type="spellStart"/>
      <w:r w:rsidR="007F2646" w:rsidRPr="007F2646">
        <w:rPr>
          <w:rFonts w:ascii="Tahoma" w:hAnsi="Tahoma" w:cs="Tahoma"/>
          <w:b w:val="0"/>
          <w:bCs w:val="0"/>
          <w:sz w:val="20"/>
        </w:rPr>
        <w:t>RestrictNullSessAccess</w:t>
      </w:r>
      <w:proofErr w:type="spellEnd"/>
      <w:r w:rsidR="007F2646" w:rsidRPr="007F2646">
        <w:rPr>
          <w:rFonts w:ascii="Tahoma" w:hAnsi="Tahoma" w:cs="Tahoma"/>
          <w:b w:val="0"/>
          <w:bCs w:val="0"/>
          <w:sz w:val="20"/>
        </w:rPr>
        <w:t xml:space="preserve"> </w:t>
      </w:r>
      <w:r w:rsidR="007F2646" w:rsidRPr="007F2646">
        <w:rPr>
          <w:rFonts w:ascii="Tahoma" w:hAnsi="Tahoma" w:cs="Tahoma"/>
          <w:b w:val="0"/>
          <w:bCs w:val="0"/>
          <w:sz w:val="20"/>
          <w:rtl/>
        </w:rPr>
        <w:t>עם הערך 1 ב</w:t>
      </w:r>
      <w:r w:rsidR="007F2646">
        <w:rPr>
          <w:rFonts w:ascii="Tahoma" w:hAnsi="Tahoma" w:cs="Tahoma" w:hint="cs"/>
          <w:b w:val="0"/>
          <w:bCs w:val="0"/>
          <w:sz w:val="20"/>
          <w:rtl/>
        </w:rPr>
        <w:t xml:space="preserve">מפתח </w:t>
      </w:r>
      <w:r w:rsidR="007F2646" w:rsidRPr="007F2646">
        <w:rPr>
          <w:rFonts w:ascii="Tahoma" w:hAnsi="Tahoma" w:cs="Tahoma"/>
          <w:b w:val="0"/>
          <w:bCs w:val="0"/>
          <w:sz w:val="20"/>
        </w:rPr>
        <w:t xml:space="preserve">HKEY_LOCAL_MACHINE \ System \ </w:t>
      </w:r>
      <w:proofErr w:type="spellStart"/>
      <w:r w:rsidR="007F2646" w:rsidRPr="007F2646">
        <w:rPr>
          <w:rFonts w:ascii="Tahoma" w:hAnsi="Tahoma" w:cs="Tahoma"/>
          <w:b w:val="0"/>
          <w:bCs w:val="0"/>
          <w:sz w:val="20"/>
        </w:rPr>
        <w:t>CurrentControlSet</w:t>
      </w:r>
      <w:proofErr w:type="spellEnd"/>
      <w:r w:rsidR="007F2646" w:rsidRPr="007F2646">
        <w:rPr>
          <w:rFonts w:ascii="Tahoma" w:hAnsi="Tahoma" w:cs="Tahoma"/>
          <w:b w:val="0"/>
          <w:bCs w:val="0"/>
          <w:sz w:val="20"/>
        </w:rPr>
        <w:t xml:space="preserve"> \ Services \ </w:t>
      </w:r>
      <w:proofErr w:type="spellStart"/>
      <w:r w:rsidR="007F2646" w:rsidRPr="007F2646">
        <w:rPr>
          <w:rFonts w:ascii="Tahoma" w:hAnsi="Tahoma" w:cs="Tahoma"/>
          <w:b w:val="0"/>
          <w:bCs w:val="0"/>
          <w:sz w:val="20"/>
        </w:rPr>
        <w:t>LanManServer</w:t>
      </w:r>
      <w:proofErr w:type="spellEnd"/>
      <w:r w:rsidR="007F2646" w:rsidRPr="007F2646">
        <w:rPr>
          <w:rFonts w:ascii="Tahoma" w:hAnsi="Tahoma" w:cs="Tahoma"/>
          <w:b w:val="0"/>
          <w:bCs w:val="0"/>
          <w:sz w:val="20"/>
        </w:rPr>
        <w:t xml:space="preserve"> \ Parameters</w:t>
      </w:r>
      <w:r w:rsidR="007F2646">
        <w:rPr>
          <w:rFonts w:ascii="Tahoma" w:hAnsi="Tahoma" w:cs="Tahoma" w:hint="cs"/>
          <w:b w:val="0"/>
          <w:bCs w:val="0"/>
          <w:sz w:val="20"/>
          <w:rtl/>
        </w:rPr>
        <w:t>.</w:t>
      </w:r>
      <w:r w:rsidR="007F2646" w:rsidRPr="007F2646">
        <w:rPr>
          <w:rFonts w:ascii="Tahoma" w:hAnsi="Tahoma" w:cs="Tahoma"/>
          <w:b w:val="0"/>
          <w:bCs w:val="0"/>
          <w:sz w:val="20"/>
          <w:rtl/>
        </w:rPr>
        <w:t xml:space="preserve"> ערך רישום זה מפעיל או מכבה את שיתופי ההפעלה של </w:t>
      </w:r>
      <w:r w:rsidR="007F2646" w:rsidRPr="007F2646">
        <w:rPr>
          <w:rFonts w:ascii="Tahoma" w:hAnsi="Tahoma" w:cs="Tahoma"/>
          <w:b w:val="0"/>
          <w:bCs w:val="0"/>
          <w:sz w:val="20"/>
        </w:rPr>
        <w:t>null</w:t>
      </w:r>
      <w:r w:rsidR="007F2646" w:rsidRPr="007F2646">
        <w:rPr>
          <w:rFonts w:ascii="Tahoma" w:hAnsi="Tahoma" w:cs="Tahoma"/>
          <w:b w:val="0"/>
          <w:bCs w:val="0"/>
          <w:sz w:val="20"/>
          <w:rtl/>
        </w:rPr>
        <w:t xml:space="preserve"> כדי לקבוע אם שירות השרת מגביל את הגישה של לקוחות לא מאומתים למשאבים</w:t>
      </w:r>
      <w:r w:rsidR="00E31161">
        <w:rPr>
          <w:rFonts w:ascii="Tahoma" w:hAnsi="Tahoma" w:cs="Tahoma" w:hint="cs"/>
          <w:b w:val="0"/>
          <w:bCs w:val="0"/>
          <w:sz w:val="20"/>
          <w:rtl/>
        </w:rPr>
        <w:t>.</w:t>
      </w:r>
    </w:p>
    <w:p w14:paraId="2DBEB0B8" w14:textId="0F8D387D" w:rsidR="00417491"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access: Restrict clients allowed to make remote calls to SAM</w:t>
      </w:r>
      <w:r w:rsidRPr="00C01C06">
        <w:rPr>
          <w:rFonts w:ascii="Tahoma" w:hAnsi="Tahoma" w:cs="Tahoma"/>
          <w:b w:val="0"/>
          <w:bCs w:val="0"/>
          <w:sz w:val="20"/>
          <w:rtl/>
        </w:rPr>
        <w:t xml:space="preserve"> מאפשרת להגביל חיבורי </w:t>
      </w:r>
      <w:r w:rsidRPr="00C01C06">
        <w:rPr>
          <w:rFonts w:ascii="Tahoma" w:hAnsi="Tahoma" w:cs="Tahoma"/>
          <w:b w:val="0"/>
          <w:bCs w:val="0"/>
          <w:sz w:val="20"/>
        </w:rPr>
        <w:t>RPC</w:t>
      </w:r>
      <w:r w:rsidRPr="00C01C06">
        <w:rPr>
          <w:rFonts w:ascii="Tahoma" w:hAnsi="Tahoma" w:cs="Tahoma"/>
          <w:b w:val="0"/>
          <w:bCs w:val="0"/>
          <w:sz w:val="20"/>
          <w:rtl/>
        </w:rPr>
        <w:t xml:space="preserve"> מרוחקים ל-</w:t>
      </w:r>
      <w:r w:rsidRPr="00C01C06">
        <w:rPr>
          <w:rFonts w:ascii="Tahoma" w:hAnsi="Tahoma" w:cs="Tahoma"/>
          <w:b w:val="0"/>
          <w:bCs w:val="0"/>
          <w:sz w:val="20"/>
        </w:rPr>
        <w:t>SAM</w:t>
      </w:r>
      <w:r w:rsidRPr="00C01C06">
        <w:rPr>
          <w:rFonts w:ascii="Tahoma" w:hAnsi="Tahoma" w:cs="Tahoma"/>
          <w:b w:val="0"/>
          <w:bCs w:val="0"/>
          <w:sz w:val="20"/>
          <w:rtl/>
        </w:rPr>
        <w:t xml:space="preserve">, על מנת להבטיח שמשתמש בלתי מורשה יוכל למנות באופן אנונימי </w:t>
      </w:r>
      <w:r w:rsidRPr="00C01C06">
        <w:rPr>
          <w:rFonts w:ascii="Tahoma" w:hAnsi="Tahoma" w:cs="Tahoma"/>
          <w:b w:val="0"/>
          <w:bCs w:val="0"/>
          <w:sz w:val="20"/>
          <w:rtl/>
        </w:rPr>
        <w:lastRenderedPageBreak/>
        <w:t xml:space="preserve">שמות של קבוצות או משתמשים מקומיים, ולהשתמש בהם לאחר מכן על מנת לבצע מתקפות כגון </w:t>
      </w:r>
      <w:r w:rsidRPr="00C01C06">
        <w:rPr>
          <w:rFonts w:ascii="Tahoma" w:hAnsi="Tahoma" w:cs="Tahoma"/>
          <w:b w:val="0"/>
          <w:bCs w:val="0"/>
          <w:sz w:val="20"/>
        </w:rPr>
        <w:t>Brute-Force</w:t>
      </w:r>
      <w:r w:rsidRPr="00C01C06">
        <w:rPr>
          <w:rFonts w:ascii="Tahoma" w:hAnsi="Tahoma" w:cs="Tahoma"/>
          <w:b w:val="0"/>
          <w:bCs w:val="0"/>
          <w:sz w:val="20"/>
          <w:rtl/>
        </w:rPr>
        <w:t xml:space="preserve"> או ישתמש בהנדסה חברתית.</w:t>
      </w:r>
    </w:p>
    <w:p w14:paraId="37BCDEB7" w14:textId="28E3D4E6" w:rsidR="001723A7" w:rsidRPr="00C01C06" w:rsidRDefault="001723A7" w:rsidP="00EF4461">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Network access: Shares that can be accessed anonymously</w:t>
      </w:r>
      <w:r w:rsidRPr="00F62C9E">
        <w:rPr>
          <w:rFonts w:ascii="Tahoma" w:hAnsi="Tahoma" w:cs="Tahoma"/>
          <w:b w:val="0"/>
          <w:bCs w:val="0"/>
          <w:sz w:val="20"/>
          <w:rtl/>
        </w:rPr>
        <w:t xml:space="preserve"> קובעת לאילו שיתופי רשת משתמשים אנונימיים יכולים לגשת. במידה ומגדירים הגדרה זו בצורה לא נכונה, משתמשים ברשת יוכלו לגשת לכלל השיתופים, דבר העלול להוביל לחשיפת מידע רגיש או השחתת נתונים.</w:t>
      </w:r>
    </w:p>
    <w:p w14:paraId="078E4C0D" w14:textId="77777777" w:rsidR="00417491" w:rsidRPr="00C01C06"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Allow Local System to use computer identity for NTLM</w:t>
      </w:r>
      <w:r w:rsidRPr="00C01C06">
        <w:rPr>
          <w:rFonts w:ascii="Tahoma" w:hAnsi="Tahoma" w:cs="Tahoma"/>
          <w:b w:val="0"/>
          <w:bCs w:val="0"/>
          <w:sz w:val="20"/>
          <w:rtl/>
        </w:rPr>
        <w:t xml:space="preserve"> קובעת האם שירותי מערכת מקומיים יוכלו להשתמש בזהות המחשב בעת ניהול משא ומתן בעת אימות עם </w:t>
      </w:r>
      <w:r w:rsidRPr="00C01C06">
        <w:rPr>
          <w:rFonts w:ascii="Tahoma" w:hAnsi="Tahoma" w:cs="Tahoma"/>
          <w:b w:val="0"/>
          <w:bCs w:val="0"/>
          <w:sz w:val="20"/>
        </w:rPr>
        <w:t>NTLM</w:t>
      </w:r>
      <w:r w:rsidRPr="00C01C06">
        <w:rPr>
          <w:rFonts w:ascii="Tahoma" w:hAnsi="Tahoma" w:cs="Tahoma"/>
          <w:b w:val="0"/>
          <w:bCs w:val="0"/>
          <w:sz w:val="20"/>
          <w:rtl/>
        </w:rPr>
        <w:t>. קיימות מערכת הפעלה אשר בעת התחברות שירותי מערכת משתמשים בזהות המחשב או ב-</w:t>
      </w:r>
      <w:r w:rsidRPr="00C01C06">
        <w:rPr>
          <w:rFonts w:ascii="Tahoma" w:hAnsi="Tahoma" w:cs="Tahoma"/>
          <w:b w:val="0"/>
          <w:bCs w:val="0"/>
          <w:sz w:val="20"/>
        </w:rPr>
        <w:t>null session</w:t>
      </w:r>
      <w:r w:rsidRPr="00C01C06">
        <w:rPr>
          <w:rFonts w:ascii="Tahoma" w:hAnsi="Tahoma" w:cs="Tahoma"/>
          <w:b w:val="0"/>
          <w:bCs w:val="0"/>
          <w:sz w:val="20"/>
          <w:rtl/>
        </w:rPr>
        <w:t>, אשר באמצעותו נוצר מפתח הפעלה שאינו מספק הגנה, אך מאפשר ליישום לחתום ולהצפין נתונים ללא שגיאות.</w:t>
      </w:r>
    </w:p>
    <w:p w14:paraId="790853F4" w14:textId="0EE7A20F" w:rsidR="00417491" w:rsidRPr="00C01C06"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הגדרת מדיניות זו קובעת אם מותר ל-</w:t>
      </w:r>
      <w:r w:rsidRPr="00C01C06">
        <w:rPr>
          <w:rFonts w:ascii="Tahoma" w:hAnsi="Tahoma" w:cs="Tahoma"/>
          <w:b w:val="0"/>
          <w:bCs w:val="0"/>
          <w:sz w:val="20"/>
        </w:rPr>
        <w:t>NTLM</w:t>
      </w:r>
      <w:r w:rsidRPr="00C01C06">
        <w:rPr>
          <w:rFonts w:ascii="Tahoma" w:hAnsi="Tahoma" w:cs="Tahoma"/>
          <w:b w:val="0"/>
          <w:bCs w:val="0"/>
          <w:sz w:val="20"/>
          <w:rtl/>
        </w:rPr>
        <w:t xml:space="preserve"> לחזור להפעלה בשימוש עם </w:t>
      </w:r>
      <w:proofErr w:type="spellStart"/>
      <w:r w:rsidRPr="00C01C06">
        <w:rPr>
          <w:rFonts w:ascii="Tahoma" w:hAnsi="Tahoma" w:cs="Tahoma"/>
          <w:b w:val="0"/>
          <w:bCs w:val="0"/>
          <w:sz w:val="20"/>
        </w:rPr>
        <w:t>LocalSystem</w:t>
      </w:r>
      <w:proofErr w:type="spellEnd"/>
      <w:r w:rsidRPr="00C01C06">
        <w:rPr>
          <w:rFonts w:ascii="Tahoma" w:hAnsi="Tahoma" w:cs="Tahoma"/>
          <w:b w:val="0"/>
          <w:bCs w:val="0"/>
          <w:sz w:val="20"/>
          <w:rtl/>
        </w:rPr>
        <w:t>.</w:t>
      </w:r>
    </w:p>
    <w:p w14:paraId="4F89B18C" w14:textId="77777777" w:rsidR="00417491" w:rsidRPr="00C01C06"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Allow PKU2U authentication requests to this computer to use online identities</w:t>
      </w:r>
      <w:r w:rsidRPr="00C01C06">
        <w:rPr>
          <w:rFonts w:ascii="Tahoma" w:hAnsi="Tahoma" w:cs="Tahoma"/>
          <w:b w:val="0"/>
          <w:bCs w:val="0"/>
          <w:sz w:val="20"/>
          <w:rtl/>
        </w:rPr>
        <w:t xml:space="preserve"> קובעת האם משתמשים מקוונים יכולים לבצע התחברות למחשב. הפרוטוקול </w:t>
      </w:r>
      <w:r w:rsidRPr="00C01C06">
        <w:rPr>
          <w:rFonts w:ascii="Tahoma" w:hAnsi="Tahoma" w:cs="Tahoma"/>
          <w:b w:val="0"/>
          <w:bCs w:val="0"/>
          <w:sz w:val="20"/>
        </w:rPr>
        <w:t>PKU2U</w:t>
      </w:r>
      <w:r w:rsidRPr="00C01C06">
        <w:rPr>
          <w:rFonts w:ascii="Tahoma" w:hAnsi="Tahoma" w:cs="Tahoma"/>
          <w:b w:val="0"/>
          <w:bCs w:val="0"/>
          <w:sz w:val="20"/>
          <w:rtl/>
        </w:rPr>
        <w:t xml:space="preserve"> הינו פרוטוקול אימות </w:t>
      </w:r>
      <w:r w:rsidRPr="00C01C06">
        <w:rPr>
          <w:rFonts w:ascii="Tahoma" w:hAnsi="Tahoma" w:cs="Tahoma"/>
          <w:b w:val="0"/>
          <w:bCs w:val="0"/>
          <w:sz w:val="20"/>
        </w:rPr>
        <w:t>P2P</w:t>
      </w:r>
      <w:r w:rsidRPr="00C01C06">
        <w:rPr>
          <w:rFonts w:ascii="Tahoma" w:hAnsi="Tahoma" w:cs="Tahoma"/>
          <w:b w:val="0"/>
          <w:bCs w:val="0"/>
          <w:sz w:val="20"/>
          <w:rtl/>
        </w:rPr>
        <w:t>. אימות צריך להיות מנוהל באופן מרוכז, ועל כן מומלץ להשבית הגדרה זו.</w:t>
      </w:r>
    </w:p>
    <w:p w14:paraId="706D3614" w14:textId="0E01EAEB" w:rsidR="00417491"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Configure encryption types allowed for Kerberos</w:t>
      </w:r>
      <w:r w:rsidRPr="00C01C06">
        <w:rPr>
          <w:rFonts w:ascii="Tahoma" w:hAnsi="Tahoma" w:cs="Tahoma"/>
          <w:b w:val="0"/>
          <w:bCs w:val="0"/>
          <w:sz w:val="20"/>
          <w:rtl/>
        </w:rPr>
        <w:t xml:space="preserve"> מגדירה את סוגי ההצפנות בהם</w:t>
      </w:r>
      <w:r w:rsidRPr="00C01C06">
        <w:rPr>
          <w:rFonts w:ascii="Tahoma" w:hAnsi="Tahoma" w:cs="Tahoma"/>
          <w:b w:val="0"/>
          <w:bCs w:val="0"/>
          <w:sz w:val="20"/>
        </w:rPr>
        <w:t xml:space="preserve">Kerberos </w:t>
      </w:r>
      <w:r w:rsidR="00A739EF">
        <w:rPr>
          <w:rFonts w:ascii="Tahoma" w:hAnsi="Tahoma" w:cs="Tahoma" w:hint="cs"/>
          <w:b w:val="0"/>
          <w:bCs w:val="0"/>
          <w:sz w:val="20"/>
          <w:rtl/>
        </w:rPr>
        <w:t xml:space="preserve"> </w:t>
      </w:r>
      <w:r w:rsidRPr="00C01C06">
        <w:rPr>
          <w:rFonts w:ascii="Tahoma" w:hAnsi="Tahoma" w:cs="Tahoma"/>
          <w:b w:val="0"/>
          <w:bCs w:val="0"/>
          <w:sz w:val="20"/>
          <w:rtl/>
        </w:rPr>
        <w:t>יוכל לממש. קיימות הצפנות אשר נחשבות חלשות ופריצות ועל כן מומלץ שלא להשתמש בהם.</w:t>
      </w:r>
    </w:p>
    <w:p w14:paraId="43356C4A" w14:textId="03D83BA9" w:rsidR="00F769BA" w:rsidRDefault="00F769BA" w:rsidP="00F769BA">
      <w:pPr>
        <w:pStyle w:val="3SubTitle"/>
        <w:numPr>
          <w:ilvl w:val="0"/>
          <w:numId w:val="12"/>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769BA">
        <w:rPr>
          <w:rFonts w:ascii="Tahoma" w:hAnsi="Tahoma" w:cs="Tahoma"/>
          <w:b w:val="0"/>
          <w:bCs w:val="0"/>
          <w:sz w:val="20"/>
        </w:rPr>
        <w:t>Network security: Do not store LAN Manager hash value on next password change</w:t>
      </w:r>
      <w:r w:rsidR="00085503">
        <w:rPr>
          <w:rFonts w:ascii="Tahoma" w:hAnsi="Tahoma" w:cs="Tahoma" w:hint="cs"/>
          <w:b w:val="0"/>
          <w:bCs w:val="0"/>
          <w:sz w:val="20"/>
          <w:rtl/>
        </w:rPr>
        <w:t xml:space="preserve"> </w:t>
      </w:r>
      <w:r w:rsidR="00085503" w:rsidRPr="00085503">
        <w:rPr>
          <w:rFonts w:ascii="Tahoma" w:hAnsi="Tahoma" w:cs="Tahoma"/>
          <w:b w:val="0"/>
          <w:bCs w:val="0"/>
          <w:sz w:val="20"/>
          <w:rtl/>
        </w:rPr>
        <w:t xml:space="preserve">קובעת אם ערך הגיבוב של </w:t>
      </w:r>
      <w:r w:rsidR="00085503" w:rsidRPr="00085503">
        <w:rPr>
          <w:rFonts w:ascii="Tahoma" w:hAnsi="Tahoma" w:cs="Tahoma"/>
          <w:b w:val="0"/>
          <w:bCs w:val="0"/>
          <w:sz w:val="20"/>
        </w:rPr>
        <w:t>LAN Manager (LM)</w:t>
      </w:r>
      <w:r w:rsidR="00085503" w:rsidRPr="00085503">
        <w:rPr>
          <w:rFonts w:ascii="Tahoma" w:hAnsi="Tahoma" w:cs="Tahoma"/>
          <w:b w:val="0"/>
          <w:bCs w:val="0"/>
          <w:sz w:val="20"/>
          <w:rtl/>
        </w:rPr>
        <w:t xml:space="preserve"> עבור הסיסמה החדשה נשמר בעת שינוי הסיסמה. גיבוב ה-</w:t>
      </w:r>
      <w:r w:rsidR="00085503" w:rsidRPr="00085503">
        <w:rPr>
          <w:rFonts w:ascii="Tahoma" w:hAnsi="Tahoma" w:cs="Tahoma"/>
          <w:b w:val="0"/>
          <w:bCs w:val="0"/>
          <w:sz w:val="20"/>
        </w:rPr>
        <w:t>LM</w:t>
      </w:r>
      <w:r w:rsidR="00085503" w:rsidRPr="00085503">
        <w:rPr>
          <w:rFonts w:ascii="Tahoma" w:hAnsi="Tahoma" w:cs="Tahoma"/>
          <w:b w:val="0"/>
          <w:bCs w:val="0"/>
          <w:sz w:val="20"/>
          <w:rtl/>
        </w:rPr>
        <w:t xml:space="preserve"> חלש יחסית ונוטה להיות יותר מותקף בהשוואה לגיבוב ה-</w:t>
      </w:r>
      <w:r w:rsidR="00085503" w:rsidRPr="00085503">
        <w:rPr>
          <w:rFonts w:ascii="Tahoma" w:hAnsi="Tahoma" w:cs="Tahoma"/>
          <w:b w:val="0"/>
          <w:bCs w:val="0"/>
          <w:sz w:val="20"/>
        </w:rPr>
        <w:t>Windows NT</w:t>
      </w:r>
      <w:r w:rsidR="00085503" w:rsidRPr="00085503">
        <w:rPr>
          <w:rFonts w:ascii="Tahoma" w:hAnsi="Tahoma" w:cs="Tahoma"/>
          <w:b w:val="0"/>
          <w:bCs w:val="0"/>
          <w:sz w:val="20"/>
          <w:rtl/>
        </w:rPr>
        <w:t xml:space="preserve"> החזק יותר מבחינה קריפטוגרפית. מאחר ש-</w:t>
      </w:r>
      <w:r w:rsidR="00085503" w:rsidRPr="00085503">
        <w:rPr>
          <w:rFonts w:ascii="Tahoma" w:hAnsi="Tahoma" w:cs="Tahoma"/>
          <w:b w:val="0"/>
          <w:bCs w:val="0"/>
          <w:sz w:val="20"/>
        </w:rPr>
        <w:t>LM</w:t>
      </w:r>
      <w:r w:rsidR="00085503" w:rsidRPr="00085503">
        <w:rPr>
          <w:rFonts w:ascii="Tahoma" w:hAnsi="Tahoma" w:cs="Tahoma"/>
          <w:b w:val="0"/>
          <w:bCs w:val="0"/>
          <w:sz w:val="20"/>
          <w:rtl/>
        </w:rPr>
        <w:t xml:space="preserve"> מאוחסנים במחשב המקומי במאגר האבטחה, ניתן לפגוע בקלות בסיסמאות אם מסד הנתונים מותקף.</w:t>
      </w:r>
    </w:p>
    <w:p w14:paraId="3B70CF91" w14:textId="08AD337D" w:rsidR="00992A9D" w:rsidRDefault="00992A9D" w:rsidP="00EF4461">
      <w:pPr>
        <w:pStyle w:val="3SubTitle"/>
        <w:numPr>
          <w:ilvl w:val="0"/>
          <w:numId w:val="12"/>
        </w:numPr>
        <w:bidi/>
        <w:spacing w:before="0"/>
        <w:outlineLvl w:val="9"/>
        <w:rPr>
          <w:rFonts w:ascii="Tahoma" w:hAnsi="Tahoma" w:cs="Tahoma"/>
          <w:b w:val="0"/>
          <w:bCs w:val="0"/>
          <w:sz w:val="20"/>
        </w:rPr>
      </w:pPr>
      <w:r w:rsidRPr="00F62C9E">
        <w:rPr>
          <w:rFonts w:ascii="Tahoma" w:hAnsi="Tahoma" w:cs="Tahoma"/>
          <w:b w:val="0"/>
          <w:bCs w:val="0"/>
          <w:sz w:val="20"/>
        </w:rPr>
        <w:t>LM</w:t>
      </w:r>
      <w:r w:rsidRPr="00F62C9E">
        <w:rPr>
          <w:rFonts w:ascii="Tahoma" w:hAnsi="Tahoma" w:cs="Tahoma"/>
          <w:b w:val="0"/>
          <w:bCs w:val="0"/>
          <w:sz w:val="20"/>
          <w:rtl/>
        </w:rPr>
        <w:t xml:space="preserve"> (</w:t>
      </w:r>
      <w:r w:rsidRPr="00F62C9E">
        <w:rPr>
          <w:rFonts w:ascii="Tahoma" w:hAnsi="Tahoma" w:cs="Tahoma"/>
          <w:b w:val="0"/>
          <w:bCs w:val="0"/>
          <w:sz w:val="20"/>
        </w:rPr>
        <w:t>LAN Manager</w:t>
      </w:r>
      <w:r w:rsidRPr="00F62C9E">
        <w:rPr>
          <w:rFonts w:ascii="Tahoma" w:hAnsi="Tahoma" w:cs="Tahoma"/>
          <w:b w:val="0"/>
          <w:bCs w:val="0"/>
          <w:sz w:val="20"/>
          <w:rtl/>
        </w:rPr>
        <w:t xml:space="preserve">) </w:t>
      </w:r>
      <w:r w:rsidR="00A412ED">
        <w:rPr>
          <w:rFonts w:ascii="Tahoma" w:hAnsi="Tahoma" w:cs="Tahoma" w:hint="cs"/>
          <w:b w:val="0"/>
          <w:bCs w:val="0"/>
          <w:sz w:val="20"/>
          <w:rtl/>
        </w:rPr>
        <w:t>הינה</w:t>
      </w:r>
      <w:r w:rsidR="00A412ED" w:rsidRPr="00F62C9E">
        <w:rPr>
          <w:rFonts w:ascii="Tahoma" w:hAnsi="Tahoma" w:cs="Tahoma"/>
          <w:b w:val="0"/>
          <w:bCs w:val="0"/>
          <w:sz w:val="20"/>
          <w:rtl/>
        </w:rPr>
        <w:t xml:space="preserve"> </w:t>
      </w:r>
      <w:r w:rsidR="00CF41CA">
        <w:rPr>
          <w:rFonts w:ascii="Tahoma" w:hAnsi="Tahoma" w:cs="Tahoma" w:hint="cs"/>
          <w:b w:val="0"/>
          <w:bCs w:val="0"/>
          <w:sz w:val="20"/>
          <w:rtl/>
        </w:rPr>
        <w:t>קב</w:t>
      </w:r>
      <w:r w:rsidR="005D0ADF">
        <w:rPr>
          <w:rFonts w:ascii="Tahoma" w:hAnsi="Tahoma" w:cs="Tahoma" w:hint="cs"/>
          <w:b w:val="0"/>
          <w:bCs w:val="0"/>
          <w:sz w:val="20"/>
          <w:rtl/>
        </w:rPr>
        <w:t>וצה</w:t>
      </w:r>
      <w:r w:rsidR="00CF41CA" w:rsidRPr="00F62C9E">
        <w:rPr>
          <w:rFonts w:ascii="Tahoma" w:hAnsi="Tahoma" w:cs="Tahoma"/>
          <w:b w:val="0"/>
          <w:bCs w:val="0"/>
          <w:sz w:val="20"/>
          <w:rtl/>
        </w:rPr>
        <w:t xml:space="preserve"> </w:t>
      </w:r>
      <w:r w:rsidRPr="00F62C9E">
        <w:rPr>
          <w:rFonts w:ascii="Tahoma" w:hAnsi="Tahoma" w:cs="Tahoma"/>
          <w:b w:val="0"/>
          <w:bCs w:val="0"/>
          <w:sz w:val="20"/>
          <w:rtl/>
        </w:rPr>
        <w:t>של תוכנות שרת/לקוח שאפשרה למשתמשים לקשר בין מחשבים אישיים ברשת אחת. יכולות אלה כללו שיתוף קבצים ומדפסות, תכונות אבטחה וכלי ניהול רשת.</w:t>
      </w:r>
      <w:r w:rsidRPr="00F62C9E">
        <w:rPr>
          <w:rFonts w:ascii="Tahoma" w:hAnsi="Tahoma" w:cs="Tahoma"/>
          <w:b w:val="0"/>
          <w:bCs w:val="0"/>
          <w:sz w:val="20"/>
          <w:rtl/>
        </w:rPr>
        <w:br/>
        <w:t xml:space="preserve">מבחינת </w:t>
      </w:r>
      <w:r w:rsidRPr="00F62C9E">
        <w:rPr>
          <w:rFonts w:ascii="Tahoma" w:hAnsi="Tahoma" w:cs="Tahoma"/>
          <w:b w:val="0"/>
          <w:bCs w:val="0"/>
          <w:sz w:val="20"/>
        </w:rPr>
        <w:t>Active Directory</w:t>
      </w:r>
      <w:r w:rsidRPr="00F62C9E">
        <w:rPr>
          <w:rFonts w:ascii="Tahoma" w:hAnsi="Tahoma" w:cs="Tahoma"/>
          <w:b w:val="0"/>
          <w:bCs w:val="0"/>
          <w:sz w:val="20"/>
          <w:rtl/>
        </w:rPr>
        <w:t xml:space="preserve">, פרוטוקול האימות המוגדר הינו </w:t>
      </w:r>
      <w:r w:rsidRPr="00F62C9E">
        <w:rPr>
          <w:rFonts w:ascii="Tahoma" w:hAnsi="Tahoma" w:cs="Tahoma"/>
          <w:b w:val="0"/>
          <w:bCs w:val="0"/>
          <w:sz w:val="20"/>
        </w:rPr>
        <w:t>Kerberos</w:t>
      </w:r>
      <w:r w:rsidRPr="00F62C9E">
        <w:rPr>
          <w:rFonts w:ascii="Tahoma" w:hAnsi="Tahoma" w:cs="Tahoma"/>
          <w:b w:val="0"/>
          <w:bCs w:val="0"/>
          <w:sz w:val="20"/>
          <w:rtl/>
        </w:rPr>
        <w:t>, אך במידה ולא קיים אימות עם פרוטוקול זה, ה-</w:t>
      </w:r>
      <w:r w:rsidRPr="00F62C9E">
        <w:rPr>
          <w:rFonts w:ascii="Tahoma" w:hAnsi="Tahoma" w:cs="Tahoma"/>
          <w:b w:val="0"/>
          <w:bCs w:val="0"/>
          <w:sz w:val="20"/>
        </w:rPr>
        <w:t>AD</w:t>
      </w:r>
      <w:r w:rsidRPr="00F62C9E">
        <w:rPr>
          <w:rFonts w:ascii="Tahoma" w:hAnsi="Tahoma" w:cs="Tahoma"/>
          <w:b w:val="0"/>
          <w:bCs w:val="0"/>
          <w:sz w:val="20"/>
          <w:rtl/>
        </w:rPr>
        <w:t xml:space="preserve"> ישתמש ב-</w:t>
      </w:r>
      <w:r w:rsidRPr="00F62C9E">
        <w:rPr>
          <w:rFonts w:ascii="Tahoma" w:hAnsi="Tahoma" w:cs="Tahoma"/>
          <w:b w:val="0"/>
          <w:bCs w:val="0"/>
          <w:sz w:val="20"/>
        </w:rPr>
        <w:t>LM</w:t>
      </w:r>
      <w:r w:rsidRPr="00F62C9E">
        <w:rPr>
          <w:rFonts w:ascii="Tahoma" w:hAnsi="Tahoma" w:cs="Tahoma"/>
          <w:b w:val="0"/>
          <w:bCs w:val="0"/>
          <w:sz w:val="20"/>
          <w:rtl/>
        </w:rPr>
        <w:t xml:space="preserve">, </w:t>
      </w:r>
      <w:r w:rsidRPr="00F62C9E">
        <w:rPr>
          <w:rFonts w:ascii="Tahoma" w:hAnsi="Tahoma" w:cs="Tahoma"/>
          <w:b w:val="0"/>
          <w:bCs w:val="0"/>
          <w:sz w:val="20"/>
        </w:rPr>
        <w:t>NTLM</w:t>
      </w:r>
      <w:r w:rsidRPr="00F62C9E">
        <w:rPr>
          <w:rFonts w:ascii="Tahoma" w:hAnsi="Tahoma" w:cs="Tahoma"/>
          <w:b w:val="0"/>
          <w:bCs w:val="0"/>
          <w:sz w:val="20"/>
          <w:rtl/>
        </w:rPr>
        <w:t xml:space="preserve"> או </w:t>
      </w:r>
      <w:r w:rsidRPr="00F62C9E">
        <w:rPr>
          <w:rFonts w:ascii="Tahoma" w:hAnsi="Tahoma" w:cs="Tahoma"/>
          <w:b w:val="0"/>
          <w:bCs w:val="0"/>
          <w:sz w:val="20"/>
        </w:rPr>
        <w:t>NTLMv2</w:t>
      </w:r>
      <w:r w:rsidRPr="00F62C9E">
        <w:rPr>
          <w:rFonts w:ascii="Tahoma" w:hAnsi="Tahoma" w:cs="Tahoma"/>
          <w:b w:val="0"/>
          <w:bCs w:val="0"/>
          <w:sz w:val="20"/>
          <w:rtl/>
        </w:rPr>
        <w:t xml:space="preserve">. ההגדרה </w:t>
      </w:r>
      <w:r w:rsidRPr="00F62C9E">
        <w:rPr>
          <w:rFonts w:ascii="Tahoma" w:hAnsi="Tahoma" w:cs="Tahoma"/>
          <w:b w:val="0"/>
          <w:bCs w:val="0"/>
          <w:sz w:val="20"/>
        </w:rPr>
        <w:t>Network security: LAN Manager authentication level</w:t>
      </w:r>
      <w:r w:rsidRPr="00F62C9E">
        <w:rPr>
          <w:rFonts w:ascii="Tahoma" w:hAnsi="Tahoma" w:cs="Tahoma"/>
          <w:b w:val="0"/>
          <w:bCs w:val="0"/>
          <w:sz w:val="20"/>
          <w:rtl/>
        </w:rPr>
        <w:t xml:space="preserve"> קובעת את רמת האימות של ה-</w:t>
      </w:r>
      <w:r w:rsidRPr="00F62C9E">
        <w:rPr>
          <w:rFonts w:ascii="Tahoma" w:hAnsi="Tahoma" w:cs="Tahoma"/>
          <w:b w:val="0"/>
          <w:bCs w:val="0"/>
          <w:sz w:val="20"/>
        </w:rPr>
        <w:t>LAN Manager</w:t>
      </w:r>
      <w:r w:rsidRPr="00F62C9E">
        <w:rPr>
          <w:rFonts w:ascii="Tahoma" w:hAnsi="Tahoma" w:cs="Tahoma"/>
          <w:b w:val="0"/>
          <w:bCs w:val="0"/>
          <w:sz w:val="20"/>
          <w:rtl/>
        </w:rPr>
        <w:t>, על ידי קביעת פרוטוקול אימות ה-</w:t>
      </w:r>
      <w:r w:rsidRPr="00F62C9E">
        <w:rPr>
          <w:rFonts w:ascii="Tahoma" w:hAnsi="Tahoma" w:cs="Tahoma"/>
          <w:b w:val="0"/>
          <w:bCs w:val="0"/>
          <w:sz w:val="20"/>
        </w:rPr>
        <w:t>challenge/response</w:t>
      </w:r>
      <w:r w:rsidRPr="00F62C9E">
        <w:rPr>
          <w:rFonts w:ascii="Tahoma" w:hAnsi="Tahoma" w:cs="Tahoma"/>
          <w:b w:val="0"/>
          <w:bCs w:val="0"/>
          <w:sz w:val="20"/>
          <w:rtl/>
        </w:rPr>
        <w:t>.</w:t>
      </w:r>
      <w:r w:rsidRPr="00F62C9E">
        <w:rPr>
          <w:rFonts w:ascii="Tahoma" w:hAnsi="Tahoma" w:cs="Tahoma"/>
          <w:b w:val="0"/>
          <w:bCs w:val="0"/>
          <w:sz w:val="20"/>
          <w:rtl/>
        </w:rPr>
        <w:br/>
      </w:r>
      <w:r w:rsidRPr="00F62C9E">
        <w:rPr>
          <w:rFonts w:ascii="Tahoma" w:hAnsi="Tahoma" w:cs="Tahoma"/>
          <w:b w:val="0"/>
          <w:bCs w:val="0"/>
          <w:sz w:val="20"/>
        </w:rPr>
        <w:t>NTLMv2</w:t>
      </w:r>
      <w:r w:rsidRPr="00F62C9E">
        <w:rPr>
          <w:rFonts w:ascii="Tahoma" w:hAnsi="Tahoma" w:cs="Tahoma"/>
          <w:b w:val="0"/>
          <w:bCs w:val="0"/>
          <w:sz w:val="20"/>
          <w:rtl/>
        </w:rPr>
        <w:t xml:space="preserve"> משתמש בערוץ מאובטח על מנת להגן על תהליך האימות, ולמנוע הסנפת פרטי הזדהות.</w:t>
      </w:r>
    </w:p>
    <w:p w14:paraId="00D2E226" w14:textId="54EB073E" w:rsidR="008A4477" w:rsidRPr="008A4477" w:rsidRDefault="000E6CBE" w:rsidP="00EF1FFF">
      <w:pPr>
        <w:pStyle w:val="3SubTitle"/>
        <w:numPr>
          <w:ilvl w:val="0"/>
          <w:numId w:val="12"/>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0E6CBE">
        <w:rPr>
          <w:rFonts w:ascii="Tahoma" w:hAnsi="Tahoma" w:cs="Tahoma"/>
          <w:b w:val="0"/>
          <w:bCs w:val="0"/>
          <w:sz w:val="20"/>
        </w:rPr>
        <w:t>Network security: LDAP client signing requirements</w:t>
      </w:r>
      <w:r>
        <w:rPr>
          <w:rFonts w:ascii="Tahoma" w:hAnsi="Tahoma" w:cs="Tahoma" w:hint="cs"/>
          <w:b w:val="0"/>
          <w:bCs w:val="0"/>
          <w:sz w:val="20"/>
          <w:rtl/>
        </w:rPr>
        <w:t xml:space="preserve"> </w:t>
      </w:r>
      <w:r w:rsidR="008A4477" w:rsidRPr="008A4477">
        <w:rPr>
          <w:rFonts w:ascii="Tahoma" w:hAnsi="Tahoma" w:cs="Tahoma"/>
          <w:b w:val="0"/>
          <w:bCs w:val="0"/>
          <w:sz w:val="20"/>
          <w:rtl/>
        </w:rPr>
        <w:t>קובעת את רמת חתימת הנתונים המתבקשת מטעם לקוחות המוציאים בקשות</w:t>
      </w:r>
      <w:r w:rsidR="008A4477">
        <w:rPr>
          <w:rFonts w:ascii="Tahoma" w:hAnsi="Tahoma" w:cs="Tahoma" w:hint="cs"/>
          <w:b w:val="0"/>
          <w:bCs w:val="0"/>
          <w:sz w:val="20"/>
          <w:rtl/>
        </w:rPr>
        <w:t xml:space="preserve"> </w:t>
      </w:r>
      <w:r w:rsidR="008A4477" w:rsidRPr="008A4477">
        <w:rPr>
          <w:rFonts w:ascii="Tahoma" w:hAnsi="Tahoma" w:cs="Tahoma"/>
          <w:b w:val="0"/>
          <w:bCs w:val="0"/>
          <w:sz w:val="20"/>
        </w:rPr>
        <w:t xml:space="preserve"> LDAP BIND</w:t>
      </w:r>
      <w:r w:rsidR="008A4477">
        <w:rPr>
          <w:rFonts w:ascii="Tahoma" w:hAnsi="Tahoma" w:cs="Tahoma" w:hint="cs"/>
          <w:b w:val="0"/>
          <w:bCs w:val="0"/>
          <w:sz w:val="20"/>
          <w:rtl/>
        </w:rPr>
        <w:t>.</w:t>
      </w:r>
    </w:p>
    <w:p w14:paraId="28C07E86" w14:textId="77777777" w:rsidR="00417491" w:rsidRPr="00C01C06" w:rsidRDefault="00417491" w:rsidP="00EF4461">
      <w:pPr>
        <w:pStyle w:val="3SubTitle"/>
        <w:numPr>
          <w:ilvl w:val="0"/>
          <w:numId w:val="12"/>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ההגדרות </w:t>
      </w:r>
      <w:r w:rsidRPr="00EF1FFF">
        <w:rPr>
          <w:rFonts w:ascii="Tahoma" w:hAnsi="Tahoma" w:cs="Tahoma"/>
          <w:b w:val="0"/>
          <w:bCs w:val="0"/>
          <w:sz w:val="20"/>
        </w:rPr>
        <w:t>Network Security: Minimum session security for NTLM SSP based (including secure RPC)</w:t>
      </w:r>
      <w:r w:rsidRPr="00EF1FFF">
        <w:rPr>
          <w:rFonts w:ascii="Tahoma" w:hAnsi="Tahoma" w:cs="Tahoma" w:hint="cs"/>
          <w:b w:val="0"/>
          <w:bCs w:val="0"/>
          <w:sz w:val="20"/>
          <w:rtl/>
        </w:rPr>
        <w:t xml:space="preserve"> מגנות על תעבורת הרשת בו משתמש ספק תמיכת האבטחה של </w:t>
      </w:r>
      <w:r w:rsidRPr="00EF1FFF">
        <w:rPr>
          <w:rFonts w:ascii="Tahoma" w:hAnsi="Tahoma" w:cs="Tahoma"/>
          <w:b w:val="0"/>
          <w:bCs w:val="0"/>
          <w:sz w:val="20"/>
        </w:rPr>
        <w:t>NTLM</w:t>
      </w:r>
      <w:r w:rsidRPr="00EF1FFF">
        <w:rPr>
          <w:rFonts w:ascii="Tahoma" w:hAnsi="Tahoma" w:cs="Tahoma" w:hint="cs"/>
          <w:b w:val="0"/>
          <w:bCs w:val="0"/>
          <w:sz w:val="20"/>
          <w:rtl/>
        </w:rPr>
        <w:t xml:space="preserve"> מלהיחשף או להשתנות על ידי תוקף שקיבל גישה לאותה רשת.</w:t>
      </w:r>
      <w:r w:rsidRPr="00EF1FFF">
        <w:rPr>
          <w:rFonts w:ascii="Tahoma" w:hAnsi="Tahoma" w:cs="Tahoma"/>
          <w:b w:val="0"/>
          <w:bCs w:val="0"/>
          <w:sz w:val="20"/>
          <w:rtl/>
        </w:rPr>
        <w:br/>
      </w:r>
      <w:r w:rsidRPr="00EF1FFF">
        <w:rPr>
          <w:rFonts w:ascii="Tahoma" w:hAnsi="Tahoma" w:cs="Tahoma" w:hint="cs"/>
          <w:b w:val="0"/>
          <w:bCs w:val="0"/>
          <w:sz w:val="20"/>
          <w:rtl/>
        </w:rPr>
        <w:t xml:space="preserve">ניתן להגיד כי הגדרות אלה מגנות מפני מתקפת </w:t>
      </w:r>
      <w:r w:rsidRPr="00EF1FFF">
        <w:rPr>
          <w:rFonts w:ascii="Tahoma" w:hAnsi="Tahoma" w:cs="Tahoma"/>
          <w:b w:val="0"/>
          <w:bCs w:val="0"/>
          <w:sz w:val="20"/>
        </w:rPr>
        <w:t>MITM</w:t>
      </w:r>
      <w:r w:rsidRPr="00EF1FFF">
        <w:rPr>
          <w:rFonts w:ascii="Tahoma" w:hAnsi="Tahoma" w:cs="Tahoma" w:hint="cs"/>
          <w:b w:val="0"/>
          <w:bCs w:val="0"/>
          <w:sz w:val="20"/>
          <w:rtl/>
        </w:rPr>
        <w:t>.</w:t>
      </w:r>
    </w:p>
    <w:p w14:paraId="7BC2ABD3" w14:textId="77777777" w:rsidR="00417491" w:rsidRPr="00C01C06" w:rsidRDefault="00417491" w:rsidP="00417491">
      <w:pPr>
        <w:pStyle w:val="3SubTitle"/>
        <w:bidi/>
        <w:ind w:left="-58"/>
        <w:outlineLvl w:val="9"/>
        <w:rPr>
          <w:rFonts w:ascii="Tahoma" w:hAnsi="Tahoma" w:cs="Tahoma"/>
          <w:b w:val="0"/>
          <w:bCs w:val="0"/>
          <w:szCs w:val="28"/>
          <w:u w:val="single"/>
        </w:rPr>
      </w:pPr>
      <w:r w:rsidRPr="00C01C06">
        <w:rPr>
          <w:rFonts w:ascii="Tahoma" w:hAnsi="Tahoma" w:cs="Tahoma"/>
          <w:b w:val="0"/>
          <w:bCs w:val="0"/>
          <w:szCs w:val="28"/>
          <w:u w:val="single"/>
          <w:rtl/>
        </w:rPr>
        <w:t>המלצות לתיקון:</w:t>
      </w:r>
      <w:r w:rsidRPr="00C01C06">
        <w:rPr>
          <w:rFonts w:ascii="Tahoma" w:hAnsi="Tahoma" w:cs="Tahoma"/>
          <w:sz w:val="20"/>
          <w:rtl/>
        </w:rPr>
        <w:br/>
      </w:r>
    </w:p>
    <w:p w14:paraId="716675C7" w14:textId="77777777" w:rsidR="001723A7" w:rsidRPr="001425B3" w:rsidRDefault="001723A7" w:rsidP="00EF4461">
      <w:pPr>
        <w:pStyle w:val="ListParagraph"/>
        <w:numPr>
          <w:ilvl w:val="0"/>
          <w:numId w:val="73"/>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w:t>
      </w:r>
      <w:r w:rsidRPr="001425B3">
        <w:rPr>
          <w:rFonts w:ascii="Tahoma" w:hAnsi="Tahoma" w:cs="Tahoma"/>
          <w:sz w:val="20"/>
          <w:szCs w:val="20"/>
          <w:rtl/>
        </w:rPr>
        <w:t xml:space="preserve">להגדיר את ההגדרה </w:t>
      </w:r>
      <w:r w:rsidRPr="001425B3">
        <w:rPr>
          <w:rFonts w:ascii="Tahoma" w:hAnsi="Tahoma" w:cs="Tahoma"/>
          <w:sz w:val="20"/>
          <w:szCs w:val="20"/>
        </w:rPr>
        <w:t>Microsoft network client: Digitally sign communications (always)</w:t>
      </w:r>
      <w:r w:rsidRPr="001425B3">
        <w:rPr>
          <w:rFonts w:ascii="Tahoma" w:hAnsi="Tahoma" w:cs="Tahoma"/>
          <w:sz w:val="20"/>
          <w:szCs w:val="20"/>
          <w:rtl/>
        </w:rPr>
        <w:t xml:space="preserve"> ל-</w:t>
      </w:r>
      <w:r w:rsidRPr="001425B3">
        <w:rPr>
          <w:rFonts w:ascii="Tahoma" w:hAnsi="Tahoma" w:cs="Tahoma"/>
          <w:sz w:val="20"/>
          <w:szCs w:val="20"/>
        </w:rPr>
        <w:t>Enabled</w:t>
      </w:r>
      <w:r>
        <w:rPr>
          <w:rFonts w:ascii="Tahoma" w:hAnsi="Tahoma" w:cs="Tahoma" w:hint="cs"/>
          <w:sz w:val="20"/>
          <w:szCs w:val="20"/>
          <w:rtl/>
        </w:rPr>
        <w:t xml:space="preserve"> בנתיב הבא</w:t>
      </w:r>
      <w:r w:rsidRPr="001425B3">
        <w:rPr>
          <w:rFonts w:ascii="Tahoma" w:hAnsi="Tahoma" w:cs="Tahoma"/>
          <w:sz w:val="20"/>
          <w:szCs w:val="20"/>
          <w:rtl/>
        </w:rPr>
        <w:t>:</w:t>
      </w:r>
    </w:p>
    <w:p w14:paraId="7A5CE681" w14:textId="24642860" w:rsidR="00F7311F" w:rsidRDefault="001723A7" w:rsidP="001723A7">
      <w:pPr>
        <w:pStyle w:val="ListParagraph"/>
        <w:autoSpaceDE w:val="0"/>
        <w:autoSpaceDN w:val="0"/>
        <w:adjustRightInd w:val="0"/>
        <w:spacing w:line="240" w:lineRule="auto"/>
        <w:ind w:left="360"/>
        <w:rPr>
          <w:rFonts w:ascii="Tahoma" w:hAnsi="Tahoma" w:cs="Tahoma"/>
          <w:sz w:val="20"/>
          <w:szCs w:val="20"/>
          <w:rtl/>
        </w:rPr>
      </w:pPr>
      <w:r w:rsidRPr="001425B3">
        <w:rPr>
          <w:rFonts w:ascii="Tahoma" w:hAnsi="Tahoma" w:cs="Tahoma"/>
          <w:sz w:val="20"/>
          <w:szCs w:val="20"/>
        </w:rPr>
        <w:t>Computer Configuration\Policies\Windows Settings\Security Settings\Local Policies\Security Options\Microsoft network client: Digitally sign communications (always)</w:t>
      </w:r>
      <w:r w:rsidR="00F7311F">
        <w:rPr>
          <w:rFonts w:ascii="Tahoma" w:hAnsi="Tahoma" w:cs="Tahoma"/>
          <w:sz w:val="20"/>
          <w:szCs w:val="20"/>
          <w:rtl/>
        </w:rPr>
        <w:br/>
      </w:r>
    </w:p>
    <w:p w14:paraId="14265C51" w14:textId="08D10A6C" w:rsidR="004D2794" w:rsidRPr="00F81FB8" w:rsidRDefault="00F7311F" w:rsidP="00074867">
      <w:pPr>
        <w:pStyle w:val="ListParagraph"/>
        <w:numPr>
          <w:ilvl w:val="0"/>
          <w:numId w:val="73"/>
        </w:numPr>
        <w:autoSpaceDE w:val="0"/>
        <w:autoSpaceDN w:val="0"/>
        <w:adjustRightInd w:val="0"/>
        <w:spacing w:line="240" w:lineRule="auto"/>
      </w:pPr>
      <w:r w:rsidRPr="00F81FB8">
        <w:rPr>
          <w:rFonts w:hint="eastAsia"/>
          <w:rtl/>
        </w:rPr>
        <w:t>מומלץ</w:t>
      </w:r>
      <w:r w:rsidRPr="00F81FB8">
        <w:rPr>
          <w:rtl/>
        </w:rPr>
        <w:t xml:space="preserve"> להגדיר את ההגדרה </w:t>
      </w:r>
      <w:r w:rsidRPr="00F81FB8">
        <w:t>Microsoft network client: Digitally sign communications (if server agrees)</w:t>
      </w:r>
      <w:r w:rsidRPr="00F81FB8">
        <w:rPr>
          <w:rtl/>
        </w:rPr>
        <w:t xml:space="preserve"> ל-</w:t>
      </w:r>
      <w:r w:rsidRPr="00F81FB8">
        <w:t>Enabled</w:t>
      </w:r>
      <w:r w:rsidRPr="00F81FB8">
        <w:rPr>
          <w:rtl/>
        </w:rPr>
        <w:t xml:space="preserve"> בנתיב הבא:</w:t>
      </w:r>
      <w:r w:rsidRPr="00F81FB8">
        <w:rPr>
          <w:rtl/>
        </w:rPr>
        <w:br/>
      </w:r>
      <w:r w:rsidRPr="00F81FB8">
        <w:lastRenderedPageBreak/>
        <w:t>Computer Configuration\Policies\Windows Settings\Security Settings\Local Policies\Security Options\Microsoft network client: Digitally sign communications (if server agrees)</w:t>
      </w:r>
      <w:r w:rsidR="004D2794" w:rsidRPr="00F81FB8">
        <w:rPr>
          <w:rtl/>
        </w:rPr>
        <w:br/>
      </w:r>
    </w:p>
    <w:p w14:paraId="12EBB1BE" w14:textId="00A97CB1" w:rsidR="0026697C" w:rsidRPr="00F81FB8" w:rsidRDefault="004D2794" w:rsidP="00074867">
      <w:pPr>
        <w:pStyle w:val="ListParagraph"/>
        <w:numPr>
          <w:ilvl w:val="0"/>
          <w:numId w:val="73"/>
        </w:numPr>
        <w:autoSpaceDE w:val="0"/>
        <w:autoSpaceDN w:val="0"/>
        <w:adjustRightInd w:val="0"/>
        <w:spacing w:line="240" w:lineRule="auto"/>
      </w:pPr>
      <w:r w:rsidRPr="00F81FB8">
        <w:rPr>
          <w:rFonts w:hint="eastAsia"/>
          <w:rtl/>
        </w:rPr>
        <w:t>מומלץ</w:t>
      </w:r>
      <w:r w:rsidRPr="00F81FB8">
        <w:rPr>
          <w:rtl/>
        </w:rPr>
        <w:t xml:space="preserve"> להגדיר את ההגדרה </w:t>
      </w:r>
      <w:r w:rsidRPr="00F81FB8">
        <w:t>Microsoft network client: Send unencrypted password to third-party SMB servers</w:t>
      </w:r>
      <w:r w:rsidRPr="00F81FB8">
        <w:rPr>
          <w:rtl/>
        </w:rPr>
        <w:t xml:space="preserve"> ל-</w:t>
      </w:r>
      <w:r w:rsidRPr="00F81FB8">
        <w:t>Disabled</w:t>
      </w:r>
      <w:r w:rsidRPr="00F81FB8">
        <w:rPr>
          <w:rtl/>
        </w:rPr>
        <w:t xml:space="preserve"> בנתיב הבא:</w:t>
      </w:r>
      <w:r w:rsidRPr="00F81FB8">
        <w:rPr>
          <w:rtl/>
        </w:rPr>
        <w:br/>
      </w:r>
      <w:r w:rsidRPr="00F81FB8">
        <w:t>Computer Configuration\Policies\Windows Settings\Security Settings\Local Policies\Security Options\Microsoft network client: Send unencrypted password to third-party SMB servers</w:t>
      </w:r>
      <w:r w:rsidR="0026697C" w:rsidRPr="00F81FB8">
        <w:rPr>
          <w:rtl/>
        </w:rPr>
        <w:br/>
      </w:r>
    </w:p>
    <w:p w14:paraId="73E092AA" w14:textId="259A9CE1" w:rsidR="008E47A5" w:rsidRPr="00F81FB8" w:rsidRDefault="0026697C" w:rsidP="00074867">
      <w:pPr>
        <w:pStyle w:val="ListParagraph"/>
        <w:numPr>
          <w:ilvl w:val="0"/>
          <w:numId w:val="73"/>
        </w:numPr>
        <w:autoSpaceDE w:val="0"/>
        <w:autoSpaceDN w:val="0"/>
        <w:adjustRightInd w:val="0"/>
        <w:spacing w:line="240" w:lineRule="auto"/>
      </w:pPr>
      <w:r w:rsidRPr="00F81FB8">
        <w:rPr>
          <w:rFonts w:hint="eastAsia"/>
          <w:rtl/>
        </w:rPr>
        <w:t>מומלץ</w:t>
      </w:r>
      <w:r w:rsidRPr="00F81FB8">
        <w:rPr>
          <w:rtl/>
        </w:rPr>
        <w:t xml:space="preserve"> להגדיר את ההגדרה </w:t>
      </w:r>
      <w:r w:rsidRPr="00F81FB8">
        <w:t>Microsoft network server: Amount of idle time required before suspending session</w:t>
      </w:r>
      <w:r w:rsidRPr="00F81FB8">
        <w:rPr>
          <w:rtl/>
        </w:rPr>
        <w:t xml:space="preserve"> ל15 דקות או פחות אך לא 0 בנתיב הבא:</w:t>
      </w:r>
      <w:r w:rsidRPr="00F81FB8">
        <w:rPr>
          <w:rtl/>
        </w:rPr>
        <w:br/>
      </w:r>
      <w:r w:rsidRPr="00F81FB8">
        <w:t>Computer Configuration\Policies\Windows Settings\Security Settings\Local Policies\Security Options\Microsoft network server: Amount of idle time required before suspending session</w:t>
      </w:r>
      <w:r w:rsidR="008E47A5" w:rsidRPr="00F81FB8">
        <w:rPr>
          <w:rtl/>
        </w:rPr>
        <w:br/>
      </w:r>
    </w:p>
    <w:p w14:paraId="0383C9E2" w14:textId="779CFF06" w:rsidR="00283850" w:rsidRDefault="008E47A5" w:rsidP="00EF4461">
      <w:pPr>
        <w:pStyle w:val="ListParagraph"/>
        <w:numPr>
          <w:ilvl w:val="0"/>
          <w:numId w:val="73"/>
        </w:numPr>
        <w:autoSpaceDE w:val="0"/>
        <w:autoSpaceDN w:val="0"/>
        <w:adjustRightInd w:val="0"/>
        <w:spacing w:line="240" w:lineRule="auto"/>
        <w:rPr>
          <w:rFonts w:ascii="Tahoma" w:hAnsi="Tahoma" w:cs="Tahoma"/>
          <w:sz w:val="20"/>
          <w:szCs w:val="20"/>
        </w:rPr>
      </w:pPr>
      <w:r>
        <w:rPr>
          <w:rFonts w:ascii="Tahoma" w:hAnsi="Tahoma" w:cs="Tahoma" w:hint="cs"/>
          <w:sz w:val="20"/>
          <w:szCs w:val="20"/>
          <w:rtl/>
        </w:rPr>
        <w:t>מומלץ להגדיר את ההגדרה</w:t>
      </w:r>
      <w:r w:rsidRPr="008E47A5">
        <w:rPr>
          <w:rFonts w:ascii="Tahoma" w:hAnsi="Tahoma" w:cs="Tahoma"/>
          <w:sz w:val="20"/>
          <w:szCs w:val="20"/>
        </w:rPr>
        <w:t>Microsoft network server: Digitally sign communications (always)</w:t>
      </w:r>
      <w:r>
        <w:rPr>
          <w:rFonts w:ascii="Tahoma" w:hAnsi="Tahoma" w:cs="Tahoma" w:hint="cs"/>
          <w:sz w:val="20"/>
          <w:szCs w:val="20"/>
        </w:rPr>
        <w:t xml:space="preserve"> </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8E47A5">
        <w:rPr>
          <w:rFonts w:ascii="Tahoma" w:hAnsi="Tahoma" w:cs="Tahoma"/>
          <w:sz w:val="20"/>
          <w:szCs w:val="20"/>
        </w:rPr>
        <w:t>Computer Configuration\Policies\Windows Settings\Security Settings\Local Policies\Security Options\Microsoft network server: Digitally sign communications (always)</w:t>
      </w:r>
      <w:r w:rsidR="00283850">
        <w:rPr>
          <w:rFonts w:ascii="Tahoma" w:hAnsi="Tahoma" w:cs="Tahoma"/>
          <w:sz w:val="20"/>
          <w:szCs w:val="20"/>
          <w:rtl/>
        </w:rPr>
        <w:br/>
      </w:r>
    </w:p>
    <w:p w14:paraId="45C9F2FB" w14:textId="122959F5" w:rsidR="001723A7" w:rsidRPr="00F7311F" w:rsidRDefault="00283850" w:rsidP="00EF4461">
      <w:pPr>
        <w:pStyle w:val="ListParagraph"/>
        <w:numPr>
          <w:ilvl w:val="0"/>
          <w:numId w:val="73"/>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83850">
        <w:rPr>
          <w:rFonts w:ascii="Tahoma" w:hAnsi="Tahoma" w:cs="Tahoma"/>
          <w:sz w:val="20"/>
          <w:szCs w:val="20"/>
        </w:rPr>
        <w:t>Microsoft network server: Digitally sign communications (if client agrees)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83850">
        <w:rPr>
          <w:rFonts w:ascii="Tahoma" w:hAnsi="Tahoma" w:cs="Tahoma"/>
          <w:sz w:val="20"/>
          <w:szCs w:val="20"/>
        </w:rPr>
        <w:t>Computer Configuration\Policies\Windows Settings\Security Settings\Local Policies\Security Options\Microsoft network server: Digitally sign communications (if client agrees)</w:t>
      </w:r>
      <w:r w:rsidR="00F7311F" w:rsidRPr="00F7311F">
        <w:rPr>
          <w:rFonts w:ascii="Tahoma" w:hAnsi="Tahoma" w:cs="Tahoma"/>
          <w:sz w:val="20"/>
          <w:szCs w:val="20"/>
          <w:rtl/>
        </w:rPr>
        <w:br/>
      </w:r>
    </w:p>
    <w:p w14:paraId="7646B2FD" w14:textId="448778F8" w:rsidR="00417491" w:rsidRPr="00C01C06"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Microsoft network server: Disconnect clients when logon hours expire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p>
    <w:p w14:paraId="114D7F23" w14:textId="1D047110"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Computer Configuration\Policies\Windows Settings\Security Settings\Local Policies\Security Options\Microsoft network server: Disconnect clients when logon hours expire</w:t>
      </w:r>
      <w:r w:rsidRPr="00C01C06">
        <w:rPr>
          <w:rFonts w:ascii="Tahoma" w:hAnsi="Tahoma" w:cs="Tahoma"/>
          <w:sz w:val="20"/>
          <w:szCs w:val="20"/>
          <w:rtl/>
        </w:rPr>
        <w:br/>
      </w:r>
    </w:p>
    <w:p w14:paraId="11AAD4A9" w14:textId="5CF0875C" w:rsidR="001A6685"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Microsoft network server: Server SPN target name validation level</w:t>
      </w:r>
      <w:r w:rsidRPr="00C01C06">
        <w:rPr>
          <w:rFonts w:ascii="Tahoma" w:hAnsi="Tahoma" w:cs="Tahoma"/>
          <w:sz w:val="20"/>
          <w:szCs w:val="20"/>
          <w:rtl/>
        </w:rPr>
        <w:t xml:space="preserve"> כ-</w:t>
      </w:r>
      <w:r w:rsidRPr="00C01C06">
        <w:rPr>
          <w:rFonts w:ascii="Tahoma" w:hAnsi="Tahoma" w:cs="Tahoma"/>
          <w:sz w:val="20"/>
          <w:szCs w:val="20"/>
        </w:rPr>
        <w:t>Accept if provided by client</w:t>
      </w:r>
      <w:r w:rsidRPr="00C01C06">
        <w:rPr>
          <w:rFonts w:ascii="Tahoma" w:hAnsi="Tahoma" w:cs="Tahoma" w:hint="cs"/>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Options\Microsoft network server: Server SPN target name validation level</w:t>
      </w:r>
      <w:r w:rsidR="001A6685">
        <w:rPr>
          <w:rFonts w:ascii="Tahoma" w:hAnsi="Tahoma" w:cs="Tahoma"/>
          <w:sz w:val="20"/>
          <w:szCs w:val="20"/>
          <w:rtl/>
        </w:rPr>
        <w:br/>
      </w:r>
    </w:p>
    <w:p w14:paraId="2B780361" w14:textId="6D69E53E" w:rsidR="00095A83" w:rsidRDefault="001A6685" w:rsidP="00EF4461">
      <w:pPr>
        <w:pStyle w:val="ListParagraph"/>
        <w:numPr>
          <w:ilvl w:val="0"/>
          <w:numId w:val="71"/>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1A6685">
        <w:rPr>
          <w:rFonts w:ascii="Tahoma" w:hAnsi="Tahoma" w:cs="Tahoma"/>
          <w:sz w:val="20"/>
          <w:szCs w:val="20"/>
        </w:rPr>
        <w:t>Network access: Allow anonymous SID/Name translation</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1A6685">
        <w:rPr>
          <w:rFonts w:ascii="Tahoma" w:hAnsi="Tahoma" w:cs="Tahoma"/>
          <w:sz w:val="20"/>
          <w:szCs w:val="20"/>
        </w:rPr>
        <w:t>Computer Configuration\Policies\Windows Settings\Security Settings\Local Policies\Security Options\Network access: Allow anonymous SID/Name translation</w:t>
      </w:r>
      <w:r w:rsidR="00095A83">
        <w:rPr>
          <w:rFonts w:ascii="Tahoma" w:hAnsi="Tahoma" w:cs="Tahoma"/>
          <w:sz w:val="20"/>
          <w:szCs w:val="20"/>
          <w:rtl/>
        </w:rPr>
        <w:br/>
      </w:r>
    </w:p>
    <w:p w14:paraId="198207D2" w14:textId="0CEC544A" w:rsidR="002507FA" w:rsidRPr="00074867" w:rsidRDefault="00095A83" w:rsidP="00074867">
      <w:pPr>
        <w:pStyle w:val="ListParagraph"/>
        <w:numPr>
          <w:ilvl w:val="0"/>
          <w:numId w:val="71"/>
        </w:numPr>
        <w:autoSpaceDE w:val="0"/>
        <w:autoSpaceDN w:val="0"/>
        <w:adjustRightInd w:val="0"/>
        <w:spacing w:line="240" w:lineRule="auto"/>
      </w:pPr>
      <w:r w:rsidRPr="00074867">
        <w:rPr>
          <w:rFonts w:hint="eastAsia"/>
          <w:rtl/>
        </w:rPr>
        <w:t>מומלץ</w:t>
      </w:r>
      <w:r w:rsidRPr="00074867">
        <w:rPr>
          <w:rtl/>
        </w:rPr>
        <w:t xml:space="preserve"> </w:t>
      </w:r>
      <w:r w:rsidRPr="00074867">
        <w:rPr>
          <w:rFonts w:hint="eastAsia"/>
          <w:rtl/>
        </w:rPr>
        <w:t>להגדיר</w:t>
      </w:r>
      <w:r w:rsidRPr="00074867">
        <w:rPr>
          <w:rtl/>
        </w:rPr>
        <w:t xml:space="preserve"> </w:t>
      </w:r>
      <w:r w:rsidRPr="00074867">
        <w:rPr>
          <w:rFonts w:hint="eastAsia"/>
          <w:rtl/>
        </w:rPr>
        <w:t>את</w:t>
      </w:r>
      <w:r w:rsidRPr="00074867">
        <w:rPr>
          <w:rtl/>
        </w:rPr>
        <w:t xml:space="preserve"> </w:t>
      </w:r>
      <w:r w:rsidRPr="00074867">
        <w:rPr>
          <w:rFonts w:hint="eastAsia"/>
          <w:rtl/>
        </w:rPr>
        <w:t>ההגדרה</w:t>
      </w:r>
      <w:r w:rsidRPr="00074867">
        <w:rPr>
          <w:rtl/>
        </w:rPr>
        <w:t xml:space="preserve"> </w:t>
      </w:r>
      <w:r w:rsidRPr="00074867">
        <w:t>Network access: Do not allow anonymous enumeration of SAM accounts</w:t>
      </w:r>
      <w:r w:rsidRPr="00074867">
        <w:rPr>
          <w:rtl/>
        </w:rPr>
        <w:t xml:space="preserve"> כ-</w:t>
      </w:r>
      <w:r w:rsidRPr="00074867">
        <w:t>Enabled</w:t>
      </w:r>
      <w:r w:rsidRPr="00074867">
        <w:rPr>
          <w:rtl/>
        </w:rPr>
        <w:t xml:space="preserve"> בנתיב הבא:</w:t>
      </w:r>
      <w:r w:rsidRPr="00074867">
        <w:rPr>
          <w:rtl/>
        </w:rPr>
        <w:br/>
      </w:r>
      <w:r w:rsidRPr="00074867">
        <w:t>Computer Configuration\Policies\Windows Settings\Security Settings\Local Policies\Security Options\Network access: Do not allow anonymous enumeration of SAM accounts</w:t>
      </w:r>
      <w:r w:rsidR="002507FA" w:rsidRPr="00074867">
        <w:rPr>
          <w:rtl/>
        </w:rPr>
        <w:br/>
      </w:r>
    </w:p>
    <w:p w14:paraId="6513127E" w14:textId="202C7C93" w:rsidR="00417491" w:rsidRPr="00074867" w:rsidRDefault="002507FA" w:rsidP="00074867">
      <w:pPr>
        <w:pStyle w:val="ListParagraph"/>
        <w:numPr>
          <w:ilvl w:val="0"/>
          <w:numId w:val="71"/>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Network access: Do not allow anonymous enumeration of SAM accounts and shares</w:t>
      </w:r>
      <w:r w:rsidRPr="00074867">
        <w:rPr>
          <w:rtl/>
        </w:rPr>
        <w:t xml:space="preserve"> ל-</w:t>
      </w:r>
      <w:r w:rsidRPr="00074867">
        <w:t>Enabled</w:t>
      </w:r>
      <w:r w:rsidRPr="00074867">
        <w:rPr>
          <w:rtl/>
        </w:rPr>
        <w:t xml:space="preserve"> בנתיב הבא:</w:t>
      </w:r>
      <w:r w:rsidRPr="00074867">
        <w:rPr>
          <w:rtl/>
        </w:rPr>
        <w:br/>
      </w:r>
      <w:r w:rsidRPr="00074867">
        <w:t>Computer Configuration\Policies\Windows Settings\Security Settings\Local Policies\Security Options\Network access: Do not allow anonymous enumeration of SAM accounts and shares</w:t>
      </w:r>
      <w:r w:rsidR="00417491" w:rsidRPr="00074867">
        <w:rPr>
          <w:rtl/>
        </w:rPr>
        <w:br/>
      </w:r>
    </w:p>
    <w:p w14:paraId="6928BAE2" w14:textId="5A966AE8" w:rsidR="004B4535"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access: Do not allow storage of passwords and credentials for network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access: Do not allow storage of passwords and credentials for network authentication</w:t>
      </w:r>
      <w:r w:rsidR="004B4535">
        <w:rPr>
          <w:rFonts w:ascii="Tahoma" w:hAnsi="Tahoma" w:cs="Tahoma"/>
          <w:sz w:val="20"/>
          <w:szCs w:val="20"/>
          <w:rtl/>
        </w:rPr>
        <w:br/>
      </w:r>
    </w:p>
    <w:p w14:paraId="75D890BD" w14:textId="1FFC46D5" w:rsidR="008256FA" w:rsidRPr="00074867" w:rsidRDefault="004B4535" w:rsidP="006C0E68">
      <w:pPr>
        <w:pStyle w:val="ListParagraph"/>
        <w:numPr>
          <w:ilvl w:val="0"/>
          <w:numId w:val="71"/>
        </w:numPr>
        <w:autoSpaceDE w:val="0"/>
        <w:autoSpaceDN w:val="0"/>
        <w:adjustRightInd w:val="0"/>
        <w:spacing w:line="240" w:lineRule="auto"/>
      </w:pPr>
      <w:r w:rsidRPr="00074867">
        <w:rPr>
          <w:rFonts w:hint="eastAsia"/>
          <w:rtl/>
        </w:rPr>
        <w:lastRenderedPageBreak/>
        <w:t>מומלץ</w:t>
      </w:r>
      <w:r w:rsidRPr="00074867">
        <w:rPr>
          <w:rtl/>
        </w:rPr>
        <w:t xml:space="preserve"> להגדיר את ההגדרה </w:t>
      </w:r>
      <w:r w:rsidRPr="00074867">
        <w:t>Network access: Let Everyone permissions apply to anonymous users</w:t>
      </w:r>
      <w:r w:rsidRPr="00074867">
        <w:rPr>
          <w:rtl/>
        </w:rPr>
        <w:t xml:space="preserve"> כ-</w:t>
      </w:r>
      <w:r w:rsidRPr="00074867">
        <w:t>Disabled</w:t>
      </w:r>
      <w:r w:rsidRPr="00074867">
        <w:rPr>
          <w:rtl/>
        </w:rPr>
        <w:t xml:space="preserve"> בנתיב הבא:</w:t>
      </w:r>
      <w:r w:rsidRPr="00074867">
        <w:rPr>
          <w:rtl/>
        </w:rPr>
        <w:br/>
      </w:r>
      <w:r w:rsidRPr="00074867">
        <w:t>Computer Configuration\Policies\Windows Settings\Security Settings\Local Policies\Security Options\Network access: Let Everyone permissions apply to anonymous users</w:t>
      </w:r>
      <w:r w:rsidR="008256FA" w:rsidRPr="00074867">
        <w:rPr>
          <w:rtl/>
        </w:rPr>
        <w:br/>
      </w:r>
    </w:p>
    <w:p w14:paraId="27B94F21" w14:textId="06CAF5DC" w:rsidR="00417491" w:rsidRPr="00C01C06" w:rsidRDefault="008256FA" w:rsidP="00EF4461">
      <w:pPr>
        <w:pStyle w:val="ListParagraph"/>
        <w:numPr>
          <w:ilvl w:val="0"/>
          <w:numId w:val="71"/>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8256FA">
        <w:rPr>
          <w:rFonts w:ascii="Tahoma" w:hAnsi="Tahoma" w:cs="Tahoma"/>
          <w:sz w:val="20"/>
          <w:szCs w:val="20"/>
        </w:rPr>
        <w:t>Network access: Restrict anonymous access to Named Pipes and Shares</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8256FA">
        <w:rPr>
          <w:rFonts w:ascii="Tahoma" w:hAnsi="Tahoma" w:cs="Tahoma"/>
          <w:sz w:val="20"/>
          <w:szCs w:val="20"/>
        </w:rPr>
        <w:t>Computer Configuration\Policies\Windows Settings\Security Settings\Local Policies\Security Options\Network access: Restrict anonymous access to Named Pipes and Shares</w:t>
      </w:r>
      <w:r w:rsidR="00417491" w:rsidRPr="00C01C06">
        <w:rPr>
          <w:rFonts w:ascii="Tahoma" w:hAnsi="Tahoma" w:cs="Tahoma"/>
          <w:sz w:val="20"/>
          <w:szCs w:val="20"/>
          <w:rtl/>
        </w:rPr>
        <w:br/>
      </w:r>
    </w:p>
    <w:p w14:paraId="756652E1" w14:textId="0CEE050B" w:rsidR="00D409A4"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access: Restrict clients allowed to make remote calls to SAM</w:t>
      </w:r>
      <w:r w:rsidRPr="00C01C06">
        <w:rPr>
          <w:rFonts w:ascii="Tahoma" w:hAnsi="Tahoma" w:cs="Tahoma"/>
          <w:sz w:val="20"/>
          <w:szCs w:val="20"/>
          <w:rtl/>
        </w:rPr>
        <w:t xml:space="preserve"> כ-</w:t>
      </w:r>
      <w:r w:rsidRPr="00C01C06">
        <w:rPr>
          <w:rFonts w:ascii="Tahoma" w:hAnsi="Tahoma" w:cs="Tahoma"/>
          <w:sz w:val="20"/>
          <w:szCs w:val="20"/>
        </w:rPr>
        <w:t>Administrators: Remote Access: Allow</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access: Restrict clients allowed to make remote calls to SAM</w:t>
      </w:r>
      <w:r w:rsidR="00D409A4">
        <w:rPr>
          <w:rFonts w:ascii="Tahoma" w:hAnsi="Tahoma" w:cs="Tahoma"/>
          <w:sz w:val="20"/>
          <w:szCs w:val="20"/>
          <w:rtl/>
        </w:rPr>
        <w:br/>
      </w:r>
    </w:p>
    <w:p w14:paraId="0B1D7949" w14:textId="4EE8FB19" w:rsidR="00417491" w:rsidRPr="00C01C06" w:rsidRDefault="00D409A4" w:rsidP="00EF4461">
      <w:pPr>
        <w:pStyle w:val="ListParagraph"/>
        <w:numPr>
          <w:ilvl w:val="0"/>
          <w:numId w:val="71"/>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w:t>
      </w:r>
      <w:r w:rsidRPr="00F62C9E">
        <w:rPr>
          <w:rFonts w:ascii="Tahoma" w:hAnsi="Tahoma" w:cs="Tahoma"/>
          <w:sz w:val="20"/>
          <w:szCs w:val="20"/>
          <w:rtl/>
        </w:rPr>
        <w:t xml:space="preserve">להגדיר את ההגדרה </w:t>
      </w:r>
      <w:r w:rsidRPr="00F62C9E">
        <w:rPr>
          <w:rFonts w:ascii="Tahoma" w:hAnsi="Tahoma" w:cs="Tahoma"/>
          <w:sz w:val="20"/>
          <w:szCs w:val="20"/>
        </w:rPr>
        <w:t>Network access: Shares that can be accessed anonymously</w:t>
      </w:r>
      <w:r w:rsidRPr="00F62C9E">
        <w:rPr>
          <w:rFonts w:ascii="Tahoma" w:hAnsi="Tahoma" w:cs="Tahoma"/>
          <w:sz w:val="20"/>
          <w:szCs w:val="20"/>
          <w:rtl/>
        </w:rPr>
        <w:t xml:space="preserve"> ל-</w:t>
      </w:r>
      <w:r w:rsidRPr="00F62C9E">
        <w:rPr>
          <w:rFonts w:ascii="Tahoma" w:hAnsi="Tahoma" w:cs="Tahoma"/>
          <w:sz w:val="20"/>
          <w:szCs w:val="20"/>
        </w:rPr>
        <w:t>None</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Policies\Security Options\Network access: Shares that can be accessed anonymously</w:t>
      </w:r>
      <w:r w:rsidR="00417491" w:rsidRPr="00C01C06">
        <w:rPr>
          <w:rFonts w:ascii="Tahoma" w:hAnsi="Tahoma" w:cs="Tahoma"/>
          <w:sz w:val="20"/>
          <w:szCs w:val="20"/>
          <w:rtl/>
        </w:rPr>
        <w:br/>
      </w:r>
    </w:p>
    <w:p w14:paraId="04C2A643" w14:textId="77777777" w:rsidR="00417491" w:rsidRPr="00C01C06"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Allow Local System to use computer identity for NTLM</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Allow Local System to use computer identity for NTLM</w:t>
      </w:r>
      <w:r w:rsidRPr="00C01C06">
        <w:rPr>
          <w:rFonts w:ascii="Tahoma" w:hAnsi="Tahoma" w:cs="Tahoma"/>
          <w:sz w:val="20"/>
          <w:szCs w:val="20"/>
          <w:rtl/>
        </w:rPr>
        <w:br/>
      </w:r>
    </w:p>
    <w:p w14:paraId="3A71096B" w14:textId="22442EBF" w:rsidR="00417491" w:rsidRPr="00C01C06"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Network security: Allow </w:t>
      </w:r>
      <w:proofErr w:type="spellStart"/>
      <w:r w:rsidRPr="00C01C06">
        <w:rPr>
          <w:rFonts w:ascii="Tahoma" w:hAnsi="Tahoma" w:cs="Tahoma"/>
          <w:sz w:val="20"/>
          <w:szCs w:val="20"/>
        </w:rPr>
        <w:t>LocalSystem</w:t>
      </w:r>
      <w:proofErr w:type="spellEnd"/>
      <w:r w:rsidRPr="00C01C06">
        <w:rPr>
          <w:rFonts w:ascii="Tahoma" w:hAnsi="Tahoma" w:cs="Tahoma"/>
          <w:sz w:val="20"/>
          <w:szCs w:val="20"/>
        </w:rPr>
        <w:t xml:space="preserve"> NULL session fallback</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Disabled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Settings\Local Policies\Security Options\Network security: Allow </w:t>
      </w:r>
      <w:proofErr w:type="spellStart"/>
      <w:r w:rsidRPr="00C01C06">
        <w:rPr>
          <w:rFonts w:ascii="Tahoma" w:hAnsi="Tahoma" w:cs="Tahoma"/>
          <w:sz w:val="20"/>
          <w:szCs w:val="20"/>
        </w:rPr>
        <w:t>LocalSystem</w:t>
      </w:r>
      <w:proofErr w:type="spellEnd"/>
      <w:r w:rsidRPr="00C01C06">
        <w:rPr>
          <w:rFonts w:ascii="Tahoma" w:hAnsi="Tahoma" w:cs="Tahoma"/>
          <w:sz w:val="20"/>
          <w:szCs w:val="20"/>
        </w:rPr>
        <w:t xml:space="preserve"> NULL session fallback</w:t>
      </w:r>
      <w:r w:rsidRPr="00C01C06">
        <w:rPr>
          <w:rFonts w:ascii="Tahoma" w:hAnsi="Tahoma" w:cs="Tahoma"/>
          <w:sz w:val="20"/>
          <w:szCs w:val="20"/>
          <w:rtl/>
        </w:rPr>
        <w:br/>
      </w:r>
    </w:p>
    <w:p w14:paraId="1D8326BD" w14:textId="77777777" w:rsidR="00417491" w:rsidRPr="00C01C06" w:rsidRDefault="00417491" w:rsidP="00EF4461">
      <w:pPr>
        <w:pStyle w:val="ListParagraph"/>
        <w:numPr>
          <w:ilvl w:val="0"/>
          <w:numId w:val="71"/>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Allow PKU2U authentication requests to this computer to use online identities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Allow PKU2U authentication requests to this computer to use online identities</w:t>
      </w:r>
      <w:r w:rsidRPr="00C01C06">
        <w:rPr>
          <w:rFonts w:ascii="Tahoma" w:hAnsi="Tahoma" w:cs="Tahoma"/>
          <w:sz w:val="20"/>
          <w:szCs w:val="20"/>
          <w:rtl/>
        </w:rPr>
        <w:br/>
      </w:r>
    </w:p>
    <w:p w14:paraId="0EE8E772" w14:textId="4360BAD1" w:rsidR="00FC3B80" w:rsidRPr="00074867" w:rsidRDefault="00417491" w:rsidP="00074867">
      <w:pPr>
        <w:pStyle w:val="ListParagraph"/>
        <w:numPr>
          <w:ilvl w:val="0"/>
          <w:numId w:val="71"/>
        </w:numPr>
        <w:autoSpaceDE w:val="0"/>
        <w:autoSpaceDN w:val="0"/>
        <w:adjustRightInd w:val="0"/>
        <w:spacing w:line="240" w:lineRule="auto"/>
      </w:pPr>
      <w:r w:rsidRPr="00074867">
        <w:rPr>
          <w:rtl/>
        </w:rPr>
        <w:t xml:space="preserve">מומלץ להגדיר את ההגדרה </w:t>
      </w:r>
      <w:r w:rsidRPr="00074867">
        <w:t>Network security: Configure encryption types allowed for Kerberos</w:t>
      </w:r>
      <w:r w:rsidRPr="00074867">
        <w:rPr>
          <w:rtl/>
        </w:rPr>
        <w:t xml:space="preserve"> כ-</w:t>
      </w:r>
      <w:r w:rsidRPr="00074867">
        <w:t xml:space="preserve"> RC4_HMAC_MD5, AES128_HMAC_SHA1, AES256_HMAC_SHA1, Future encryption type</w:t>
      </w:r>
      <w:r w:rsidRPr="00074867">
        <w:rPr>
          <w:rtl/>
        </w:rPr>
        <w:t xml:space="preserve"> בנתיב הבא:</w:t>
      </w:r>
      <w:r w:rsidRPr="00074867">
        <w:rPr>
          <w:rtl/>
        </w:rPr>
        <w:br/>
      </w:r>
      <w:r w:rsidRPr="00074867">
        <w:t>Computer Configuration\Policies\Windows Settings\Security Settings\Local Policies\Security Options\Network security: Configure encryption types allowed for Kerberos</w:t>
      </w:r>
      <w:r w:rsidR="00FC3B80" w:rsidRPr="00074867">
        <w:rPr>
          <w:rtl/>
        </w:rPr>
        <w:br/>
      </w:r>
    </w:p>
    <w:p w14:paraId="35843CEF" w14:textId="1F00B4E9" w:rsidR="00476496" w:rsidRPr="00074867" w:rsidRDefault="00FC3B80" w:rsidP="006C0E68">
      <w:pPr>
        <w:pStyle w:val="ListParagraph"/>
        <w:numPr>
          <w:ilvl w:val="0"/>
          <w:numId w:val="71"/>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 xml:space="preserve">Network security: Do not store LAN Manager hash value on </w:t>
      </w:r>
      <w:r w:rsidRPr="00074867">
        <w:rPr>
          <w:rtl/>
        </w:rPr>
        <w:t xml:space="preserve">  </w:t>
      </w:r>
      <w:r w:rsidRPr="00074867">
        <w:t>next password change</w:t>
      </w:r>
      <w:r w:rsidRPr="00074867">
        <w:rPr>
          <w:rtl/>
        </w:rPr>
        <w:t xml:space="preserve"> ל-</w:t>
      </w:r>
      <w:r w:rsidRPr="00074867">
        <w:t>Enabled</w:t>
      </w:r>
      <w:r w:rsidRPr="00074867">
        <w:rPr>
          <w:rtl/>
        </w:rPr>
        <w:t xml:space="preserve"> בנתיב הבא:</w:t>
      </w:r>
      <w:r w:rsidRPr="00074867">
        <w:rPr>
          <w:rtl/>
        </w:rPr>
        <w:br/>
      </w:r>
      <w:r w:rsidRPr="00074867">
        <w:t>Computer Configuration\Policies\Windows Settings\Security Settings\Local Policies\Security Options\Network security: Do not store LAN Manager hash value on next password change</w:t>
      </w:r>
      <w:r w:rsidR="00476496" w:rsidRPr="00074867">
        <w:rPr>
          <w:rtl/>
        </w:rPr>
        <w:br/>
      </w:r>
    </w:p>
    <w:p w14:paraId="3C1CE69F" w14:textId="20A82EFC" w:rsidR="000E6CBE" w:rsidRDefault="00476496" w:rsidP="00EF4461">
      <w:pPr>
        <w:pStyle w:val="ListParagraph"/>
        <w:numPr>
          <w:ilvl w:val="0"/>
          <w:numId w:val="71"/>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מומלץ להגדיר את ה-</w:t>
      </w:r>
      <w:r w:rsidRPr="00F62C9E">
        <w:rPr>
          <w:rFonts w:ascii="Tahoma" w:hAnsi="Tahoma" w:cs="Tahoma"/>
        </w:rPr>
        <w:t xml:space="preserve"> </w:t>
      </w:r>
      <w:r w:rsidRPr="00F62C9E">
        <w:rPr>
          <w:rFonts w:ascii="Tahoma" w:hAnsi="Tahoma" w:cs="Tahoma"/>
          <w:sz w:val="20"/>
          <w:szCs w:val="20"/>
        </w:rPr>
        <w:t>Network security: LAN Manager authentication level</w:t>
      </w:r>
      <w:r w:rsidRPr="00F62C9E">
        <w:rPr>
          <w:rFonts w:ascii="Tahoma" w:hAnsi="Tahoma" w:cs="Tahoma"/>
          <w:sz w:val="20"/>
          <w:szCs w:val="20"/>
          <w:rtl/>
        </w:rPr>
        <w:t>ל-</w:t>
      </w:r>
      <w:r w:rsidRPr="00F62C9E">
        <w:rPr>
          <w:rFonts w:ascii="Tahoma" w:hAnsi="Tahoma" w:cs="Tahoma"/>
        </w:rPr>
        <w:t xml:space="preserve"> </w:t>
      </w:r>
      <w:r w:rsidRPr="00F62C9E">
        <w:rPr>
          <w:rFonts w:ascii="Tahoma" w:hAnsi="Tahoma" w:cs="Tahoma"/>
          <w:sz w:val="20"/>
          <w:szCs w:val="20"/>
        </w:rPr>
        <w:t>Send NTLMv2 response only. Refuse LM &amp; NTLM</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Policies\Security Options\Network security: LAN Manager authentication level</w:t>
      </w:r>
      <w:r w:rsidR="000E6CBE">
        <w:rPr>
          <w:rFonts w:ascii="Tahoma" w:hAnsi="Tahoma" w:cs="Tahoma"/>
          <w:sz w:val="20"/>
          <w:szCs w:val="20"/>
          <w:rtl/>
        </w:rPr>
        <w:br/>
      </w:r>
    </w:p>
    <w:p w14:paraId="4B71E478" w14:textId="1ECB4525" w:rsidR="00417491" w:rsidRPr="00074867" w:rsidRDefault="000E6CBE" w:rsidP="006C0E68">
      <w:pPr>
        <w:pStyle w:val="ListParagraph"/>
        <w:numPr>
          <w:ilvl w:val="0"/>
          <w:numId w:val="71"/>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Network security: LDAP client signing requirements</w:t>
      </w:r>
      <w:r w:rsidRPr="00074867">
        <w:rPr>
          <w:rtl/>
        </w:rPr>
        <w:t xml:space="preserve"> ל-</w:t>
      </w:r>
      <w:r w:rsidRPr="00074867">
        <w:t>Negotiate signing</w:t>
      </w:r>
      <w:r w:rsidRPr="00074867">
        <w:rPr>
          <w:rtl/>
        </w:rPr>
        <w:t xml:space="preserve"> בנתיב הבא:</w:t>
      </w:r>
      <w:r w:rsidRPr="00074867">
        <w:rPr>
          <w:rtl/>
        </w:rPr>
        <w:br/>
      </w:r>
      <w:r w:rsidRPr="00074867">
        <w:t xml:space="preserve">Computer Configuration\Policies\Windows Settings\Security Settings\Local Policies\Security </w:t>
      </w:r>
      <w:r w:rsidRPr="00074867">
        <w:lastRenderedPageBreak/>
        <w:t>Options\Network security: LDAP client signing requirements</w:t>
      </w:r>
      <w:r w:rsidR="00417491" w:rsidRPr="00074867">
        <w:rPr>
          <w:rtl/>
        </w:rPr>
        <w:br/>
      </w:r>
    </w:p>
    <w:p w14:paraId="6B56B831" w14:textId="77777777" w:rsidR="00417491" w:rsidRPr="00C01C06" w:rsidRDefault="00417491" w:rsidP="00EF4461">
      <w:pPr>
        <w:pStyle w:val="ListParagraph"/>
        <w:numPr>
          <w:ilvl w:val="0"/>
          <w:numId w:val="71"/>
        </w:numPr>
        <w:autoSpaceDE w:val="0"/>
        <w:autoSpaceDN w:val="0"/>
        <w:adjustRightInd w:val="0"/>
        <w:spacing w:line="240" w:lineRule="auto"/>
        <w:rPr>
          <w:rFonts w:ascii="Tahoma" w:hAnsi="Tahoma" w:cs="Tahoma"/>
          <w:sz w:val="20"/>
          <w:szCs w:val="20"/>
          <w:rtl/>
        </w:rPr>
      </w:pPr>
      <w:r w:rsidRPr="00C01C06">
        <w:rPr>
          <w:rFonts w:ascii="Tahoma" w:hAnsi="Tahoma" w:cs="Tahoma"/>
          <w:sz w:val="20"/>
          <w:szCs w:val="20"/>
          <w:rtl/>
        </w:rPr>
        <w:t xml:space="preserve">מומלץ להגדיר את ה- </w:t>
      </w:r>
      <w:r w:rsidRPr="00C01C06">
        <w:rPr>
          <w:rFonts w:ascii="Tahoma" w:hAnsi="Tahoma" w:cs="Tahoma"/>
          <w:sz w:val="20"/>
          <w:szCs w:val="20"/>
        </w:rPr>
        <w:t>Network security: Minimum session security for NTLM SSP based (including secure RPC) clients</w:t>
      </w:r>
      <w:r w:rsidRPr="00C01C06">
        <w:rPr>
          <w:rFonts w:ascii="Tahoma" w:hAnsi="Tahoma" w:cs="Tahoma"/>
          <w:sz w:val="20"/>
          <w:szCs w:val="20"/>
          <w:rtl/>
        </w:rPr>
        <w:t xml:space="preserve"> ל- </w:t>
      </w:r>
      <w:r w:rsidRPr="00C01C06">
        <w:rPr>
          <w:rFonts w:ascii="Tahoma" w:hAnsi="Tahoma" w:cs="Tahoma"/>
          <w:sz w:val="20"/>
          <w:szCs w:val="20"/>
        </w:rPr>
        <w:t>Require NTLMv2 session security, Require 128-bit encryption</w:t>
      </w:r>
      <w:r w:rsidRPr="00C01C06">
        <w:rPr>
          <w:rFonts w:ascii="Tahoma" w:hAnsi="Tahoma" w:cs="Tahoma"/>
          <w:sz w:val="20"/>
          <w:szCs w:val="20"/>
          <w:rtl/>
        </w:rPr>
        <w:t xml:space="preserve"> בנתיב הבא:</w:t>
      </w:r>
    </w:p>
    <w:p w14:paraId="78E51F84"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Pr>
        <w:t>Computer Configuration\Policies\Windows Settings\Security Settings\Local Policies\Security Options\Network security: Minimum session security for NTLM SSP based (including secure RPC) clients</w:t>
      </w:r>
      <w:r w:rsidRPr="00C01C06">
        <w:rPr>
          <w:rFonts w:ascii="Tahoma" w:hAnsi="Tahoma" w:cs="Tahoma"/>
          <w:sz w:val="20"/>
          <w:szCs w:val="20"/>
          <w:rtl/>
        </w:rPr>
        <w:t>.</w:t>
      </w:r>
    </w:p>
    <w:p w14:paraId="08F70491"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tl/>
        </w:rPr>
      </w:pPr>
    </w:p>
    <w:p w14:paraId="0776DAAA" w14:textId="77777777" w:rsidR="00417491" w:rsidRPr="00C01C06" w:rsidRDefault="00417491" w:rsidP="00EF4461">
      <w:pPr>
        <w:pStyle w:val="ListParagraph"/>
        <w:numPr>
          <w:ilvl w:val="0"/>
          <w:numId w:val="71"/>
        </w:numPr>
        <w:autoSpaceDE w:val="0"/>
        <w:autoSpaceDN w:val="0"/>
        <w:adjustRightInd w:val="0"/>
        <w:spacing w:line="240" w:lineRule="auto"/>
        <w:rPr>
          <w:rFonts w:ascii="Tahoma" w:hAnsi="Tahoma" w:cs="Tahoma"/>
          <w:sz w:val="20"/>
          <w:szCs w:val="20"/>
          <w:rtl/>
        </w:rPr>
      </w:pPr>
      <w:r w:rsidRPr="00C01C06">
        <w:rPr>
          <w:rFonts w:ascii="Tahoma" w:hAnsi="Tahoma" w:cs="Tahoma"/>
          <w:sz w:val="20"/>
          <w:szCs w:val="20"/>
          <w:rtl/>
        </w:rPr>
        <w:t xml:space="preserve">מומלץ להגדיר את ה- </w:t>
      </w:r>
      <w:r w:rsidRPr="00C01C06">
        <w:rPr>
          <w:rFonts w:ascii="Tahoma" w:hAnsi="Tahoma" w:cs="Tahoma"/>
          <w:sz w:val="20"/>
          <w:szCs w:val="20"/>
        </w:rPr>
        <w:t>Network security: Minimum session security for NTLM SSP based (including secure RPC) servers</w:t>
      </w:r>
      <w:r w:rsidRPr="00C01C06">
        <w:rPr>
          <w:rFonts w:ascii="Tahoma" w:hAnsi="Tahoma" w:cs="Tahoma"/>
          <w:sz w:val="20"/>
          <w:szCs w:val="20"/>
          <w:rtl/>
        </w:rPr>
        <w:t xml:space="preserve"> ל- </w:t>
      </w:r>
      <w:r w:rsidRPr="00C01C06">
        <w:rPr>
          <w:rFonts w:ascii="Tahoma" w:hAnsi="Tahoma" w:cs="Tahoma"/>
          <w:sz w:val="20"/>
          <w:szCs w:val="20"/>
        </w:rPr>
        <w:t>Require NTLMv2 session security, Require 128-bit encryption</w:t>
      </w:r>
      <w:r w:rsidRPr="00C01C06">
        <w:rPr>
          <w:rFonts w:ascii="Tahoma" w:hAnsi="Tahoma" w:cs="Tahoma"/>
          <w:sz w:val="20"/>
          <w:szCs w:val="20"/>
          <w:rtl/>
        </w:rPr>
        <w:t xml:space="preserve"> בנתיב הבא:</w:t>
      </w:r>
    </w:p>
    <w:p w14:paraId="75AF50C5"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Computer Configuration\Policies\Windows Settings\Security Settings\Local Policies\Security Options\Network security: Minimum session security for NTLM SSP based (including secure RPC) servers</w:t>
      </w:r>
      <w:r w:rsidRPr="00C01C06">
        <w:rPr>
          <w:rFonts w:ascii="Tahoma" w:hAnsi="Tahoma" w:cs="Tahoma"/>
          <w:sz w:val="20"/>
          <w:szCs w:val="20"/>
          <w:rtl/>
        </w:rPr>
        <w:t>.</w:t>
      </w:r>
      <w:r w:rsidRPr="00C01C06">
        <w:rPr>
          <w:rFonts w:ascii="Tahoma" w:hAnsi="Tahoma" w:cs="Tahoma"/>
          <w:sz w:val="20"/>
          <w:szCs w:val="20"/>
          <w:rtl/>
        </w:rPr>
        <w:br/>
      </w:r>
    </w:p>
    <w:p w14:paraId="61BA8B6D" w14:textId="77777777" w:rsidR="00417491" w:rsidRPr="00965B26" w:rsidRDefault="00417491" w:rsidP="00417491">
      <w:pPr>
        <w:autoSpaceDE w:val="0"/>
        <w:autoSpaceDN w:val="0"/>
        <w:adjustRightInd w:val="0"/>
        <w:spacing w:line="240" w:lineRule="auto"/>
        <w:rPr>
          <w:rFonts w:ascii="Tahoma" w:hAnsi="Tahoma" w:cs="Tahoma"/>
          <w:sz w:val="20"/>
          <w:szCs w:val="20"/>
        </w:rPr>
      </w:pPr>
    </w:p>
    <w:p w14:paraId="4C83CA29" w14:textId="136B02E4" w:rsidR="00417491" w:rsidRPr="00C01C06" w:rsidRDefault="00417491" w:rsidP="00EF4461">
      <w:pPr>
        <w:pStyle w:val="a0"/>
        <w:numPr>
          <w:ilvl w:val="1"/>
          <w:numId w:val="5"/>
        </w:numPr>
        <w:bidi/>
        <w:rPr>
          <w:rFonts w:ascii="Tahoma" w:hAnsi="Tahoma" w:cs="Tahoma"/>
          <w:lang w:bidi="he-IL"/>
        </w:rPr>
      </w:pPr>
      <w:bookmarkStart w:id="8" w:name="_Toc56326343"/>
      <w:bookmarkStart w:id="9" w:name="_Toc63854995"/>
      <w:r w:rsidRPr="00C01C06">
        <w:rPr>
          <w:rFonts w:ascii="Tahoma" w:hAnsi="Tahoma" w:cs="Tahoma" w:hint="cs"/>
          <w:rtl/>
          <w:lang w:bidi="he-IL"/>
        </w:rPr>
        <w:lastRenderedPageBreak/>
        <w:t xml:space="preserve">ליקויים בהגדרת </w:t>
      </w:r>
      <w:r>
        <w:rPr>
          <w:rFonts w:ascii="Tahoma" w:hAnsi="Tahoma" w:cs="Tahoma" w:hint="cs"/>
          <w:rtl/>
          <w:lang w:bidi="he-IL"/>
        </w:rPr>
        <w:t>יומני הביקורת</w:t>
      </w:r>
      <w:r w:rsidRPr="00C01C06">
        <w:rPr>
          <w:rFonts w:ascii="Tahoma" w:hAnsi="Tahoma" w:cs="Tahoma" w:hint="cs"/>
          <w:rtl/>
          <w:lang w:bidi="he-IL"/>
        </w:rPr>
        <w:t>.</w:t>
      </w:r>
      <w:bookmarkEnd w:id="8"/>
      <w:bookmarkEnd w:id="9"/>
    </w:p>
    <w:p w14:paraId="76EF6081" w14:textId="77777777" w:rsidR="00417491" w:rsidRPr="004B1447" w:rsidRDefault="00417491" w:rsidP="00417491">
      <w:pPr>
        <w:pStyle w:val="3SubTitle"/>
        <w:bidi/>
        <w:spacing w:before="0"/>
        <w:ind w:left="-58"/>
        <w:outlineLvl w:val="9"/>
        <w:rPr>
          <w:rFonts w:ascii="Tahoma" w:hAnsi="Tahoma" w:cs="Tahoma"/>
          <w:b w:val="0"/>
          <w:bCs w:val="0"/>
          <w:szCs w:val="28"/>
          <w:u w:val="single"/>
          <w:rtl/>
        </w:rPr>
      </w:pPr>
    </w:p>
    <w:p w14:paraId="58563E5B"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FA30EE2" w14:textId="2BA9CEA6" w:rsidR="00417491" w:rsidRPr="00C01C06" w:rsidRDefault="00417491" w:rsidP="00417491">
      <w:pPr>
        <w:pStyle w:val="3SubTitle"/>
        <w:bidi/>
        <w:spacing w:before="0" w:after="0"/>
        <w:outlineLvl w:val="9"/>
        <w:rPr>
          <w:rFonts w:ascii="Tahoma" w:hAnsi="Tahoma" w:cs="Tahoma"/>
          <w:b w:val="0"/>
          <w:bCs w:val="0"/>
          <w:kern w:val="32"/>
          <w:sz w:val="20"/>
          <w:rtl/>
        </w:rPr>
      </w:pPr>
      <w:r w:rsidRPr="00C01C06">
        <w:rPr>
          <w:rFonts w:ascii="Tahoma" w:hAnsi="Tahoma" w:cs="Tahoma"/>
          <w:b w:val="0"/>
          <w:bCs w:val="0"/>
          <w:kern w:val="32"/>
          <w:sz w:val="20"/>
          <w:rtl/>
        </w:rPr>
        <w:t xml:space="preserve">במהלך הבדיקה נמצא כי </w:t>
      </w:r>
      <w:commentRangeStart w:id="10"/>
      <w:commentRangeStart w:id="11"/>
      <w:r w:rsidR="00477B60">
        <w:rPr>
          <w:rFonts w:ascii="Tahoma" w:hAnsi="Tahoma" w:cs="Tahoma"/>
          <w:b w:val="0"/>
          <w:bCs w:val="0"/>
          <w:kern w:val="32"/>
          <w:sz w:val="20"/>
        </w:rPr>
        <w:t>Audit Log</w:t>
      </w:r>
      <w:r w:rsidRPr="00C01C06">
        <w:rPr>
          <w:rFonts w:ascii="Tahoma" w:hAnsi="Tahoma" w:cs="Tahoma"/>
          <w:b w:val="0"/>
          <w:bCs w:val="0"/>
          <w:kern w:val="32"/>
          <w:sz w:val="20"/>
          <w:rtl/>
        </w:rPr>
        <w:t xml:space="preserve"> </w:t>
      </w:r>
      <w:commentRangeEnd w:id="10"/>
      <w:r w:rsidR="00FB54ED">
        <w:rPr>
          <w:rStyle w:val="CommentReference"/>
          <w:rFonts w:ascii="Century Gothic" w:hAnsi="Century Gothic" w:cs="Tahoma"/>
          <w:noProof/>
          <w:spacing w:val="-5"/>
          <w:kern w:val="0"/>
          <w:rtl/>
          <w:lang w:eastAsia="he-IL"/>
        </w:rPr>
        <w:commentReference w:id="10"/>
      </w:r>
      <w:commentRangeEnd w:id="11"/>
      <w:r w:rsidR="00163C2B">
        <w:rPr>
          <w:rStyle w:val="CommentReference"/>
          <w:rFonts w:ascii="Century Gothic" w:hAnsi="Century Gothic" w:cs="Tahoma"/>
          <w:noProof/>
          <w:spacing w:val="-5"/>
          <w:kern w:val="0"/>
          <w:rtl/>
          <w:lang w:eastAsia="he-IL"/>
        </w:rPr>
        <w:commentReference w:id="11"/>
      </w:r>
      <w:r w:rsidRPr="00C01C06">
        <w:rPr>
          <w:rFonts w:ascii="Tahoma" w:hAnsi="Tahoma" w:cs="Tahoma"/>
          <w:b w:val="0"/>
          <w:bCs w:val="0"/>
          <w:kern w:val="32"/>
          <w:sz w:val="20"/>
          <w:rtl/>
        </w:rPr>
        <w:t>אינם מתעדים את כלל האירועים הנדרשים בתחומים הבאים:</w:t>
      </w:r>
    </w:p>
    <w:p w14:paraId="2D7EEE89"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Credential Validation</w:t>
      </w:r>
    </w:p>
    <w:p w14:paraId="7991D01D" w14:textId="23E5CD23"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Application Group Management</w:t>
      </w:r>
    </w:p>
    <w:p w14:paraId="41FB7010" w14:textId="0797F8BE"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Computer Account Management</w:t>
      </w:r>
    </w:p>
    <w:p w14:paraId="69E9DA46"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Other Account Management Events</w:t>
      </w:r>
    </w:p>
    <w:p w14:paraId="4B67A571"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Security Group Management</w:t>
      </w:r>
    </w:p>
    <w:p w14:paraId="6242BD1C"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PNP Activity</w:t>
      </w:r>
    </w:p>
    <w:p w14:paraId="355DCBF1" w14:textId="036DA9B4"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Process Creation</w:t>
      </w:r>
    </w:p>
    <w:p w14:paraId="21142307" w14:textId="364FB5EF"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Account Lockout</w:t>
      </w:r>
    </w:p>
    <w:p w14:paraId="6A659E30"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Group Membership</w:t>
      </w:r>
    </w:p>
    <w:p w14:paraId="577275C5" w14:textId="2B036A9E"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Logoff</w:t>
      </w:r>
    </w:p>
    <w:p w14:paraId="3D1DEC3E" w14:textId="5E712EB5"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hint="cs"/>
          <w:b w:val="0"/>
          <w:bCs w:val="0"/>
          <w:sz w:val="20"/>
        </w:rPr>
        <w:t>A</w:t>
      </w:r>
      <w:r w:rsidRPr="008837B9">
        <w:rPr>
          <w:rFonts w:ascii="Tahoma" w:hAnsi="Tahoma" w:cs="Tahoma"/>
          <w:b w:val="0"/>
          <w:bCs w:val="0"/>
          <w:sz w:val="20"/>
        </w:rPr>
        <w:t>udit Logon</w:t>
      </w:r>
    </w:p>
    <w:p w14:paraId="3719D0A3" w14:textId="01570D01"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Other Logon/Logoff Events</w:t>
      </w:r>
    </w:p>
    <w:p w14:paraId="5D1CFAB4" w14:textId="039A9325"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Special Logon</w:t>
      </w:r>
    </w:p>
    <w:p w14:paraId="63D30C42" w14:textId="77777777"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Removable Storage</w:t>
      </w:r>
    </w:p>
    <w:p w14:paraId="5C0B9343" w14:textId="4C4A10E9"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w:t>
      </w:r>
      <w:del w:id="12" w:author="Amir Cohen1" w:date="2022-12-15T15:50:00Z">
        <w:r w:rsidRPr="008837B9" w:rsidDel="00895573">
          <w:rPr>
            <w:rFonts w:ascii="Tahoma" w:hAnsi="Tahoma" w:cs="Tahoma"/>
            <w:b w:val="0"/>
            <w:bCs w:val="0"/>
            <w:sz w:val="20"/>
          </w:rPr>
          <w:delText xml:space="preserve"> Audit</w:delText>
        </w:r>
      </w:del>
      <w:r w:rsidRPr="008837B9">
        <w:rPr>
          <w:rFonts w:ascii="Tahoma" w:hAnsi="Tahoma" w:cs="Tahoma"/>
          <w:b w:val="0"/>
          <w:bCs w:val="0"/>
          <w:sz w:val="20"/>
        </w:rPr>
        <w:t xml:space="preserve"> Policy Change</w:t>
      </w:r>
    </w:p>
    <w:p w14:paraId="3BCABA0F"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Authentication Policy Change</w:t>
      </w:r>
    </w:p>
    <w:p w14:paraId="6B50B627" w14:textId="6265523C"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Authorization Policy Change</w:t>
      </w:r>
    </w:p>
    <w:p w14:paraId="6410B378" w14:textId="3599B4D9"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Sensitive Privilege Use</w:t>
      </w:r>
    </w:p>
    <w:p w14:paraId="1268D4CE"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IPsec Driver</w:t>
      </w:r>
    </w:p>
    <w:p w14:paraId="5AB8A632"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Other System Events</w:t>
      </w:r>
    </w:p>
    <w:p w14:paraId="78CCB150" w14:textId="77777777"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Security State Change</w:t>
      </w:r>
    </w:p>
    <w:p w14:paraId="5FBB5281" w14:textId="053D8E33" w:rsidR="00417491" w:rsidRPr="008837B9" w:rsidRDefault="00417491"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User Account Management</w:t>
      </w:r>
    </w:p>
    <w:p w14:paraId="74F6AD33" w14:textId="77777777"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Security System Extension</w:t>
      </w:r>
    </w:p>
    <w:p w14:paraId="2584DBF3" w14:textId="7C9E5B86" w:rsidR="00AE4E3D" w:rsidRPr="008837B9" w:rsidRDefault="00AE4E3D" w:rsidP="00EF4461">
      <w:pPr>
        <w:pStyle w:val="3SubTitle"/>
        <w:numPr>
          <w:ilvl w:val="0"/>
          <w:numId w:val="13"/>
        </w:numPr>
        <w:bidi/>
        <w:spacing w:before="0" w:after="0"/>
        <w:outlineLvl w:val="9"/>
        <w:rPr>
          <w:rFonts w:ascii="Tahoma" w:hAnsi="Tahoma" w:cs="Tahoma"/>
          <w:b w:val="0"/>
          <w:bCs w:val="0"/>
          <w:sz w:val="20"/>
        </w:rPr>
      </w:pPr>
      <w:r w:rsidRPr="008837B9">
        <w:rPr>
          <w:rFonts w:ascii="Tahoma" w:hAnsi="Tahoma" w:cs="Tahoma"/>
          <w:b w:val="0"/>
          <w:bCs w:val="0"/>
          <w:sz w:val="20"/>
        </w:rPr>
        <w:t>Audit System Integrity</w:t>
      </w:r>
    </w:p>
    <w:p w14:paraId="3059163A"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64B6701B"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45F7AF20"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A062701"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69133D08"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22195CC9"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42094EAE" w14:textId="77777777" w:rsidR="00417491" w:rsidRPr="00C01C06" w:rsidRDefault="00417491" w:rsidP="00417491">
      <w:pPr>
        <w:pStyle w:val="3SubTitle"/>
        <w:bidi/>
        <w:spacing w:before="0"/>
        <w:outlineLvl w:val="9"/>
        <w:rPr>
          <w:rFonts w:ascii="Tahoma" w:hAnsi="Tahoma" w:cs="Tahoma"/>
          <w:b w:val="0"/>
          <w:bCs w:val="0"/>
          <w:sz w:val="20"/>
        </w:rPr>
      </w:pPr>
      <w:r w:rsidRPr="00C01C06">
        <w:rPr>
          <w:rFonts w:ascii="Tahoma" w:hAnsi="Tahoma" w:cs="Tahoma"/>
          <w:b w:val="0"/>
          <w:bCs w:val="0"/>
          <w:sz w:val="20"/>
          <w:rtl/>
        </w:rPr>
        <w:t>הקטגוריות המצוינות מעלה מדווחות על מגוון רחב של נושאים כגון אימות פרטי הזדהות לביצוע פעולות התחברות והתנתקות למערכת, נעילת חשבונות משתמשים, שינויים בקבוצות יישומים, ניהול חשבונות מחשבים וחשבונות משתמשים כגון יצירה, שינוי או מחיקה של חשבונות, ניהול קבוצות תפוצה, חיבורי התקנים חיצוניים וכו'.</w:t>
      </w:r>
    </w:p>
    <w:p w14:paraId="7A1C43DF" w14:textId="77777777" w:rsidR="00417491" w:rsidRPr="00C01C06" w:rsidRDefault="00417491" w:rsidP="00417491">
      <w:pPr>
        <w:pStyle w:val="3SubTitle"/>
        <w:bidi/>
        <w:spacing w:before="0"/>
        <w:outlineLvl w:val="9"/>
        <w:rPr>
          <w:rFonts w:ascii="Tahoma" w:hAnsi="Tahoma" w:cs="Tahoma"/>
          <w:b w:val="0"/>
          <w:bCs w:val="0"/>
          <w:szCs w:val="28"/>
          <w:u w:val="single"/>
          <w:rtl/>
        </w:rPr>
      </w:pPr>
      <w:r w:rsidRPr="00C01C06">
        <w:rPr>
          <w:rFonts w:ascii="Tahoma" w:hAnsi="Tahoma" w:cs="Tahoma"/>
          <w:b w:val="0"/>
          <w:bCs w:val="0"/>
          <w:sz w:val="20"/>
          <w:rtl/>
        </w:rPr>
        <w:t>כלל האירועים בתחומים המוזכרים מעלה יכולים להיות שימושיים ביותר בעת תקלה או בעת חקירת אירוע חריג במערכת.</w:t>
      </w:r>
    </w:p>
    <w:p w14:paraId="2964B9F9" w14:textId="77777777" w:rsidR="00417491" w:rsidRPr="00C01C06" w:rsidRDefault="00417491" w:rsidP="00417491">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br w:type="page"/>
      </w:r>
    </w:p>
    <w:p w14:paraId="183F57F5" w14:textId="77777777" w:rsidR="00417491" w:rsidRPr="00C01C06" w:rsidRDefault="00417491" w:rsidP="00417491">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lastRenderedPageBreak/>
        <w:t>המלצות לתיקון:</w:t>
      </w:r>
    </w:p>
    <w:p w14:paraId="511E04F4" w14:textId="77777777" w:rsidR="00417491" w:rsidRPr="00C01C06" w:rsidRDefault="00417491" w:rsidP="00417491">
      <w:p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תיעוד אירועים בתחומים הבאים:</w:t>
      </w:r>
    </w:p>
    <w:p w14:paraId="07B0F244"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Credential Validation</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Logon\Audit Credential Validation</w:t>
      </w:r>
      <w:r w:rsidRPr="00C01C06">
        <w:rPr>
          <w:rFonts w:ascii="Tahoma" w:hAnsi="Tahoma" w:cs="Tahoma"/>
          <w:sz w:val="20"/>
          <w:szCs w:val="20"/>
          <w:rtl/>
        </w:rPr>
        <w:br/>
      </w:r>
    </w:p>
    <w:p w14:paraId="1F1BB251" w14:textId="53FEC31A" w:rsidR="001038EA"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Application Group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Application Group Management</w:t>
      </w:r>
      <w:r w:rsidR="001038EA">
        <w:rPr>
          <w:rFonts w:ascii="Tahoma" w:hAnsi="Tahoma" w:cs="Tahoma"/>
          <w:sz w:val="20"/>
          <w:szCs w:val="20"/>
          <w:rtl/>
        </w:rPr>
        <w:br/>
      </w:r>
    </w:p>
    <w:p w14:paraId="2A4AC437" w14:textId="04949AAE" w:rsidR="00417491" w:rsidRPr="00C01C06" w:rsidRDefault="001038EA"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Computer Account Management</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Policies\Account Management\Audit Computer Account Management</w:t>
      </w:r>
      <w:r w:rsidR="00417491" w:rsidRPr="00C01C06">
        <w:rPr>
          <w:rFonts w:ascii="Tahoma" w:hAnsi="Tahoma" w:cs="Tahoma"/>
          <w:sz w:val="20"/>
          <w:szCs w:val="20"/>
          <w:rtl/>
        </w:rPr>
        <w:br/>
      </w:r>
    </w:p>
    <w:p w14:paraId="11563D96"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Other Account Management Events</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Other Account Management Events</w:t>
      </w:r>
      <w:r w:rsidRPr="00C01C06">
        <w:rPr>
          <w:rFonts w:ascii="Tahoma" w:hAnsi="Tahoma" w:cs="Tahoma"/>
          <w:sz w:val="20"/>
          <w:szCs w:val="20"/>
          <w:rtl/>
        </w:rPr>
        <w:br/>
      </w:r>
    </w:p>
    <w:p w14:paraId="34856189"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Security Group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Security Group Management</w:t>
      </w:r>
      <w:r w:rsidRPr="00C01C06">
        <w:rPr>
          <w:rFonts w:ascii="Tahoma" w:hAnsi="Tahoma" w:cs="Tahoma"/>
          <w:sz w:val="20"/>
          <w:szCs w:val="20"/>
          <w:rtl/>
        </w:rPr>
        <w:br/>
      </w:r>
    </w:p>
    <w:p w14:paraId="7BFB8787"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User Account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User Account Management</w:t>
      </w:r>
      <w:r w:rsidRPr="00C01C06">
        <w:rPr>
          <w:rFonts w:ascii="Tahoma" w:hAnsi="Tahoma" w:cs="Tahoma"/>
          <w:sz w:val="20"/>
          <w:szCs w:val="20"/>
          <w:rtl/>
        </w:rPr>
        <w:br/>
      </w:r>
    </w:p>
    <w:p w14:paraId="7B8B402C"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PNP Activity</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Policies\Detailed Tracking\Audit PNP Activity</w:t>
      </w:r>
      <w:r w:rsidRPr="00C01C06">
        <w:rPr>
          <w:rFonts w:ascii="Tahoma" w:hAnsi="Tahoma" w:cs="Tahoma"/>
          <w:sz w:val="20"/>
          <w:szCs w:val="20"/>
          <w:rtl/>
        </w:rPr>
        <w:br/>
      </w:r>
    </w:p>
    <w:p w14:paraId="67BAA99A" w14:textId="7F09642A" w:rsidR="00F64BBC"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Process Creation</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Policies\Detailed Tracking\Audit Process Creation</w:t>
      </w:r>
      <w:r w:rsidR="00F64BBC">
        <w:rPr>
          <w:rFonts w:ascii="Tahoma" w:hAnsi="Tahoma" w:cs="Tahoma"/>
          <w:sz w:val="20"/>
          <w:szCs w:val="20"/>
        </w:rPr>
        <w:br/>
      </w:r>
    </w:p>
    <w:p w14:paraId="2829DB30" w14:textId="26549CB1" w:rsidR="00417491" w:rsidRPr="00C01C06" w:rsidRDefault="00F64BBC"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Account Lockout</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Policies\Logon/Logoff\Audit Account Lockout</w:t>
      </w:r>
      <w:r w:rsidR="00417491" w:rsidRPr="00C01C06">
        <w:rPr>
          <w:rFonts w:ascii="Tahoma" w:hAnsi="Tahoma" w:cs="Tahoma"/>
          <w:sz w:val="20"/>
          <w:szCs w:val="20"/>
          <w:rtl/>
        </w:rPr>
        <w:br/>
      </w:r>
    </w:p>
    <w:p w14:paraId="68CA7602"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Group Membership</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Group Membership</w:t>
      </w:r>
    </w:p>
    <w:p w14:paraId="3A1E260F"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Pr>
      </w:pPr>
    </w:p>
    <w:p w14:paraId="4C05803F" w14:textId="77777777" w:rsidR="007B52C0"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Logoff</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Logoff</w:t>
      </w:r>
    </w:p>
    <w:p w14:paraId="0A15CE67" w14:textId="77777777" w:rsidR="007B52C0" w:rsidRPr="007B52C0" w:rsidRDefault="007B52C0" w:rsidP="007B52C0">
      <w:pPr>
        <w:pStyle w:val="ListParagraph"/>
        <w:rPr>
          <w:rFonts w:ascii="Tahoma" w:hAnsi="Tahoma" w:cs="Tahoma"/>
          <w:sz w:val="20"/>
          <w:szCs w:val="20"/>
          <w:rtl/>
        </w:rPr>
      </w:pPr>
    </w:p>
    <w:p w14:paraId="5E5DE51E" w14:textId="77777777" w:rsidR="007B52C0" w:rsidRPr="00105093" w:rsidRDefault="007B52C0"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Logon</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Policies\Logon/Logoff\Audit Logon</w:t>
      </w:r>
      <w:r>
        <w:rPr>
          <w:rFonts w:ascii="Tahoma" w:hAnsi="Tahoma" w:cs="Tahoma"/>
          <w:sz w:val="20"/>
          <w:szCs w:val="20"/>
          <w:rtl/>
        </w:rPr>
        <w:br/>
      </w:r>
    </w:p>
    <w:p w14:paraId="532BA6CF" w14:textId="77777777" w:rsidR="007B52C0" w:rsidRPr="00105093" w:rsidRDefault="007B52C0"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Other Logon/Logoff Events</w:t>
      </w:r>
      <w:r w:rsidRPr="00105093">
        <w:rPr>
          <w:rFonts w:ascii="Tahoma" w:hAnsi="Tahoma" w:cs="Tahoma"/>
          <w:sz w:val="20"/>
          <w:szCs w:val="20"/>
          <w:rtl/>
        </w:rPr>
        <w:t xml:space="preserve"> – תיעוד כישלונות והצלחות:</w:t>
      </w:r>
    </w:p>
    <w:p w14:paraId="31A6E68A" w14:textId="4CAB3727" w:rsidR="00417491" w:rsidRPr="00C01C06" w:rsidRDefault="007B52C0" w:rsidP="00EF4461">
      <w:pPr>
        <w:pStyle w:val="ListParagraph"/>
        <w:numPr>
          <w:ilvl w:val="0"/>
          <w:numId w:val="14"/>
        </w:numPr>
        <w:autoSpaceDE w:val="0"/>
        <w:autoSpaceDN w:val="0"/>
        <w:adjustRightInd w:val="0"/>
        <w:spacing w:line="240" w:lineRule="auto"/>
        <w:rPr>
          <w:rFonts w:ascii="Tahoma" w:hAnsi="Tahoma" w:cs="Tahoma"/>
          <w:sz w:val="20"/>
          <w:szCs w:val="20"/>
          <w:rtl/>
        </w:rPr>
      </w:pPr>
      <w:r w:rsidRPr="00105093">
        <w:rPr>
          <w:rFonts w:ascii="Tahoma" w:hAnsi="Tahoma" w:cs="Tahoma"/>
          <w:sz w:val="20"/>
          <w:szCs w:val="20"/>
        </w:rPr>
        <w:t>Computer Configuration\Policies\Windows Settings\Security Settings\Advanced Audit Policy Configuration\Audit Policies\Logon/Logoff\Audit Other Logon/Logoff Events</w:t>
      </w:r>
      <w:r w:rsidR="00417491" w:rsidRPr="00C01C06">
        <w:rPr>
          <w:rFonts w:ascii="Tahoma" w:hAnsi="Tahoma" w:cs="Tahoma"/>
          <w:sz w:val="20"/>
          <w:szCs w:val="20"/>
          <w:rtl/>
        </w:rPr>
        <w:br/>
      </w:r>
    </w:p>
    <w:p w14:paraId="72DD5D1E" w14:textId="314A4362" w:rsidR="00244B29"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lastRenderedPageBreak/>
        <w:t>Audit Special Logon</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Special Logon</w:t>
      </w:r>
      <w:r w:rsidR="00244B29">
        <w:rPr>
          <w:rFonts w:ascii="Tahoma" w:hAnsi="Tahoma" w:cs="Tahoma"/>
          <w:sz w:val="20"/>
          <w:szCs w:val="20"/>
        </w:rPr>
        <w:br/>
      </w:r>
    </w:p>
    <w:p w14:paraId="0907C745" w14:textId="77777777" w:rsidR="00244B29" w:rsidRPr="00105093" w:rsidRDefault="00244B29"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Removable Storage</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Policies\Object Access\Audit Removable Storage</w:t>
      </w:r>
      <w:r>
        <w:rPr>
          <w:rFonts w:ascii="Tahoma" w:hAnsi="Tahoma" w:cs="Tahoma"/>
          <w:sz w:val="20"/>
          <w:szCs w:val="20"/>
          <w:rtl/>
        </w:rPr>
        <w:br/>
      </w:r>
    </w:p>
    <w:p w14:paraId="6AE714D8" w14:textId="0A744C2E" w:rsidR="00417491" w:rsidRPr="00C01C06" w:rsidRDefault="00244B29"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 xml:space="preserve">Audit </w:t>
      </w:r>
      <w:proofErr w:type="spellStart"/>
      <w:r w:rsidRPr="00105093">
        <w:rPr>
          <w:rFonts w:ascii="Tahoma" w:hAnsi="Tahoma" w:cs="Tahoma"/>
          <w:sz w:val="20"/>
          <w:szCs w:val="20"/>
        </w:rPr>
        <w:t>Audit</w:t>
      </w:r>
      <w:proofErr w:type="spellEnd"/>
      <w:r w:rsidRPr="00105093">
        <w:rPr>
          <w:rFonts w:ascii="Tahoma" w:hAnsi="Tahoma" w:cs="Tahoma"/>
          <w:sz w:val="20"/>
          <w:szCs w:val="20"/>
        </w:rPr>
        <w:t xml:space="preserve"> Policy Change</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 xml:space="preserve">Computer Configuration\Policies\Windows Settings\Security Settings\Advanced Audit Policy Configuration\Audit Policies\Policy Change\Audit </w:t>
      </w:r>
      <w:proofErr w:type="spellStart"/>
      <w:r w:rsidRPr="00105093">
        <w:rPr>
          <w:rFonts w:ascii="Tahoma" w:hAnsi="Tahoma" w:cs="Tahoma"/>
          <w:sz w:val="20"/>
          <w:szCs w:val="20"/>
        </w:rPr>
        <w:t>Audit</w:t>
      </w:r>
      <w:proofErr w:type="spellEnd"/>
      <w:r w:rsidRPr="00105093">
        <w:rPr>
          <w:rFonts w:ascii="Tahoma" w:hAnsi="Tahoma" w:cs="Tahoma"/>
          <w:sz w:val="20"/>
          <w:szCs w:val="20"/>
        </w:rPr>
        <w:t xml:space="preserve"> Policy Change</w:t>
      </w:r>
      <w:r w:rsidR="00417491" w:rsidRPr="00C01C06">
        <w:rPr>
          <w:rFonts w:ascii="Tahoma" w:hAnsi="Tahoma" w:cs="Tahoma"/>
          <w:sz w:val="20"/>
          <w:szCs w:val="20"/>
          <w:rtl/>
        </w:rPr>
        <w:br/>
      </w:r>
    </w:p>
    <w:p w14:paraId="3E17A512"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Authentication Policy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Policies\Policy Change\Audit Authentication Policy Change</w:t>
      </w:r>
      <w:r w:rsidRPr="00C01C06">
        <w:rPr>
          <w:rFonts w:ascii="Tahoma" w:hAnsi="Tahoma" w:cs="Tahoma"/>
          <w:sz w:val="20"/>
          <w:szCs w:val="20"/>
          <w:rtl/>
        </w:rPr>
        <w:br/>
      </w:r>
    </w:p>
    <w:p w14:paraId="4BD9F46B" w14:textId="0382855E" w:rsidR="0086769C"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Authorization Policy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Policies\Policy Change\Audit Authorization Policy Change</w:t>
      </w:r>
      <w:r w:rsidR="0086769C">
        <w:rPr>
          <w:rFonts w:ascii="Tahoma" w:hAnsi="Tahoma" w:cs="Tahoma"/>
          <w:sz w:val="20"/>
          <w:szCs w:val="20"/>
        </w:rPr>
        <w:br/>
      </w:r>
    </w:p>
    <w:p w14:paraId="2C246E18" w14:textId="359C6982" w:rsidR="00417491" w:rsidRPr="00C01C06" w:rsidRDefault="0086769C"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Sensitive Privilege Use</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Policies\Privilege Use\Audit Sensitive Privilege Use</w:t>
      </w:r>
      <w:r w:rsidR="00417491" w:rsidRPr="00C01C06">
        <w:rPr>
          <w:rFonts w:ascii="Tahoma" w:hAnsi="Tahoma" w:cs="Tahoma"/>
          <w:sz w:val="20"/>
          <w:szCs w:val="20"/>
          <w:rtl/>
        </w:rPr>
        <w:br/>
      </w:r>
    </w:p>
    <w:p w14:paraId="0CA05E4C"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IPsec Driver</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Policies\System\Audit IPsec Driver</w:t>
      </w:r>
      <w:r w:rsidRPr="00C01C06">
        <w:rPr>
          <w:rFonts w:ascii="Tahoma" w:hAnsi="Tahoma" w:cs="Tahoma"/>
          <w:sz w:val="20"/>
          <w:szCs w:val="20"/>
          <w:rtl/>
        </w:rPr>
        <w:br/>
      </w:r>
    </w:p>
    <w:p w14:paraId="7F4E3956"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Other System Events</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Policies\System\Audit Other System Events</w:t>
      </w:r>
      <w:r w:rsidRPr="00C01C06">
        <w:rPr>
          <w:rFonts w:ascii="Tahoma" w:hAnsi="Tahoma" w:cs="Tahoma"/>
          <w:sz w:val="20"/>
          <w:szCs w:val="20"/>
          <w:rtl/>
        </w:rPr>
        <w:br/>
      </w:r>
    </w:p>
    <w:p w14:paraId="76FA8D21" w14:textId="77777777" w:rsidR="00417491" w:rsidRPr="00C01C06"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Security State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Policies\System\Audit Security State Change</w:t>
      </w:r>
      <w:r w:rsidRPr="00C01C06">
        <w:rPr>
          <w:rFonts w:ascii="Tahoma" w:hAnsi="Tahoma" w:cs="Tahoma"/>
          <w:sz w:val="20"/>
          <w:szCs w:val="20"/>
          <w:rtl/>
        </w:rPr>
        <w:br/>
      </w:r>
    </w:p>
    <w:p w14:paraId="0505129E" w14:textId="65676FCD" w:rsidR="00417491" w:rsidRDefault="00417491" w:rsidP="00EF4461">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User Account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 Audit User Account Management</w:t>
      </w:r>
      <w:r w:rsidR="00B85657">
        <w:rPr>
          <w:rFonts w:ascii="Tahoma" w:hAnsi="Tahoma" w:cs="Tahoma"/>
          <w:sz w:val="20"/>
          <w:szCs w:val="20"/>
        </w:rPr>
        <w:br/>
      </w:r>
    </w:p>
    <w:p w14:paraId="4C38F306" w14:textId="77777777" w:rsidR="00B85657" w:rsidRPr="00105093" w:rsidRDefault="00B85657"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Security System Extension</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Policies\System\Audit Security System Extension</w:t>
      </w:r>
      <w:r>
        <w:rPr>
          <w:rFonts w:ascii="Tahoma" w:hAnsi="Tahoma" w:cs="Tahoma"/>
          <w:sz w:val="20"/>
          <w:szCs w:val="20"/>
          <w:rtl/>
        </w:rPr>
        <w:br/>
      </w:r>
    </w:p>
    <w:p w14:paraId="0733B305" w14:textId="3FD00811" w:rsidR="00B85657" w:rsidRPr="00C01C06" w:rsidRDefault="00B85657" w:rsidP="00EF4461">
      <w:pPr>
        <w:pStyle w:val="ListParagraph"/>
        <w:numPr>
          <w:ilvl w:val="0"/>
          <w:numId w:val="14"/>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System Integrity</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Policies\System\Audit System Integrity</w:t>
      </w:r>
    </w:p>
    <w:p w14:paraId="2EA7F2F8"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br/>
      </w:r>
    </w:p>
    <w:p w14:paraId="7C20D714" w14:textId="77777777" w:rsidR="00417491" w:rsidRPr="00C01C06" w:rsidRDefault="00417491" w:rsidP="00417491">
      <w:pPr>
        <w:rPr>
          <w:rFonts w:ascii="Tahoma" w:hAnsi="Tahoma" w:cs="Tahoma"/>
          <w:color w:val="FFFFFF" w:themeColor="background1"/>
          <w:rtl/>
        </w:rPr>
      </w:pPr>
    </w:p>
    <w:p w14:paraId="12E802F2" w14:textId="77777777" w:rsidR="00417491" w:rsidRPr="00C01C06" w:rsidRDefault="00417491" w:rsidP="00417491">
      <w:pPr>
        <w:rPr>
          <w:rFonts w:ascii="Tahoma" w:hAnsi="Tahoma" w:cs="Tahoma"/>
          <w:color w:val="FFFFFF" w:themeColor="background1"/>
          <w:rtl/>
        </w:rPr>
      </w:pPr>
    </w:p>
    <w:p w14:paraId="6500078C" w14:textId="77777777" w:rsidR="00417491" w:rsidRPr="00C01C06" w:rsidRDefault="00417491" w:rsidP="00417491">
      <w:pPr>
        <w:rPr>
          <w:rFonts w:ascii="Tahoma" w:hAnsi="Tahoma" w:cs="Tahoma"/>
          <w:color w:val="FFFFFF" w:themeColor="background1"/>
          <w:rtl/>
        </w:rPr>
      </w:pPr>
    </w:p>
    <w:p w14:paraId="4D2E85C3" w14:textId="77777777" w:rsidR="00417491" w:rsidRPr="00C01C06" w:rsidRDefault="00417491" w:rsidP="00EF4461">
      <w:pPr>
        <w:pStyle w:val="a0"/>
        <w:numPr>
          <w:ilvl w:val="1"/>
          <w:numId w:val="5"/>
        </w:numPr>
        <w:bidi/>
        <w:rPr>
          <w:rFonts w:ascii="Tahoma" w:hAnsi="Tahoma" w:cs="Tahoma"/>
          <w:lang w:bidi="he-IL"/>
        </w:rPr>
      </w:pPr>
      <w:bookmarkStart w:id="13" w:name="_Toc56326344"/>
      <w:bookmarkStart w:id="14" w:name="_Toc63854996"/>
      <w:r w:rsidRPr="00C01C06">
        <w:rPr>
          <w:rFonts w:ascii="Tahoma" w:hAnsi="Tahoma" w:cs="Tahoma" w:hint="cs"/>
          <w:rtl/>
          <w:lang w:bidi="he-IL"/>
        </w:rPr>
        <w:lastRenderedPageBreak/>
        <w:t>ליקויים בהגדרות ה-</w:t>
      </w:r>
      <w:r w:rsidRPr="00C01C06">
        <w:rPr>
          <w:rFonts w:ascii="Tahoma" w:hAnsi="Tahoma" w:cs="Tahoma"/>
          <w:lang w:bidi="he-IL"/>
        </w:rPr>
        <w:t>Remote Services</w:t>
      </w:r>
      <w:r w:rsidRPr="00C01C06">
        <w:rPr>
          <w:rFonts w:ascii="Tahoma" w:hAnsi="Tahoma" w:cs="Tahoma" w:hint="cs"/>
          <w:rtl/>
          <w:lang w:bidi="he-IL"/>
        </w:rPr>
        <w:t>.</w:t>
      </w:r>
      <w:bookmarkEnd w:id="13"/>
      <w:bookmarkEnd w:id="14"/>
    </w:p>
    <w:p w14:paraId="0CCE6601"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652BF7DF"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2D1191A" w14:textId="2C697386" w:rsidR="00417491" w:rsidRPr="00C01C06"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Restrict Remote Desktop Services users to a single Remote Desktop Services session</w:t>
      </w:r>
      <w:r w:rsidRPr="00C01C06">
        <w:rPr>
          <w:rFonts w:ascii="Tahoma" w:hAnsi="Tahoma" w:cs="Tahoma"/>
          <w:b w:val="0"/>
          <w:bCs w:val="0"/>
          <w:sz w:val="20"/>
          <w:rtl/>
        </w:rPr>
        <w:t xml:space="preserve"> אינה מוגדרת.</w:t>
      </w:r>
    </w:p>
    <w:p w14:paraId="0ABCD44A" w14:textId="64819E84" w:rsidR="00417491" w:rsidRPr="00C01C06"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Always prompt for password upon connection</w:t>
      </w:r>
      <w:r w:rsidRPr="00C01C06">
        <w:rPr>
          <w:rFonts w:ascii="Tahoma" w:hAnsi="Tahoma" w:cs="Tahoma"/>
          <w:b w:val="0"/>
          <w:bCs w:val="0"/>
          <w:sz w:val="20"/>
          <w:rtl/>
        </w:rPr>
        <w:t xml:space="preserve"> אינה מוגדרת.</w:t>
      </w:r>
    </w:p>
    <w:p w14:paraId="0928C632" w14:textId="5BAB08B1" w:rsidR="00417491" w:rsidRPr="00C01C06"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Require secure RPC communication</w:t>
      </w:r>
      <w:r w:rsidRPr="00C01C06">
        <w:rPr>
          <w:rFonts w:ascii="Tahoma" w:hAnsi="Tahoma" w:cs="Tahoma"/>
          <w:b w:val="0"/>
          <w:bCs w:val="0"/>
          <w:kern w:val="32"/>
          <w:sz w:val="20"/>
          <w:rtl/>
        </w:rPr>
        <w:t xml:space="preserve"> אינה מוגדרת.</w:t>
      </w:r>
    </w:p>
    <w:p w14:paraId="7C481F30" w14:textId="4B7946DE" w:rsidR="00417491"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Set client connection encryption level</w:t>
      </w:r>
      <w:r w:rsidRPr="00C01C06">
        <w:rPr>
          <w:rFonts w:ascii="Tahoma" w:hAnsi="Tahoma" w:cs="Tahoma"/>
          <w:b w:val="0"/>
          <w:bCs w:val="0"/>
          <w:kern w:val="32"/>
          <w:sz w:val="20"/>
          <w:rtl/>
        </w:rPr>
        <w:t xml:space="preserve"> אינה מוגדרת.</w:t>
      </w:r>
    </w:p>
    <w:p w14:paraId="73E19D59" w14:textId="06A080F4" w:rsidR="0049175D" w:rsidRPr="00C01C06" w:rsidRDefault="0049175D" w:rsidP="0049175D">
      <w:pPr>
        <w:pStyle w:val="3SubTitle"/>
        <w:numPr>
          <w:ilvl w:val="0"/>
          <w:numId w:val="15"/>
        </w:numPr>
        <w:bidi/>
        <w:spacing w:before="0"/>
        <w:outlineLvl w:val="9"/>
        <w:rPr>
          <w:rFonts w:ascii="Tahoma" w:hAnsi="Tahoma" w:cs="Tahoma"/>
          <w:b w:val="0"/>
          <w:bCs w:val="0"/>
          <w:kern w:val="32"/>
          <w:sz w:val="20"/>
        </w:rPr>
      </w:pPr>
      <w:r>
        <w:rPr>
          <w:rFonts w:ascii="Tahoma" w:hAnsi="Tahoma" w:cs="Tahoma" w:hint="cs"/>
          <w:b w:val="0"/>
          <w:bCs w:val="0"/>
          <w:kern w:val="32"/>
          <w:sz w:val="20"/>
          <w:rtl/>
        </w:rPr>
        <w:t>במהלך הבדיקה</w:t>
      </w:r>
      <w:r w:rsidR="004F5D74">
        <w:rPr>
          <w:rFonts w:ascii="Tahoma" w:hAnsi="Tahoma" w:cs="Tahoma" w:hint="cs"/>
          <w:b w:val="0"/>
          <w:bCs w:val="0"/>
          <w:kern w:val="32"/>
          <w:sz w:val="20"/>
          <w:rtl/>
        </w:rPr>
        <w:t xml:space="preserve"> </w:t>
      </w:r>
      <w:r>
        <w:rPr>
          <w:rFonts w:ascii="Tahoma" w:hAnsi="Tahoma" w:cs="Tahoma" w:hint="cs"/>
          <w:b w:val="0"/>
          <w:bCs w:val="0"/>
          <w:kern w:val="32"/>
          <w:sz w:val="20"/>
          <w:rtl/>
        </w:rPr>
        <w:t xml:space="preserve">נמצא כי ההגדרה </w:t>
      </w:r>
      <w:r w:rsidRPr="0049175D">
        <w:rPr>
          <w:rFonts w:ascii="Tahoma" w:hAnsi="Tahoma" w:cs="Tahoma"/>
          <w:b w:val="0"/>
          <w:bCs w:val="0"/>
          <w:kern w:val="32"/>
          <w:sz w:val="20"/>
        </w:rPr>
        <w:t>Set time limit for active but idle Remote Desktop Services sessions</w:t>
      </w:r>
      <w:r>
        <w:rPr>
          <w:rFonts w:ascii="Tahoma" w:hAnsi="Tahoma" w:cs="Tahoma" w:hint="cs"/>
          <w:b w:val="0"/>
          <w:bCs w:val="0"/>
          <w:kern w:val="32"/>
          <w:sz w:val="20"/>
          <w:rtl/>
        </w:rPr>
        <w:t xml:space="preserve"> אינה מוגדרת כראוי.</w:t>
      </w:r>
    </w:p>
    <w:p w14:paraId="75E16906" w14:textId="567FBCFF" w:rsidR="00417491" w:rsidRPr="00C01C06"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Set time limit for disconnected sessions</w:t>
      </w:r>
      <w:r w:rsidRPr="00C01C06">
        <w:rPr>
          <w:rFonts w:ascii="Tahoma" w:hAnsi="Tahoma" w:cs="Tahoma"/>
          <w:b w:val="0"/>
          <w:bCs w:val="0"/>
          <w:kern w:val="32"/>
          <w:sz w:val="20"/>
          <w:rtl/>
        </w:rPr>
        <w:t xml:space="preserve"> אינה מוגדרת.</w:t>
      </w:r>
    </w:p>
    <w:p w14:paraId="6386FD4B" w14:textId="7D8270DA" w:rsidR="00417491" w:rsidRPr="00C01C06"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Do not delete temp folders upon exit</w:t>
      </w:r>
      <w:r w:rsidRPr="00C01C06">
        <w:rPr>
          <w:rFonts w:ascii="Tahoma" w:hAnsi="Tahoma" w:cs="Tahoma"/>
          <w:b w:val="0"/>
          <w:bCs w:val="0"/>
          <w:kern w:val="32"/>
          <w:sz w:val="20"/>
          <w:rtl/>
        </w:rPr>
        <w:t xml:space="preserve"> אינה מוגדרת.</w:t>
      </w:r>
    </w:p>
    <w:p w14:paraId="4CB018A9" w14:textId="103062D2" w:rsidR="00417491" w:rsidRPr="00C01C06" w:rsidRDefault="00417491" w:rsidP="00EF4461">
      <w:pPr>
        <w:pStyle w:val="3SubTitle"/>
        <w:numPr>
          <w:ilvl w:val="0"/>
          <w:numId w:val="1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Do not use temporary folders per session</w:t>
      </w:r>
      <w:r w:rsidRPr="00C01C06">
        <w:rPr>
          <w:rFonts w:ascii="Tahoma" w:hAnsi="Tahoma" w:cs="Tahoma"/>
          <w:b w:val="0"/>
          <w:bCs w:val="0"/>
          <w:kern w:val="32"/>
          <w:sz w:val="20"/>
          <w:rtl/>
        </w:rPr>
        <w:t xml:space="preserve"> אינה מוגדרת.</w:t>
      </w:r>
    </w:p>
    <w:p w14:paraId="1AAEF33F"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44B68849"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29972E8A"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27E12BB1"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0455EAB0"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6F191D0E"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317C87FD" w14:textId="77777777" w:rsidR="00417491" w:rsidRPr="00C01C06"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Restrict Remote Desktop Services users to a single Remote Desktop Services session</w:t>
      </w:r>
      <w:r w:rsidRPr="00C01C06">
        <w:rPr>
          <w:rFonts w:ascii="Tahoma" w:hAnsi="Tahoma" w:cs="Tahoma"/>
          <w:b w:val="0"/>
          <w:bCs w:val="0"/>
          <w:sz w:val="20"/>
          <w:rtl/>
        </w:rPr>
        <w:t xml:space="preserve"> מאפשרת להגביל משתמשים ל</w:t>
      </w:r>
      <w:r w:rsidRPr="00C01C06">
        <w:rPr>
          <w:rFonts w:ascii="Tahoma" w:hAnsi="Tahoma" w:cs="Tahoma"/>
          <w:b w:val="0"/>
          <w:bCs w:val="0"/>
          <w:sz w:val="20"/>
        </w:rPr>
        <w:t>Session</w:t>
      </w:r>
      <w:r w:rsidRPr="00C01C06">
        <w:rPr>
          <w:rFonts w:ascii="Tahoma" w:hAnsi="Tahoma" w:cs="Tahoma"/>
          <w:b w:val="0"/>
          <w:bCs w:val="0"/>
          <w:sz w:val="20"/>
          <w:rtl/>
        </w:rPr>
        <w:t xml:space="preserve"> אחד של </w:t>
      </w:r>
      <w:r w:rsidRPr="00C01C06">
        <w:rPr>
          <w:rFonts w:ascii="Tahoma" w:hAnsi="Tahoma" w:cs="Tahoma"/>
          <w:b w:val="0"/>
          <w:bCs w:val="0"/>
          <w:sz w:val="20"/>
        </w:rPr>
        <w:t>Remote Desktop Services</w:t>
      </w:r>
      <w:r w:rsidRPr="00C01C06">
        <w:rPr>
          <w:rFonts w:ascii="Tahoma" w:hAnsi="Tahoma" w:cs="Tahoma"/>
          <w:b w:val="0"/>
          <w:bCs w:val="0"/>
          <w:sz w:val="20"/>
          <w:rtl/>
        </w:rPr>
        <w:t>. הגדרה זו מבטיחה שמשתמשים ו</w:t>
      </w:r>
      <w:r w:rsidRPr="00C01C06">
        <w:rPr>
          <w:rFonts w:ascii="Tahoma" w:hAnsi="Tahoma" w:cs="Tahoma"/>
          <w:b w:val="0"/>
          <w:bCs w:val="0"/>
          <w:sz w:val="20"/>
        </w:rPr>
        <w:t>Administrators</w:t>
      </w:r>
      <w:r w:rsidRPr="00C01C06">
        <w:rPr>
          <w:rFonts w:ascii="Tahoma" w:hAnsi="Tahoma" w:cs="Tahoma"/>
          <w:b w:val="0"/>
          <w:bCs w:val="0"/>
          <w:sz w:val="20"/>
          <w:rtl/>
        </w:rPr>
        <w:t xml:space="preserve"> שמבצעים התחברות מרוחקת לשרת, ימשיכו להשתמש באותו </w:t>
      </w:r>
      <w:r w:rsidRPr="00C01C06">
        <w:rPr>
          <w:rFonts w:ascii="Tahoma" w:hAnsi="Tahoma" w:cs="Tahoma"/>
          <w:b w:val="0"/>
          <w:bCs w:val="0"/>
          <w:sz w:val="20"/>
        </w:rPr>
        <w:t xml:space="preserve">Session </w:t>
      </w:r>
      <w:r w:rsidRPr="00C01C06">
        <w:rPr>
          <w:rFonts w:ascii="Tahoma" w:hAnsi="Tahoma" w:cs="Tahoma"/>
          <w:b w:val="0"/>
          <w:bCs w:val="0"/>
          <w:sz w:val="20"/>
          <w:rtl/>
        </w:rPr>
        <w:t xml:space="preserve"> גם לאחר התנתקות והתחברות מחדש, דבר המונע יצירה של </w:t>
      </w:r>
      <w:r w:rsidRPr="00C01C06">
        <w:rPr>
          <w:rFonts w:ascii="Tahoma" w:hAnsi="Tahoma" w:cs="Tahoma"/>
          <w:b w:val="0"/>
          <w:bCs w:val="0"/>
          <w:sz w:val="20"/>
        </w:rPr>
        <w:t>Session</w:t>
      </w:r>
      <w:r w:rsidRPr="00C01C06">
        <w:rPr>
          <w:rFonts w:ascii="Tahoma" w:hAnsi="Tahoma" w:cs="Tahoma"/>
          <w:b w:val="0"/>
          <w:bCs w:val="0"/>
          <w:sz w:val="20"/>
          <w:rtl/>
        </w:rPr>
        <w:t xml:space="preserve"> חדש. מומלץ להפעיל הגדרה זו מכיוון שהיא מונעת צריכת משאבים שאינה נחוצה, ומורידה את העומס מהשרת, דבר שיבטיח חווית משתמש טובה יותר.</w:t>
      </w:r>
    </w:p>
    <w:p w14:paraId="1179CFF4" w14:textId="77777777" w:rsidR="00417491" w:rsidRPr="00C01C06"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Always prompt for password upon connection</w:t>
      </w:r>
      <w:r w:rsidRPr="00C01C06">
        <w:rPr>
          <w:rFonts w:ascii="Tahoma" w:hAnsi="Tahoma" w:cs="Tahoma"/>
          <w:b w:val="0"/>
          <w:bCs w:val="0"/>
          <w:sz w:val="20"/>
          <w:rtl/>
        </w:rPr>
        <w:t xml:space="preserve"> מציינת כי לאחר ביצוע התחברות מרוחקת, המשתמש נדרש להזין סיסמה.</w:t>
      </w:r>
    </w:p>
    <w:p w14:paraId="092B6B5B" w14:textId="77777777" w:rsidR="00417491" w:rsidRPr="00C01C06"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Require secure RPC communication</w:t>
      </w:r>
      <w:r w:rsidRPr="00C01C06">
        <w:rPr>
          <w:rFonts w:ascii="Tahoma" w:hAnsi="Tahoma" w:cs="Tahoma"/>
          <w:b w:val="0"/>
          <w:bCs w:val="0"/>
          <w:sz w:val="20"/>
          <w:rtl/>
        </w:rPr>
        <w:t xml:space="preserve"> מציינת האם התחברות מרוחקת באמצעות </w:t>
      </w:r>
      <w:r w:rsidRPr="00C01C06">
        <w:rPr>
          <w:rFonts w:ascii="Tahoma" w:hAnsi="Tahoma" w:cs="Tahoma"/>
          <w:b w:val="0"/>
          <w:bCs w:val="0"/>
          <w:sz w:val="20"/>
        </w:rPr>
        <w:t>RDP</w:t>
      </w:r>
      <w:r w:rsidRPr="00C01C06">
        <w:rPr>
          <w:rFonts w:ascii="Tahoma" w:hAnsi="Tahoma" w:cs="Tahoma"/>
          <w:b w:val="0"/>
          <w:bCs w:val="0"/>
          <w:sz w:val="20"/>
          <w:rtl/>
        </w:rPr>
        <w:t xml:space="preserve"> דורשת תקשורת </w:t>
      </w:r>
      <w:r w:rsidRPr="00C01C06">
        <w:rPr>
          <w:rFonts w:ascii="Tahoma" w:hAnsi="Tahoma" w:cs="Tahoma"/>
          <w:b w:val="0"/>
          <w:bCs w:val="0"/>
          <w:sz w:val="20"/>
        </w:rPr>
        <w:t>RPC</w:t>
      </w:r>
      <w:r w:rsidRPr="00C01C06">
        <w:rPr>
          <w:rFonts w:ascii="Tahoma" w:hAnsi="Tahoma" w:cs="Tahoma"/>
          <w:b w:val="0"/>
          <w:bCs w:val="0"/>
          <w:sz w:val="20"/>
          <w:rtl/>
        </w:rPr>
        <w:t xml:space="preserve"> מאובטחת עם הלקוחות. הגדרה זו מגדילה את האבטחה בתקשורת </w:t>
      </w:r>
      <w:r w:rsidRPr="00C01C06">
        <w:rPr>
          <w:rFonts w:ascii="Tahoma" w:hAnsi="Tahoma" w:cs="Tahoma"/>
          <w:b w:val="0"/>
          <w:bCs w:val="0"/>
          <w:sz w:val="20"/>
        </w:rPr>
        <w:t>RPC</w:t>
      </w:r>
      <w:r w:rsidRPr="00C01C06">
        <w:rPr>
          <w:rFonts w:ascii="Tahoma" w:hAnsi="Tahoma" w:cs="Tahoma"/>
          <w:b w:val="0"/>
          <w:bCs w:val="0"/>
          <w:sz w:val="20"/>
          <w:rtl/>
        </w:rPr>
        <w:t xml:space="preserve"> על ידי אישור בקשות מאומתות ומוצפנות בלבד.</w:t>
      </w:r>
    </w:p>
    <w:p w14:paraId="61C23FDF" w14:textId="4D4B9BF4" w:rsidR="00417491"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Set client connection encryption level</w:t>
      </w:r>
      <w:r w:rsidRPr="00C01C06">
        <w:rPr>
          <w:rFonts w:ascii="Tahoma" w:hAnsi="Tahoma" w:cs="Tahoma"/>
          <w:b w:val="0"/>
          <w:bCs w:val="0"/>
          <w:sz w:val="20"/>
          <w:rtl/>
        </w:rPr>
        <w:t xml:space="preserve"> קובעת את מידת ההצפנה הקיימת בין הלקוחות לבין המארח בשירות ה-</w:t>
      </w:r>
      <w:r w:rsidRPr="00C01C06">
        <w:rPr>
          <w:rFonts w:ascii="Tahoma" w:hAnsi="Tahoma" w:cs="Tahoma"/>
          <w:b w:val="0"/>
          <w:bCs w:val="0"/>
          <w:sz w:val="20"/>
        </w:rPr>
        <w:t>RDP</w:t>
      </w:r>
      <w:r w:rsidRPr="00C01C06">
        <w:rPr>
          <w:rFonts w:ascii="Tahoma" w:hAnsi="Tahoma" w:cs="Tahoma"/>
          <w:b w:val="0"/>
          <w:bCs w:val="0"/>
          <w:sz w:val="20"/>
          <w:rtl/>
        </w:rPr>
        <w:t>. קיימות מספר רמות הצפנה:</w:t>
      </w:r>
      <w:r w:rsidRPr="00C01C06">
        <w:rPr>
          <w:rFonts w:ascii="Tahoma" w:hAnsi="Tahoma" w:cs="Tahoma"/>
          <w:b w:val="0"/>
          <w:bCs w:val="0"/>
          <w:sz w:val="20"/>
          <w:rtl/>
        </w:rPr>
        <w:br/>
        <w:t xml:space="preserve">א. </w:t>
      </w:r>
      <w:r w:rsidRPr="00C01C06">
        <w:rPr>
          <w:rFonts w:ascii="Tahoma" w:hAnsi="Tahoma" w:cs="Tahoma"/>
          <w:b w:val="0"/>
          <w:bCs w:val="0"/>
          <w:sz w:val="20"/>
        </w:rPr>
        <w:t>High</w:t>
      </w:r>
      <w:r w:rsidRPr="00C01C06">
        <w:rPr>
          <w:rFonts w:ascii="Tahoma" w:hAnsi="Tahoma" w:cs="Tahoma"/>
          <w:b w:val="0"/>
          <w:bCs w:val="0"/>
          <w:sz w:val="20"/>
          <w:rtl/>
        </w:rPr>
        <w:t xml:space="preserve"> – מצפינה מידע הנשלח מהלקוח לשרת וההפך בהצפנה חזקה של 128 סיביות. </w:t>
      </w:r>
      <w:r w:rsidRPr="00C01C06">
        <w:rPr>
          <w:rFonts w:ascii="Tahoma" w:hAnsi="Tahoma" w:cs="Tahoma"/>
          <w:b w:val="0"/>
          <w:bCs w:val="0"/>
          <w:sz w:val="20"/>
          <w:rtl/>
        </w:rPr>
        <w:br/>
        <w:t xml:space="preserve">ב. </w:t>
      </w:r>
      <w:r w:rsidRPr="00C01C06">
        <w:rPr>
          <w:rFonts w:ascii="Tahoma" w:hAnsi="Tahoma" w:cs="Tahoma"/>
          <w:b w:val="0"/>
          <w:bCs w:val="0"/>
          <w:sz w:val="20"/>
        </w:rPr>
        <w:t>Client Compatible</w:t>
      </w:r>
      <w:r w:rsidRPr="00C01C06">
        <w:rPr>
          <w:rFonts w:ascii="Tahoma" w:hAnsi="Tahoma" w:cs="Tahoma"/>
          <w:b w:val="0"/>
          <w:bCs w:val="0"/>
          <w:sz w:val="20"/>
          <w:rtl/>
        </w:rPr>
        <w:t xml:space="preserve"> – מצפינה מידע הנשלח בין הלקוח לשרת וההפך עם גודל המפתח המירבי </w:t>
      </w:r>
      <w:r w:rsidRPr="00C01C06">
        <w:rPr>
          <w:rFonts w:ascii="Tahoma" w:hAnsi="Tahoma" w:cs="Tahoma"/>
          <w:b w:val="0"/>
          <w:bCs w:val="0"/>
          <w:sz w:val="20"/>
          <w:rtl/>
        </w:rPr>
        <w:lastRenderedPageBreak/>
        <w:t>שהלקוח תומך.</w:t>
      </w:r>
      <w:r w:rsidRPr="00C01C06">
        <w:rPr>
          <w:rFonts w:ascii="Tahoma" w:hAnsi="Tahoma" w:cs="Tahoma"/>
          <w:b w:val="0"/>
          <w:bCs w:val="0"/>
          <w:sz w:val="20"/>
          <w:rtl/>
        </w:rPr>
        <w:br/>
        <w:t xml:space="preserve">ג. </w:t>
      </w:r>
      <w:r w:rsidRPr="00C01C06">
        <w:rPr>
          <w:rFonts w:ascii="Tahoma" w:hAnsi="Tahoma" w:cs="Tahoma"/>
          <w:b w:val="0"/>
          <w:bCs w:val="0"/>
          <w:sz w:val="20"/>
        </w:rPr>
        <w:t>Low</w:t>
      </w:r>
      <w:r w:rsidRPr="00C01C06">
        <w:rPr>
          <w:rFonts w:ascii="Tahoma" w:hAnsi="Tahoma" w:cs="Tahoma"/>
          <w:b w:val="0"/>
          <w:bCs w:val="0"/>
          <w:sz w:val="20"/>
          <w:rtl/>
        </w:rPr>
        <w:t xml:space="preserve"> – מצפינה מידע הנשלח מהלקוח לשרת ולהפך באמצעות הצפנה של 56 סיביות.</w:t>
      </w:r>
    </w:p>
    <w:p w14:paraId="68AAB85B" w14:textId="67CA4762" w:rsidR="00A52F85" w:rsidRPr="00C01C06" w:rsidRDefault="00A52F85" w:rsidP="00A52F85">
      <w:pPr>
        <w:pStyle w:val="3SubTitle"/>
        <w:numPr>
          <w:ilvl w:val="0"/>
          <w:numId w:val="1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A52F85">
        <w:rPr>
          <w:rFonts w:ascii="Tahoma" w:hAnsi="Tahoma" w:cs="Tahoma"/>
          <w:b w:val="0"/>
          <w:bCs w:val="0"/>
          <w:sz w:val="20"/>
        </w:rPr>
        <w:t>Set time limit for active but idle Remote Desktop Services sessions</w:t>
      </w:r>
      <w:r>
        <w:rPr>
          <w:rFonts w:ascii="Tahoma" w:hAnsi="Tahoma" w:cs="Tahoma" w:hint="cs"/>
          <w:b w:val="0"/>
          <w:bCs w:val="0"/>
          <w:sz w:val="20"/>
          <w:rtl/>
        </w:rPr>
        <w:t xml:space="preserve"> </w:t>
      </w:r>
      <w:r w:rsidR="00AC7DCC" w:rsidRPr="00AC7DCC">
        <w:rPr>
          <w:rFonts w:ascii="Tahoma" w:hAnsi="Tahoma" w:cs="Tahoma"/>
          <w:b w:val="0"/>
          <w:bCs w:val="0"/>
          <w:sz w:val="20"/>
          <w:rtl/>
        </w:rPr>
        <w:t xml:space="preserve">מאפשרת לציין את משך הזמן המרבי שבו הפעלה פעילה של שירותי שולחן עבודה מרוחק יכולה </w:t>
      </w:r>
      <w:r w:rsidR="00CB0679">
        <w:rPr>
          <w:rFonts w:ascii="Tahoma" w:hAnsi="Tahoma" w:cs="Tahoma" w:hint="cs"/>
          <w:b w:val="0"/>
          <w:bCs w:val="0"/>
          <w:sz w:val="20"/>
          <w:rtl/>
        </w:rPr>
        <w:t>לפעול</w:t>
      </w:r>
      <w:r w:rsidR="00AC7DCC" w:rsidRPr="00AC7DCC">
        <w:rPr>
          <w:rFonts w:ascii="Tahoma" w:hAnsi="Tahoma" w:cs="Tahoma"/>
          <w:b w:val="0"/>
          <w:bCs w:val="0"/>
          <w:sz w:val="20"/>
          <w:rtl/>
        </w:rPr>
        <w:t xml:space="preserve"> (ללא קלט משתמש) לפני שהיא מנותקת אוטומטית</w:t>
      </w:r>
      <w:r w:rsidR="003106BA">
        <w:rPr>
          <w:rFonts w:ascii="Tahoma" w:hAnsi="Tahoma" w:cs="Tahoma" w:hint="cs"/>
          <w:b w:val="0"/>
          <w:bCs w:val="0"/>
          <w:sz w:val="20"/>
          <w:rtl/>
        </w:rPr>
        <w:t>.</w:t>
      </w:r>
    </w:p>
    <w:p w14:paraId="74194897" w14:textId="77777777" w:rsidR="00417491" w:rsidRPr="00C01C06"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Set time limit for disconnected sessions</w:t>
      </w:r>
      <w:r w:rsidRPr="00C01C06">
        <w:rPr>
          <w:rFonts w:ascii="Tahoma" w:hAnsi="Tahoma" w:cs="Tahoma"/>
          <w:b w:val="0"/>
          <w:bCs w:val="0"/>
          <w:sz w:val="20"/>
          <w:rtl/>
        </w:rPr>
        <w:t xml:space="preserve"> שולטת בכמות הזמן שה-</w:t>
      </w:r>
      <w:r w:rsidRPr="00C01C06">
        <w:rPr>
          <w:rFonts w:ascii="Tahoma" w:hAnsi="Tahoma" w:cs="Tahoma"/>
          <w:b w:val="0"/>
          <w:bCs w:val="0"/>
          <w:sz w:val="20"/>
        </w:rPr>
        <w:t>Session</w:t>
      </w:r>
      <w:r w:rsidRPr="00C01C06">
        <w:rPr>
          <w:rFonts w:ascii="Tahoma" w:hAnsi="Tahoma" w:cs="Tahoma"/>
          <w:b w:val="0"/>
          <w:bCs w:val="0"/>
          <w:sz w:val="20"/>
          <w:rtl/>
        </w:rPr>
        <w:t xml:space="preserve"> יישאר פעיל במידה והוא הופסק באופן בלתי צפוי, דבר היכול לבזבז משאבי מערכת. בנוסף, במידה וקיימים למשתמשים הגבלות על כמות </w:t>
      </w:r>
      <w:r w:rsidRPr="00C01C06">
        <w:rPr>
          <w:rFonts w:ascii="Tahoma" w:hAnsi="Tahoma" w:cs="Tahoma"/>
          <w:b w:val="0"/>
          <w:bCs w:val="0"/>
          <w:sz w:val="20"/>
        </w:rPr>
        <w:t>Sessions</w:t>
      </w:r>
      <w:r w:rsidRPr="00C01C06">
        <w:rPr>
          <w:rFonts w:ascii="Tahoma" w:hAnsi="Tahoma" w:cs="Tahoma"/>
          <w:b w:val="0"/>
          <w:bCs w:val="0"/>
          <w:sz w:val="20"/>
          <w:rtl/>
        </w:rPr>
        <w:t xml:space="preserve"> פעילים, אי הגדרה של אפשרות זו יכול למנוע מהמשתמשים לבצע </w:t>
      </w:r>
      <w:r w:rsidRPr="00C01C06">
        <w:rPr>
          <w:rFonts w:ascii="Tahoma" w:hAnsi="Tahoma" w:cs="Tahoma"/>
          <w:b w:val="0"/>
          <w:bCs w:val="0"/>
          <w:sz w:val="20"/>
        </w:rPr>
        <w:t>Sessions</w:t>
      </w:r>
      <w:r w:rsidRPr="00C01C06">
        <w:rPr>
          <w:rFonts w:ascii="Tahoma" w:hAnsi="Tahoma" w:cs="Tahoma"/>
          <w:b w:val="0"/>
          <w:bCs w:val="0"/>
          <w:sz w:val="20"/>
          <w:rtl/>
        </w:rPr>
        <w:t xml:space="preserve"> נוספים.</w:t>
      </w:r>
    </w:p>
    <w:p w14:paraId="0902CF5B" w14:textId="77777777" w:rsidR="00417491" w:rsidRPr="00C01C06"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Do not delete temp folders upon exit</w:t>
      </w:r>
      <w:r w:rsidRPr="00C01C06">
        <w:rPr>
          <w:rFonts w:ascii="Tahoma" w:hAnsi="Tahoma" w:cs="Tahoma"/>
          <w:b w:val="0"/>
          <w:bCs w:val="0"/>
          <w:sz w:val="20"/>
          <w:rtl/>
        </w:rPr>
        <w:t xml:space="preserve"> מציינת האם </w:t>
      </w:r>
      <w:r w:rsidRPr="00C01C06">
        <w:rPr>
          <w:rFonts w:ascii="Tahoma" w:hAnsi="Tahoma" w:cs="Tahoma"/>
          <w:b w:val="0"/>
          <w:bCs w:val="0"/>
          <w:sz w:val="20"/>
        </w:rPr>
        <w:t>Remote Desktop Services</w:t>
      </w:r>
      <w:r w:rsidRPr="00C01C06">
        <w:rPr>
          <w:rFonts w:ascii="Tahoma" w:hAnsi="Tahoma" w:cs="Tahoma"/>
          <w:b w:val="0"/>
          <w:bCs w:val="0"/>
          <w:sz w:val="20"/>
          <w:rtl/>
        </w:rPr>
        <w:t xml:space="preserve"> שומרים קבצים זמניים של משתמשים בעת ההתנתקות. מידע רגיש עלול להימצא בתוך תיקיות אלה, וגלוי למשתמשים חזקים המתחברים לאותה עמדה.</w:t>
      </w:r>
    </w:p>
    <w:p w14:paraId="4BD98B55" w14:textId="77777777" w:rsidR="00417491" w:rsidRPr="00C01C06" w:rsidRDefault="00417491" w:rsidP="00EF4461">
      <w:pPr>
        <w:pStyle w:val="3SubTitle"/>
        <w:numPr>
          <w:ilvl w:val="0"/>
          <w:numId w:val="16"/>
        </w:numPr>
        <w:bidi/>
        <w:spacing w:before="0"/>
        <w:outlineLvl w:val="9"/>
        <w:rPr>
          <w:rFonts w:ascii="Tahoma" w:hAnsi="Tahoma" w:cs="Tahoma"/>
          <w:b w:val="0"/>
          <w:bCs w:val="0"/>
          <w:sz w:val="20"/>
        </w:rPr>
      </w:pPr>
      <w:r w:rsidRPr="00C01C06">
        <w:rPr>
          <w:rFonts w:ascii="Tahoma" w:hAnsi="Tahoma" w:cs="Tahoma"/>
          <w:b w:val="0"/>
          <w:bCs w:val="0"/>
          <w:sz w:val="20"/>
          <w:rtl/>
        </w:rPr>
        <w:t>כברירת מחדל, שירותי ה-</w:t>
      </w:r>
      <w:r w:rsidRPr="00C01C06">
        <w:rPr>
          <w:rFonts w:ascii="Tahoma" w:hAnsi="Tahoma" w:cs="Tahoma"/>
          <w:b w:val="0"/>
          <w:bCs w:val="0"/>
          <w:sz w:val="20"/>
        </w:rPr>
        <w:t>Remote Desktop</w:t>
      </w:r>
      <w:r w:rsidRPr="00C01C06">
        <w:rPr>
          <w:rFonts w:ascii="Tahoma" w:hAnsi="Tahoma" w:cs="Tahoma"/>
          <w:b w:val="0"/>
          <w:bCs w:val="0"/>
          <w:sz w:val="20"/>
          <w:rtl/>
        </w:rPr>
        <w:t xml:space="preserve"> יוצרים תיקייה זמנית על השרת המארח לכל </w:t>
      </w:r>
      <w:r w:rsidRPr="00C01C06">
        <w:rPr>
          <w:rFonts w:ascii="Tahoma" w:hAnsi="Tahoma" w:cs="Tahoma"/>
          <w:b w:val="0"/>
          <w:bCs w:val="0"/>
          <w:sz w:val="20"/>
        </w:rPr>
        <w:t xml:space="preserve">Session </w:t>
      </w:r>
      <w:r w:rsidRPr="00C01C06">
        <w:rPr>
          <w:rFonts w:ascii="Tahoma" w:hAnsi="Tahoma" w:cs="Tahoma"/>
          <w:b w:val="0"/>
          <w:bCs w:val="0"/>
          <w:sz w:val="20"/>
          <w:rtl/>
        </w:rPr>
        <w:t xml:space="preserve">פעיל. התיקיה נוצרת תחת התיקיה </w:t>
      </w:r>
      <w:r w:rsidRPr="00C01C06">
        <w:rPr>
          <w:rFonts w:ascii="Tahoma" w:hAnsi="Tahoma" w:cs="Tahoma"/>
          <w:b w:val="0"/>
          <w:bCs w:val="0"/>
          <w:sz w:val="20"/>
        </w:rPr>
        <w:t>Temp</w:t>
      </w:r>
      <w:r w:rsidRPr="00C01C06">
        <w:rPr>
          <w:rFonts w:ascii="Tahoma" w:hAnsi="Tahoma" w:cs="Tahoma"/>
          <w:b w:val="0"/>
          <w:bCs w:val="0"/>
          <w:sz w:val="20"/>
          <w:rtl/>
        </w:rPr>
        <w:t xml:space="preserve"> תחת כל פרופיל משתמש, אשר נקראת על שם ה-</w:t>
      </w:r>
      <w:proofErr w:type="spellStart"/>
      <w:r w:rsidRPr="00C01C06">
        <w:rPr>
          <w:rFonts w:ascii="Tahoma" w:hAnsi="Tahoma" w:cs="Tahoma"/>
          <w:b w:val="0"/>
          <w:bCs w:val="0"/>
          <w:sz w:val="20"/>
        </w:rPr>
        <w:t>SessionID</w:t>
      </w:r>
      <w:proofErr w:type="spellEnd"/>
      <w:r w:rsidRPr="00C01C06">
        <w:rPr>
          <w:rFonts w:ascii="Tahoma" w:hAnsi="Tahoma" w:cs="Tahoma"/>
          <w:b w:val="0"/>
          <w:bCs w:val="0"/>
          <w:sz w:val="20"/>
          <w:rtl/>
        </w:rPr>
        <w:t xml:space="preserve">. הגדרה זו מאפשרת למנוע את היצירה של התיקיות הזמניות לכל </w:t>
      </w:r>
      <w:r w:rsidRPr="00C01C06">
        <w:rPr>
          <w:rFonts w:ascii="Tahoma" w:hAnsi="Tahoma" w:cs="Tahoma"/>
          <w:b w:val="0"/>
          <w:bCs w:val="0"/>
          <w:sz w:val="20"/>
        </w:rPr>
        <w:t>Session</w:t>
      </w:r>
      <w:r w:rsidRPr="00C01C06">
        <w:rPr>
          <w:rFonts w:ascii="Tahoma" w:hAnsi="Tahoma" w:cs="Tahoma"/>
          <w:b w:val="0"/>
          <w:bCs w:val="0"/>
          <w:sz w:val="20"/>
          <w:rtl/>
        </w:rPr>
        <w:t xml:space="preserve">, דבר היגרום לשמירת כלל הקבצים הזמניים תחת תיקיית </w:t>
      </w:r>
      <w:r w:rsidRPr="00C01C06">
        <w:rPr>
          <w:rFonts w:ascii="Tahoma" w:hAnsi="Tahoma" w:cs="Tahoma"/>
          <w:b w:val="0"/>
          <w:bCs w:val="0"/>
          <w:sz w:val="20"/>
        </w:rPr>
        <w:t>Temp</w:t>
      </w:r>
      <w:r w:rsidRPr="00C01C06">
        <w:rPr>
          <w:rFonts w:ascii="Tahoma" w:hAnsi="Tahoma" w:cs="Tahoma"/>
          <w:b w:val="0"/>
          <w:bCs w:val="0"/>
          <w:sz w:val="20"/>
          <w:rtl/>
        </w:rPr>
        <w:t xml:space="preserve"> משותפת לכלל ה-</w:t>
      </w:r>
      <w:r w:rsidRPr="00C01C06">
        <w:rPr>
          <w:rFonts w:ascii="Tahoma" w:hAnsi="Tahoma" w:cs="Tahoma"/>
          <w:b w:val="0"/>
          <w:bCs w:val="0"/>
          <w:sz w:val="20"/>
        </w:rPr>
        <w:t>Sessions</w:t>
      </w:r>
      <w:r w:rsidRPr="00C01C06">
        <w:rPr>
          <w:rFonts w:ascii="Tahoma" w:hAnsi="Tahoma" w:cs="Tahoma" w:hint="cs"/>
          <w:b w:val="0"/>
          <w:bCs w:val="0"/>
          <w:sz w:val="20"/>
          <w:rtl/>
        </w:rPr>
        <w:t>.</w:t>
      </w:r>
      <w:r>
        <w:rPr>
          <w:rFonts w:ascii="Tahoma" w:hAnsi="Tahoma" w:cs="Tahoma"/>
          <w:b w:val="0"/>
          <w:bCs w:val="0"/>
          <w:sz w:val="20"/>
          <w:rtl/>
        </w:rPr>
        <w:br/>
      </w:r>
    </w:p>
    <w:p w14:paraId="73C31B56"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t>המלצות לתיקון:</w:t>
      </w:r>
    </w:p>
    <w:p w14:paraId="1EFC9BD2"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Restrict Remote Desktop Services users to a single Remote Desktop Services session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Host\Connections\Restrict Remote Desktop Services users to a single Remote Desktop Services session</w:t>
      </w:r>
      <w:r w:rsidRPr="00C01C06">
        <w:rPr>
          <w:rFonts w:ascii="Tahoma" w:hAnsi="Tahoma" w:cs="Tahoma"/>
          <w:sz w:val="20"/>
          <w:szCs w:val="20"/>
          <w:rtl/>
        </w:rPr>
        <w:br/>
      </w:r>
    </w:p>
    <w:p w14:paraId="5BF27837"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Always prompt for password upon connection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Host\Security\Always prompt for password upon connection</w:t>
      </w:r>
      <w:r w:rsidRPr="00C01C06">
        <w:rPr>
          <w:rFonts w:ascii="Tahoma" w:hAnsi="Tahoma" w:cs="Tahoma"/>
          <w:sz w:val="20"/>
          <w:szCs w:val="20"/>
          <w:rtl/>
        </w:rPr>
        <w:br/>
      </w:r>
    </w:p>
    <w:p w14:paraId="7FFAC745"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Require secure RPC communication</w:t>
      </w:r>
      <w:r w:rsidRPr="00C01C06">
        <w:rPr>
          <w:rFonts w:ascii="Tahoma" w:hAnsi="Tahoma" w:cs="Tahoma"/>
          <w:sz w:val="20"/>
          <w:szCs w:val="20"/>
          <w:rtl/>
        </w:rPr>
        <w:t xml:space="preserve"> ב-</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Host\Security\Require secure RPC communication</w:t>
      </w:r>
      <w:r w:rsidRPr="00C01C06">
        <w:rPr>
          <w:rFonts w:ascii="Tahoma" w:hAnsi="Tahoma" w:cs="Tahoma"/>
          <w:sz w:val="20"/>
          <w:szCs w:val="20"/>
          <w:rtl/>
        </w:rPr>
        <w:br/>
      </w:r>
    </w:p>
    <w:p w14:paraId="5BD6C8F1" w14:textId="59E7B93D" w:rsidR="00A52F85"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Set client connection encryption level</w:t>
      </w:r>
      <w:r w:rsidRPr="00C01C06">
        <w:rPr>
          <w:rFonts w:ascii="Tahoma" w:hAnsi="Tahoma" w:cs="Tahoma"/>
          <w:sz w:val="20"/>
          <w:szCs w:val="20"/>
          <w:rtl/>
        </w:rPr>
        <w:t xml:space="preserve"> ל-</w:t>
      </w:r>
      <w:r w:rsidRPr="00C01C06">
        <w:rPr>
          <w:rFonts w:ascii="Tahoma" w:hAnsi="Tahoma" w:cs="Tahoma"/>
          <w:sz w:val="20"/>
          <w:szCs w:val="20"/>
        </w:rPr>
        <w:t>Enabled: High-Level</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Host\Security\Set client connection encryption level</w:t>
      </w:r>
    </w:p>
    <w:p w14:paraId="29BA4462" w14:textId="0D7D8E83" w:rsidR="00A52F85" w:rsidRDefault="00A52F85" w:rsidP="00A52F85">
      <w:pPr>
        <w:pStyle w:val="ListParagraph"/>
        <w:autoSpaceDE w:val="0"/>
        <w:autoSpaceDN w:val="0"/>
        <w:adjustRightInd w:val="0"/>
        <w:spacing w:line="240" w:lineRule="auto"/>
        <w:ind w:left="360"/>
        <w:rPr>
          <w:rFonts w:ascii="Tahoma" w:hAnsi="Tahoma" w:cs="Tahoma"/>
          <w:sz w:val="20"/>
          <w:szCs w:val="20"/>
        </w:rPr>
      </w:pPr>
    </w:p>
    <w:p w14:paraId="52BB947B" w14:textId="7A3B5581" w:rsidR="00417491" w:rsidRPr="00C01C06" w:rsidRDefault="00A52F85" w:rsidP="00EF4461">
      <w:pPr>
        <w:pStyle w:val="ListParagraph"/>
        <w:numPr>
          <w:ilvl w:val="0"/>
          <w:numId w:val="9"/>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A52F85">
        <w:rPr>
          <w:rFonts w:ascii="Tahoma" w:hAnsi="Tahoma" w:cs="Tahoma"/>
          <w:sz w:val="20"/>
          <w:szCs w:val="20"/>
        </w:rPr>
        <w:t>Set time limit for active but idle Remote Desktop Services sessions</w:t>
      </w:r>
      <w:r>
        <w:rPr>
          <w:rFonts w:ascii="Tahoma" w:hAnsi="Tahoma" w:cs="Tahoma" w:hint="cs"/>
          <w:sz w:val="20"/>
          <w:szCs w:val="20"/>
          <w:rtl/>
        </w:rPr>
        <w:t xml:space="preserve"> ל-</w:t>
      </w:r>
      <w:r>
        <w:rPr>
          <w:rFonts w:ascii="Tahoma" w:hAnsi="Tahoma" w:cs="Tahoma"/>
          <w:sz w:val="20"/>
          <w:szCs w:val="20"/>
        </w:rPr>
        <w:t>Enabled – 15 minutes or less</w:t>
      </w:r>
      <w:r>
        <w:rPr>
          <w:rFonts w:ascii="Tahoma" w:hAnsi="Tahoma" w:cs="Tahoma" w:hint="cs"/>
          <w:sz w:val="20"/>
          <w:szCs w:val="20"/>
          <w:rtl/>
        </w:rPr>
        <w:t xml:space="preserve"> בנתיב הבא:</w:t>
      </w:r>
      <w:r>
        <w:rPr>
          <w:rFonts w:ascii="Tahoma" w:hAnsi="Tahoma" w:cs="Tahoma"/>
          <w:sz w:val="20"/>
          <w:szCs w:val="20"/>
          <w:rtl/>
        </w:rPr>
        <w:br/>
      </w:r>
      <w:r w:rsidRPr="00A52F85">
        <w:rPr>
          <w:rFonts w:ascii="Tahoma" w:hAnsi="Tahoma" w:cs="Tahoma"/>
          <w:sz w:val="20"/>
          <w:szCs w:val="20"/>
        </w:rPr>
        <w:t>Computer Configuration\Policies\Administrative Templates\Windows Components\Remote Desktop Services\Remote Desktop Session Host\Session Time Limits\Set time limit for active but idle</w:t>
      </w:r>
      <w:r w:rsidR="00417491" w:rsidRPr="00C01C06">
        <w:rPr>
          <w:rFonts w:ascii="Tahoma" w:hAnsi="Tahoma" w:cs="Tahoma"/>
          <w:sz w:val="20"/>
          <w:szCs w:val="20"/>
          <w:rtl/>
        </w:rPr>
        <w:br/>
      </w:r>
    </w:p>
    <w:p w14:paraId="013C1A9D"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Set time limit for disconnected sessions</w:t>
      </w:r>
      <w:r w:rsidRPr="00C01C06">
        <w:rPr>
          <w:rFonts w:ascii="Tahoma" w:hAnsi="Tahoma" w:cs="Tahoma"/>
          <w:sz w:val="20"/>
          <w:szCs w:val="20"/>
          <w:rtl/>
        </w:rPr>
        <w:t xml:space="preserve"> ל-</w:t>
      </w:r>
      <w:r w:rsidRPr="00C01C06">
        <w:rPr>
          <w:rFonts w:ascii="Tahoma" w:hAnsi="Tahoma" w:cs="Tahoma"/>
          <w:sz w:val="20"/>
          <w:szCs w:val="20"/>
        </w:rPr>
        <w:t>Enabled: 1 minute</w:t>
      </w:r>
      <w:r w:rsidRPr="00C01C06">
        <w:rPr>
          <w:rFonts w:ascii="Tahoma" w:hAnsi="Tahoma" w:cs="Tahoma" w:hint="cs"/>
          <w:sz w:val="20"/>
          <w:szCs w:val="20"/>
          <w:rtl/>
        </w:rPr>
        <w:t xml:space="preserve"> בנתיב הבא</w:t>
      </w:r>
      <w:r w:rsidRPr="00C01C06">
        <w:rPr>
          <w:rFonts w:ascii="Tahoma" w:hAnsi="Tahoma" w:cs="Tahoma"/>
          <w:sz w:val="20"/>
          <w:szCs w:val="20"/>
          <w:rtl/>
        </w:rPr>
        <w:t>:</w:t>
      </w:r>
    </w:p>
    <w:p w14:paraId="79D5AA09"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Computer Configuration\Policies\Administrative Templates\Windows Components\Remote Desktop Services\Remote Desktop Session Host\Session Time Limits\Set time limit for disconnected sessions</w:t>
      </w:r>
      <w:r w:rsidRPr="00C01C06">
        <w:rPr>
          <w:rFonts w:ascii="Tahoma" w:hAnsi="Tahoma" w:cs="Tahoma"/>
          <w:sz w:val="20"/>
          <w:szCs w:val="20"/>
          <w:rtl/>
        </w:rPr>
        <w:br/>
      </w:r>
    </w:p>
    <w:p w14:paraId="14E91389" w14:textId="77777777" w:rsidR="00417491" w:rsidRPr="00C01C06" w:rsidRDefault="00417491" w:rsidP="00EF4461">
      <w:pPr>
        <w:pStyle w:val="ListParagraph"/>
        <w:numPr>
          <w:ilvl w:val="0"/>
          <w:numId w:val="17"/>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Do not delete temp folders upon exit</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Host\Temporary Folders\Do not delete temp folders upon exit</w:t>
      </w:r>
      <w:r w:rsidRPr="00C01C06">
        <w:rPr>
          <w:rFonts w:ascii="Tahoma" w:hAnsi="Tahoma" w:cs="Tahoma"/>
          <w:sz w:val="20"/>
          <w:szCs w:val="20"/>
          <w:rtl/>
        </w:rPr>
        <w:br/>
      </w:r>
    </w:p>
    <w:p w14:paraId="4C9F1BF3" w14:textId="0CFB1DE9" w:rsidR="00484E1A" w:rsidRDefault="00417491" w:rsidP="00EF4461">
      <w:pPr>
        <w:pStyle w:val="ListParagraph"/>
        <w:numPr>
          <w:ilvl w:val="0"/>
          <w:numId w:val="17"/>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use temporary folders per session</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Host\Temporary Folders\Do not use temporary folders per session</w:t>
      </w:r>
    </w:p>
    <w:p w14:paraId="656C7616" w14:textId="06421176" w:rsidR="00417491" w:rsidRDefault="00417491" w:rsidP="00A46865">
      <w:pPr>
        <w:autoSpaceDE w:val="0"/>
        <w:autoSpaceDN w:val="0"/>
        <w:adjustRightInd w:val="0"/>
        <w:spacing w:line="240" w:lineRule="auto"/>
        <w:rPr>
          <w:rFonts w:ascii="Tahoma" w:hAnsi="Tahoma" w:cs="Tahoma"/>
          <w:sz w:val="20"/>
          <w:szCs w:val="20"/>
          <w:rtl/>
        </w:rPr>
      </w:pPr>
    </w:p>
    <w:p w14:paraId="2FA48C32" w14:textId="56A33A12" w:rsidR="00D4680F" w:rsidRDefault="00D4680F" w:rsidP="00A46865">
      <w:pPr>
        <w:autoSpaceDE w:val="0"/>
        <w:autoSpaceDN w:val="0"/>
        <w:adjustRightInd w:val="0"/>
        <w:spacing w:line="240" w:lineRule="auto"/>
        <w:rPr>
          <w:rFonts w:ascii="Tahoma" w:hAnsi="Tahoma" w:cs="Tahoma"/>
          <w:sz w:val="20"/>
          <w:szCs w:val="20"/>
          <w:rtl/>
        </w:rPr>
      </w:pPr>
    </w:p>
    <w:p w14:paraId="4EF7B18F" w14:textId="0F639FCE" w:rsidR="00D4680F" w:rsidRDefault="00D4680F" w:rsidP="00A46865">
      <w:pPr>
        <w:autoSpaceDE w:val="0"/>
        <w:autoSpaceDN w:val="0"/>
        <w:adjustRightInd w:val="0"/>
        <w:spacing w:line="240" w:lineRule="auto"/>
        <w:rPr>
          <w:rFonts w:ascii="Tahoma" w:hAnsi="Tahoma" w:cs="Tahoma"/>
          <w:sz w:val="20"/>
          <w:szCs w:val="20"/>
          <w:rtl/>
        </w:rPr>
      </w:pPr>
    </w:p>
    <w:p w14:paraId="7BF6680A" w14:textId="37024F67" w:rsidR="00D4680F" w:rsidRDefault="00D4680F" w:rsidP="00A46865">
      <w:pPr>
        <w:autoSpaceDE w:val="0"/>
        <w:autoSpaceDN w:val="0"/>
        <w:adjustRightInd w:val="0"/>
        <w:spacing w:line="240" w:lineRule="auto"/>
        <w:rPr>
          <w:rFonts w:ascii="Tahoma" w:hAnsi="Tahoma" w:cs="Tahoma"/>
          <w:sz w:val="20"/>
          <w:szCs w:val="20"/>
          <w:rtl/>
        </w:rPr>
      </w:pPr>
    </w:p>
    <w:p w14:paraId="6EAD0159" w14:textId="7E19B8DA" w:rsidR="00D4680F" w:rsidRDefault="00D4680F" w:rsidP="00A46865">
      <w:pPr>
        <w:autoSpaceDE w:val="0"/>
        <w:autoSpaceDN w:val="0"/>
        <w:adjustRightInd w:val="0"/>
        <w:spacing w:line="240" w:lineRule="auto"/>
        <w:rPr>
          <w:rFonts w:ascii="Tahoma" w:hAnsi="Tahoma" w:cs="Tahoma"/>
          <w:sz w:val="20"/>
          <w:szCs w:val="20"/>
          <w:rtl/>
        </w:rPr>
      </w:pPr>
    </w:p>
    <w:p w14:paraId="3BD57769" w14:textId="0752C67F" w:rsidR="00D4680F" w:rsidRDefault="00D4680F" w:rsidP="00A46865">
      <w:pPr>
        <w:autoSpaceDE w:val="0"/>
        <w:autoSpaceDN w:val="0"/>
        <w:adjustRightInd w:val="0"/>
        <w:spacing w:line="240" w:lineRule="auto"/>
        <w:rPr>
          <w:rFonts w:ascii="Tahoma" w:hAnsi="Tahoma" w:cs="Tahoma"/>
          <w:sz w:val="20"/>
          <w:szCs w:val="20"/>
          <w:rtl/>
        </w:rPr>
      </w:pPr>
    </w:p>
    <w:p w14:paraId="0D95B754" w14:textId="43A6C60A" w:rsidR="00D4680F" w:rsidRDefault="00D4680F" w:rsidP="00A46865">
      <w:pPr>
        <w:autoSpaceDE w:val="0"/>
        <w:autoSpaceDN w:val="0"/>
        <w:adjustRightInd w:val="0"/>
        <w:spacing w:line="240" w:lineRule="auto"/>
        <w:rPr>
          <w:rFonts w:ascii="Tahoma" w:hAnsi="Tahoma" w:cs="Tahoma"/>
          <w:sz w:val="20"/>
          <w:szCs w:val="20"/>
          <w:rtl/>
        </w:rPr>
      </w:pPr>
    </w:p>
    <w:p w14:paraId="70085422" w14:textId="0A9088C7" w:rsidR="00D4680F" w:rsidRDefault="00D4680F" w:rsidP="00A46865">
      <w:pPr>
        <w:autoSpaceDE w:val="0"/>
        <w:autoSpaceDN w:val="0"/>
        <w:adjustRightInd w:val="0"/>
        <w:spacing w:line="240" w:lineRule="auto"/>
        <w:rPr>
          <w:rFonts w:ascii="Tahoma" w:hAnsi="Tahoma" w:cs="Tahoma"/>
          <w:sz w:val="20"/>
          <w:szCs w:val="20"/>
          <w:rtl/>
        </w:rPr>
      </w:pPr>
    </w:p>
    <w:p w14:paraId="65DBE779" w14:textId="404BFB1A" w:rsidR="00D4680F" w:rsidRDefault="00D4680F" w:rsidP="00A46865">
      <w:pPr>
        <w:autoSpaceDE w:val="0"/>
        <w:autoSpaceDN w:val="0"/>
        <w:adjustRightInd w:val="0"/>
        <w:spacing w:line="240" w:lineRule="auto"/>
        <w:rPr>
          <w:rFonts w:ascii="Tahoma" w:hAnsi="Tahoma" w:cs="Tahoma"/>
          <w:sz w:val="20"/>
          <w:szCs w:val="20"/>
          <w:rtl/>
        </w:rPr>
      </w:pPr>
    </w:p>
    <w:p w14:paraId="3DECEEBC" w14:textId="458F776A" w:rsidR="00D4680F" w:rsidRDefault="00D4680F" w:rsidP="00A46865">
      <w:pPr>
        <w:autoSpaceDE w:val="0"/>
        <w:autoSpaceDN w:val="0"/>
        <w:adjustRightInd w:val="0"/>
        <w:spacing w:line="240" w:lineRule="auto"/>
        <w:rPr>
          <w:rFonts w:ascii="Tahoma" w:hAnsi="Tahoma" w:cs="Tahoma"/>
          <w:sz w:val="20"/>
          <w:szCs w:val="20"/>
          <w:rtl/>
        </w:rPr>
      </w:pPr>
    </w:p>
    <w:p w14:paraId="2BE50489" w14:textId="0BEBCC3F" w:rsidR="00D4680F" w:rsidRDefault="00D4680F" w:rsidP="00A46865">
      <w:pPr>
        <w:autoSpaceDE w:val="0"/>
        <w:autoSpaceDN w:val="0"/>
        <w:adjustRightInd w:val="0"/>
        <w:spacing w:line="240" w:lineRule="auto"/>
        <w:rPr>
          <w:rFonts w:ascii="Tahoma" w:hAnsi="Tahoma" w:cs="Tahoma"/>
          <w:sz w:val="20"/>
          <w:szCs w:val="20"/>
          <w:rtl/>
        </w:rPr>
      </w:pPr>
    </w:p>
    <w:p w14:paraId="70074382" w14:textId="61B5BC06" w:rsidR="00D4680F" w:rsidRDefault="00D4680F" w:rsidP="00A46865">
      <w:pPr>
        <w:autoSpaceDE w:val="0"/>
        <w:autoSpaceDN w:val="0"/>
        <w:adjustRightInd w:val="0"/>
        <w:spacing w:line="240" w:lineRule="auto"/>
        <w:rPr>
          <w:rFonts w:ascii="Tahoma" w:hAnsi="Tahoma" w:cs="Tahoma"/>
          <w:sz w:val="20"/>
          <w:szCs w:val="20"/>
          <w:rtl/>
        </w:rPr>
      </w:pPr>
    </w:p>
    <w:p w14:paraId="13FB1E4E" w14:textId="23C64DEF" w:rsidR="00D4680F" w:rsidRDefault="00D4680F" w:rsidP="00A46865">
      <w:pPr>
        <w:autoSpaceDE w:val="0"/>
        <w:autoSpaceDN w:val="0"/>
        <w:adjustRightInd w:val="0"/>
        <w:spacing w:line="240" w:lineRule="auto"/>
        <w:rPr>
          <w:rFonts w:ascii="Tahoma" w:hAnsi="Tahoma" w:cs="Tahoma"/>
          <w:sz w:val="20"/>
          <w:szCs w:val="20"/>
          <w:rtl/>
        </w:rPr>
      </w:pPr>
    </w:p>
    <w:p w14:paraId="09A89B20" w14:textId="2453D12D" w:rsidR="00D4680F" w:rsidRDefault="00D4680F" w:rsidP="00A46865">
      <w:pPr>
        <w:autoSpaceDE w:val="0"/>
        <w:autoSpaceDN w:val="0"/>
        <w:adjustRightInd w:val="0"/>
        <w:spacing w:line="240" w:lineRule="auto"/>
        <w:rPr>
          <w:rFonts w:ascii="Tahoma" w:hAnsi="Tahoma" w:cs="Tahoma"/>
          <w:sz w:val="20"/>
          <w:szCs w:val="20"/>
          <w:rtl/>
        </w:rPr>
      </w:pPr>
    </w:p>
    <w:p w14:paraId="3E8C67D1" w14:textId="2B7786CF" w:rsidR="00D4680F" w:rsidRDefault="00D4680F" w:rsidP="00A46865">
      <w:pPr>
        <w:autoSpaceDE w:val="0"/>
        <w:autoSpaceDN w:val="0"/>
        <w:adjustRightInd w:val="0"/>
        <w:spacing w:line="240" w:lineRule="auto"/>
        <w:rPr>
          <w:rFonts w:ascii="Tahoma" w:hAnsi="Tahoma" w:cs="Tahoma"/>
          <w:sz w:val="20"/>
          <w:szCs w:val="20"/>
          <w:rtl/>
        </w:rPr>
      </w:pPr>
    </w:p>
    <w:p w14:paraId="237B6A6C" w14:textId="50AE860D" w:rsidR="00D4680F" w:rsidRDefault="00D4680F" w:rsidP="00A46865">
      <w:pPr>
        <w:autoSpaceDE w:val="0"/>
        <w:autoSpaceDN w:val="0"/>
        <w:adjustRightInd w:val="0"/>
        <w:spacing w:line="240" w:lineRule="auto"/>
        <w:rPr>
          <w:rFonts w:ascii="Tahoma" w:hAnsi="Tahoma" w:cs="Tahoma"/>
          <w:sz w:val="20"/>
          <w:szCs w:val="20"/>
          <w:rtl/>
        </w:rPr>
      </w:pPr>
    </w:p>
    <w:p w14:paraId="5259923D" w14:textId="77777777" w:rsidR="00D4680F" w:rsidRPr="00A46865" w:rsidRDefault="00D4680F" w:rsidP="00A46865">
      <w:pPr>
        <w:autoSpaceDE w:val="0"/>
        <w:autoSpaceDN w:val="0"/>
        <w:adjustRightInd w:val="0"/>
        <w:spacing w:line="240" w:lineRule="auto"/>
        <w:rPr>
          <w:rFonts w:ascii="Tahoma" w:hAnsi="Tahoma" w:cs="Tahoma"/>
          <w:sz w:val="20"/>
          <w:szCs w:val="20"/>
        </w:rPr>
      </w:pPr>
    </w:p>
    <w:p w14:paraId="0F00276D" w14:textId="77777777" w:rsidR="00417491" w:rsidRPr="00C01C06" w:rsidRDefault="00417491" w:rsidP="00417491">
      <w:pPr>
        <w:autoSpaceDE w:val="0"/>
        <w:autoSpaceDN w:val="0"/>
        <w:adjustRightInd w:val="0"/>
        <w:spacing w:line="240" w:lineRule="auto"/>
        <w:rPr>
          <w:rFonts w:ascii="Tahoma" w:hAnsi="Tahoma" w:cs="Tahoma"/>
          <w:sz w:val="20"/>
          <w:szCs w:val="20"/>
        </w:rPr>
      </w:pPr>
    </w:p>
    <w:p w14:paraId="13F53487" w14:textId="77777777" w:rsidR="00417491" w:rsidRPr="00C01C06" w:rsidRDefault="00417491" w:rsidP="00EF4461">
      <w:pPr>
        <w:pStyle w:val="a0"/>
        <w:numPr>
          <w:ilvl w:val="1"/>
          <w:numId w:val="5"/>
        </w:numPr>
        <w:bidi/>
        <w:rPr>
          <w:rFonts w:ascii="Tahoma" w:hAnsi="Tahoma" w:cs="Tahoma"/>
          <w:lang w:bidi="he-IL"/>
        </w:rPr>
      </w:pPr>
      <w:bookmarkStart w:id="15" w:name="_Toc56326345"/>
      <w:bookmarkStart w:id="16" w:name="_Toc63854997"/>
      <w:r w:rsidRPr="00C01C06">
        <w:rPr>
          <w:rFonts w:ascii="Tahoma" w:hAnsi="Tahoma" w:cs="Tahoma" w:hint="cs"/>
          <w:rtl/>
          <w:lang w:bidi="he-IL"/>
        </w:rPr>
        <w:lastRenderedPageBreak/>
        <w:t>ליקויים בהגדרות ה-</w:t>
      </w:r>
      <w:r w:rsidRPr="00C01C06">
        <w:rPr>
          <w:rFonts w:ascii="Tahoma" w:hAnsi="Tahoma" w:cs="Tahoma" w:hint="cs"/>
          <w:lang w:bidi="he-IL"/>
        </w:rPr>
        <w:t>E</w:t>
      </w:r>
      <w:r w:rsidRPr="00C01C06">
        <w:rPr>
          <w:rFonts w:ascii="Tahoma" w:hAnsi="Tahoma" w:cs="Tahoma"/>
          <w:lang w:bidi="he-IL"/>
        </w:rPr>
        <w:t>vent Log</w:t>
      </w:r>
      <w:r w:rsidRPr="00C01C06">
        <w:rPr>
          <w:rFonts w:ascii="Tahoma" w:hAnsi="Tahoma" w:cs="Tahoma" w:hint="cs"/>
          <w:rtl/>
          <w:lang w:bidi="he-IL"/>
        </w:rPr>
        <w:t>.</w:t>
      </w:r>
      <w:bookmarkEnd w:id="15"/>
      <w:bookmarkEnd w:id="16"/>
    </w:p>
    <w:p w14:paraId="40ECCDCC"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579FF222"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E18F930" w14:textId="2B4BBD13" w:rsidR="00417491" w:rsidRPr="00C01C06" w:rsidRDefault="00417491" w:rsidP="00417491">
      <w:pPr>
        <w:pStyle w:val="3SubTitle"/>
        <w:bidi/>
        <w:spacing w:before="0" w:after="0"/>
        <w:outlineLvl w:val="9"/>
        <w:rPr>
          <w:rFonts w:ascii="Tahoma" w:hAnsi="Tahoma" w:cs="Tahoma"/>
          <w:b w:val="0"/>
          <w:bCs w:val="0"/>
          <w:sz w:val="20"/>
          <w:rtl/>
        </w:rPr>
      </w:pPr>
      <w:r w:rsidRPr="00C01C06">
        <w:rPr>
          <w:rFonts w:ascii="Tahoma" w:hAnsi="Tahoma" w:cs="Tahoma" w:hint="cs"/>
          <w:b w:val="0"/>
          <w:bCs w:val="0"/>
          <w:sz w:val="20"/>
          <w:rtl/>
        </w:rPr>
        <w:t>במהלך הבדיקה נמצאו שני ליקויים עיקריים בקבצי הלוג בקטגוריות</w:t>
      </w:r>
      <w:r w:rsidR="00DD3124">
        <w:rPr>
          <w:rFonts w:ascii="Tahoma" w:hAnsi="Tahoma" w:cs="Tahoma" w:hint="cs"/>
          <w:b w:val="0"/>
          <w:bCs w:val="0"/>
          <w:sz w:val="20"/>
          <w:rtl/>
        </w:rPr>
        <w:t xml:space="preserve"> </w:t>
      </w:r>
      <w:r w:rsidR="00DD3124" w:rsidRPr="00DD3124">
        <w:rPr>
          <w:rFonts w:ascii="Tahoma" w:hAnsi="Tahoma" w:cs="Tahoma"/>
          <w:b w:val="0"/>
          <w:bCs w:val="0"/>
          <w:sz w:val="20"/>
          <w:highlight w:val="yellow"/>
        </w:rPr>
        <w:t>Application</w:t>
      </w:r>
      <w:r w:rsidR="00DD3124" w:rsidRPr="00DD3124">
        <w:rPr>
          <w:rFonts w:ascii="Tahoma" w:hAnsi="Tahoma" w:cs="Tahoma" w:hint="cs"/>
          <w:b w:val="0"/>
          <w:bCs w:val="0"/>
          <w:sz w:val="20"/>
          <w:highlight w:val="yellow"/>
          <w:rtl/>
        </w:rPr>
        <w:t xml:space="preserve">, </w:t>
      </w:r>
      <w:r w:rsidR="00DD3124" w:rsidRPr="00DD3124">
        <w:rPr>
          <w:rFonts w:ascii="Tahoma" w:hAnsi="Tahoma" w:cs="Tahoma"/>
          <w:b w:val="0"/>
          <w:bCs w:val="0"/>
          <w:sz w:val="20"/>
          <w:highlight w:val="yellow"/>
        </w:rPr>
        <w:t>Security</w:t>
      </w:r>
      <w:r w:rsidR="00DD3124" w:rsidRPr="00DD3124">
        <w:rPr>
          <w:rFonts w:ascii="Tahoma" w:hAnsi="Tahoma" w:cs="Tahoma" w:hint="cs"/>
          <w:b w:val="0"/>
          <w:bCs w:val="0"/>
          <w:sz w:val="20"/>
          <w:highlight w:val="yellow"/>
          <w:rtl/>
        </w:rPr>
        <w:t xml:space="preserve">, </w:t>
      </w:r>
      <w:commentRangeStart w:id="17"/>
      <w:r w:rsidR="00DD3124" w:rsidRPr="00DD3124">
        <w:rPr>
          <w:rFonts w:ascii="Tahoma" w:hAnsi="Tahoma" w:cs="Tahoma"/>
          <w:b w:val="0"/>
          <w:bCs w:val="0"/>
          <w:sz w:val="20"/>
          <w:highlight w:val="yellow"/>
        </w:rPr>
        <w:t>Setup</w:t>
      </w:r>
      <w:r w:rsidR="00DD3124" w:rsidRPr="00DD3124">
        <w:rPr>
          <w:rFonts w:ascii="Tahoma" w:hAnsi="Tahoma" w:cs="Tahoma" w:hint="cs"/>
          <w:b w:val="0"/>
          <w:bCs w:val="0"/>
          <w:sz w:val="20"/>
          <w:highlight w:val="yellow"/>
          <w:rtl/>
        </w:rPr>
        <w:t xml:space="preserve"> </w:t>
      </w:r>
      <w:commentRangeEnd w:id="17"/>
      <w:r w:rsidR="00DD3124">
        <w:rPr>
          <w:rStyle w:val="CommentReference"/>
          <w:rFonts w:ascii="Century Gothic" w:hAnsi="Century Gothic" w:cs="Tahoma"/>
          <w:noProof/>
          <w:spacing w:val="-5"/>
          <w:kern w:val="0"/>
          <w:rtl/>
          <w:lang w:eastAsia="he-IL"/>
        </w:rPr>
        <w:commentReference w:id="17"/>
      </w:r>
      <w:r w:rsidR="00DD3124" w:rsidRPr="00DD3124">
        <w:rPr>
          <w:rFonts w:ascii="Tahoma" w:hAnsi="Tahoma" w:cs="Tahoma" w:hint="cs"/>
          <w:b w:val="0"/>
          <w:bCs w:val="0"/>
          <w:sz w:val="20"/>
          <w:highlight w:val="yellow"/>
          <w:rtl/>
        </w:rPr>
        <w:t>ו-</w:t>
      </w:r>
      <w:r w:rsidR="00DD3124" w:rsidRPr="00DD3124">
        <w:rPr>
          <w:rFonts w:ascii="Tahoma" w:hAnsi="Tahoma" w:cs="Tahoma"/>
          <w:b w:val="0"/>
          <w:bCs w:val="0"/>
          <w:sz w:val="20"/>
          <w:highlight w:val="yellow"/>
        </w:rPr>
        <w:t>System</w:t>
      </w:r>
      <w:r w:rsidR="00DD3124" w:rsidRPr="00DD3124">
        <w:rPr>
          <w:rFonts w:ascii="Tahoma" w:hAnsi="Tahoma" w:cs="Tahoma" w:hint="cs"/>
          <w:b w:val="0"/>
          <w:bCs w:val="0"/>
          <w:sz w:val="20"/>
          <w:highlight w:val="yellow"/>
          <w:rtl/>
        </w:rPr>
        <w:t>:</w:t>
      </w:r>
    </w:p>
    <w:p w14:paraId="0F1C836D" w14:textId="77777777" w:rsidR="00417491" w:rsidRPr="00C01C06" w:rsidRDefault="00417491" w:rsidP="00EF4461">
      <w:pPr>
        <w:pStyle w:val="3SubTitle"/>
        <w:numPr>
          <w:ilvl w:val="0"/>
          <w:numId w:val="18"/>
        </w:numPr>
        <w:bidi/>
        <w:spacing w:before="0" w:after="0"/>
        <w:ind w:left="36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Control Event Log behavior when the log file reaches its maximum size</w:t>
      </w:r>
      <w:r w:rsidRPr="00C01C06">
        <w:rPr>
          <w:rFonts w:ascii="Tahoma" w:hAnsi="Tahoma" w:cs="Tahoma" w:hint="cs"/>
          <w:b w:val="0"/>
          <w:bCs w:val="0"/>
          <w:sz w:val="20"/>
          <w:rtl/>
        </w:rPr>
        <w:t xml:space="preserve"> בכל אחת מהקטגוריות אינה מוגדרת כראוי.</w:t>
      </w:r>
    </w:p>
    <w:p w14:paraId="53EAB008" w14:textId="77777777" w:rsidR="00417491" w:rsidRPr="00C01C06" w:rsidRDefault="00417491" w:rsidP="00EF4461">
      <w:pPr>
        <w:pStyle w:val="3SubTitle"/>
        <w:numPr>
          <w:ilvl w:val="0"/>
          <w:numId w:val="18"/>
        </w:numPr>
        <w:bidi/>
        <w:spacing w:before="0" w:after="0"/>
        <w:ind w:left="360"/>
        <w:outlineLvl w:val="9"/>
        <w:rPr>
          <w:rFonts w:ascii="Tahoma" w:hAnsi="Tahoma" w:cs="Tahoma"/>
          <w:b w:val="0"/>
          <w:bCs w:val="0"/>
          <w:sz w:val="20"/>
          <w:rtl/>
        </w:rPr>
      </w:pPr>
      <w:r w:rsidRPr="00C01C06">
        <w:rPr>
          <w:rFonts w:ascii="Tahoma" w:hAnsi="Tahoma" w:cs="Tahoma" w:hint="cs"/>
          <w:b w:val="0"/>
          <w:bCs w:val="0"/>
          <w:sz w:val="20"/>
          <w:rtl/>
        </w:rPr>
        <w:t xml:space="preserve">ההגדרה </w:t>
      </w:r>
      <w:r w:rsidRPr="00C01C06">
        <w:rPr>
          <w:rFonts w:ascii="Tahoma" w:hAnsi="Tahoma" w:cs="Tahoma"/>
          <w:b w:val="0"/>
          <w:bCs w:val="0"/>
          <w:sz w:val="20"/>
        </w:rPr>
        <w:t>Specify the maximum log file size (KB)</w:t>
      </w:r>
      <w:r w:rsidRPr="00C01C06">
        <w:rPr>
          <w:rFonts w:ascii="Tahoma" w:hAnsi="Tahoma" w:cs="Tahoma" w:hint="cs"/>
          <w:b w:val="0"/>
          <w:bCs w:val="0"/>
          <w:sz w:val="20"/>
          <w:rtl/>
        </w:rPr>
        <w:t xml:space="preserve"> בכל אחת מהקטגוריות אינה מוגדרת כראוי.</w:t>
      </w:r>
    </w:p>
    <w:p w14:paraId="6D700F06"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7EFD5D80"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58F8EF4F"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101949F"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14AF7952"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2ACE054C"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3CAE0B87" w14:textId="2EA88C73" w:rsidR="00417491" w:rsidRPr="00C01C06" w:rsidRDefault="00417491" w:rsidP="00EF4461">
      <w:pPr>
        <w:pStyle w:val="3SubTitle"/>
        <w:numPr>
          <w:ilvl w:val="0"/>
          <w:numId w:val="1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Control Event Log behavior when the log file reaches its maximum size</w:t>
      </w:r>
      <w:r w:rsidRPr="00C01C06">
        <w:rPr>
          <w:rFonts w:ascii="Tahoma" w:hAnsi="Tahoma" w:cs="Tahoma" w:hint="cs"/>
          <w:b w:val="0"/>
          <w:bCs w:val="0"/>
          <w:sz w:val="20"/>
          <w:rtl/>
        </w:rPr>
        <w:t xml:space="preserve"> שולטת בהתנהגות יומן האירועים כאשר קובץ הלוג מגיע לגודלו המירבי. מומלץ להשבית הגדרה זו מכיוון שכשאר לא מתועדים אירועים חדשים, ייתכן שיהיה קשה או בלתי אפשרי </w:t>
      </w:r>
      <w:r w:rsidR="00915725">
        <w:rPr>
          <w:rFonts w:ascii="Tahoma" w:hAnsi="Tahoma" w:cs="Tahoma" w:hint="cs"/>
          <w:b w:val="0"/>
          <w:bCs w:val="0"/>
          <w:sz w:val="20"/>
          <w:rtl/>
        </w:rPr>
        <w:t xml:space="preserve">לתחקר אירוע, </w:t>
      </w:r>
      <w:r w:rsidRPr="00C01C06">
        <w:rPr>
          <w:rFonts w:ascii="Tahoma" w:hAnsi="Tahoma" w:cs="Tahoma" w:hint="cs"/>
          <w:b w:val="0"/>
          <w:bCs w:val="0"/>
          <w:sz w:val="20"/>
          <w:rtl/>
        </w:rPr>
        <w:t>לקבוע את מקור בעיה או תקלה במערכת, ו</w:t>
      </w:r>
      <w:r w:rsidR="00915725">
        <w:rPr>
          <w:rFonts w:ascii="Tahoma" w:hAnsi="Tahoma" w:cs="Tahoma" w:hint="cs"/>
          <w:b w:val="0"/>
          <w:bCs w:val="0"/>
          <w:sz w:val="20"/>
          <w:rtl/>
        </w:rPr>
        <w:t xml:space="preserve">אף </w:t>
      </w:r>
      <w:r w:rsidRPr="00C01C06">
        <w:rPr>
          <w:rFonts w:ascii="Tahoma" w:hAnsi="Tahoma" w:cs="Tahoma" w:hint="cs"/>
          <w:b w:val="0"/>
          <w:bCs w:val="0"/>
          <w:sz w:val="20"/>
          <w:rtl/>
        </w:rPr>
        <w:t>יהיה קשה מאוד לשחזר פעילות בלתי מורשית של גורם עיון או משתמש זדוני.</w:t>
      </w:r>
    </w:p>
    <w:p w14:paraId="7BFD087D" w14:textId="77777777" w:rsidR="00417491" w:rsidRPr="00C01C06" w:rsidRDefault="00417491" w:rsidP="00EF4461">
      <w:pPr>
        <w:pStyle w:val="3SubTitle"/>
        <w:numPr>
          <w:ilvl w:val="0"/>
          <w:numId w:val="19"/>
        </w:numPr>
        <w:bidi/>
        <w:spacing w:before="0"/>
        <w:outlineLvl w:val="9"/>
        <w:rPr>
          <w:rFonts w:ascii="Tahoma" w:hAnsi="Tahoma" w:cs="Tahoma"/>
          <w:b w:val="0"/>
          <w:bCs w:val="0"/>
          <w:sz w:val="20"/>
          <w:rtl/>
        </w:rPr>
      </w:pPr>
      <w:r w:rsidRPr="00C01C06">
        <w:rPr>
          <w:rFonts w:ascii="Tahoma" w:hAnsi="Tahoma" w:cs="Tahoma" w:hint="cs"/>
          <w:b w:val="0"/>
          <w:bCs w:val="0"/>
          <w:sz w:val="20"/>
          <w:rtl/>
        </w:rPr>
        <w:t xml:space="preserve">ההגדרה </w:t>
      </w:r>
      <w:r w:rsidRPr="00C01C06">
        <w:rPr>
          <w:rFonts w:ascii="Tahoma" w:hAnsi="Tahoma" w:cs="Tahoma"/>
          <w:b w:val="0"/>
          <w:bCs w:val="0"/>
          <w:sz w:val="20"/>
        </w:rPr>
        <w:t>Specify the maximum log file size (KB)</w:t>
      </w:r>
      <w:r w:rsidRPr="00C01C06">
        <w:rPr>
          <w:rFonts w:ascii="Tahoma" w:hAnsi="Tahoma" w:cs="Tahoma" w:hint="cs"/>
          <w:b w:val="0"/>
          <w:bCs w:val="0"/>
          <w:sz w:val="20"/>
          <w:rtl/>
        </w:rPr>
        <w:t xml:space="preserve"> מציינת את הגודל המירבי של קובץ הלוג ב-</w:t>
      </w:r>
      <w:r w:rsidRPr="00C01C06">
        <w:rPr>
          <w:rFonts w:ascii="Tahoma" w:hAnsi="Tahoma" w:cs="Tahoma" w:hint="cs"/>
          <w:b w:val="0"/>
          <w:bCs w:val="0"/>
          <w:sz w:val="20"/>
        </w:rPr>
        <w:t>KB</w:t>
      </w:r>
      <w:r w:rsidRPr="00C01C06">
        <w:rPr>
          <w:rFonts w:ascii="Tahoma" w:hAnsi="Tahoma" w:cs="Tahoma" w:hint="cs"/>
          <w:b w:val="0"/>
          <w:bCs w:val="0"/>
          <w:sz w:val="20"/>
          <w:rtl/>
        </w:rPr>
        <w:t xml:space="preserve">. ניתן להגדיר את קבצי הלוג בין </w:t>
      </w:r>
      <w:r w:rsidRPr="00C01C06">
        <w:rPr>
          <w:rFonts w:ascii="Tahoma" w:hAnsi="Tahoma" w:cs="Tahoma"/>
          <w:b w:val="0"/>
          <w:bCs w:val="0"/>
          <w:sz w:val="20"/>
        </w:rPr>
        <w:t>1MB</w:t>
      </w:r>
      <w:r w:rsidRPr="00C01C06">
        <w:rPr>
          <w:rFonts w:ascii="Tahoma" w:hAnsi="Tahoma" w:cs="Tahoma" w:hint="cs"/>
          <w:b w:val="0"/>
          <w:bCs w:val="0"/>
          <w:sz w:val="20"/>
          <w:rtl/>
        </w:rPr>
        <w:t xml:space="preserve"> ל-</w:t>
      </w:r>
      <w:r w:rsidRPr="00C01C06">
        <w:rPr>
          <w:rFonts w:ascii="Tahoma" w:hAnsi="Tahoma" w:cs="Tahoma"/>
          <w:b w:val="0"/>
          <w:bCs w:val="0"/>
          <w:sz w:val="20"/>
        </w:rPr>
        <w:t>4TB</w:t>
      </w:r>
      <w:r w:rsidRPr="00C01C06">
        <w:rPr>
          <w:rFonts w:ascii="Tahoma" w:hAnsi="Tahoma" w:cs="Tahoma" w:hint="cs"/>
          <w:b w:val="0"/>
          <w:bCs w:val="0"/>
          <w:sz w:val="20"/>
          <w:rtl/>
        </w:rPr>
        <w:t>.</w:t>
      </w:r>
    </w:p>
    <w:p w14:paraId="353BAA6F"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D062416"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Control Event Log behavior when the log file reaches its maximum size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בנתיבים הבאים:</w:t>
      </w:r>
    </w:p>
    <w:p w14:paraId="7FA34FEE" w14:textId="77777777" w:rsidR="00417491" w:rsidRPr="00C01C06" w:rsidRDefault="00417491" w:rsidP="00EF4461">
      <w:pPr>
        <w:pStyle w:val="ListParagraph"/>
        <w:numPr>
          <w:ilvl w:val="0"/>
          <w:numId w:val="20"/>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Service\Application\Control Event Log behavior when the log file reaches its maximum size</w:t>
      </w:r>
    </w:p>
    <w:p w14:paraId="373E6BE7" w14:textId="77777777" w:rsidR="00417491" w:rsidRPr="00C01C06" w:rsidRDefault="00417491" w:rsidP="00EF4461">
      <w:pPr>
        <w:pStyle w:val="ListParagraph"/>
        <w:numPr>
          <w:ilvl w:val="0"/>
          <w:numId w:val="20"/>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Service\Security\Control Event Log behavior when the log file reaches its maximum size</w:t>
      </w:r>
    </w:p>
    <w:p w14:paraId="70BE3BEE" w14:textId="77777777" w:rsidR="00417491" w:rsidRPr="00C01C06" w:rsidRDefault="00417491" w:rsidP="00EF4461">
      <w:pPr>
        <w:pStyle w:val="ListParagraph"/>
        <w:numPr>
          <w:ilvl w:val="0"/>
          <w:numId w:val="20"/>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Service\Setup\Control Event Log behavior when the log file reaches its maximum size</w:t>
      </w:r>
    </w:p>
    <w:p w14:paraId="4D0E1072" w14:textId="77777777" w:rsidR="00417491" w:rsidRPr="00C01C06" w:rsidRDefault="00417491" w:rsidP="00EF4461">
      <w:pPr>
        <w:pStyle w:val="ListParagraph"/>
        <w:numPr>
          <w:ilvl w:val="0"/>
          <w:numId w:val="20"/>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Service\System\Control Event Log behavior when the log file reaches its maximum size</w:t>
      </w:r>
      <w:r w:rsidRPr="00C01C06">
        <w:rPr>
          <w:rFonts w:ascii="Tahoma" w:hAnsi="Tahoma" w:cs="Tahoma"/>
          <w:sz w:val="20"/>
          <w:szCs w:val="20"/>
          <w:rtl/>
        </w:rPr>
        <w:br/>
      </w:r>
    </w:p>
    <w:p w14:paraId="2F99D057" w14:textId="1320E0E9"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Specify the maximum log file size (KB)</w:t>
      </w:r>
      <w:r w:rsidRPr="00C01C06">
        <w:rPr>
          <w:rFonts w:ascii="Tahoma" w:hAnsi="Tahoma" w:cs="Tahoma" w:hint="cs"/>
          <w:sz w:val="20"/>
          <w:szCs w:val="20"/>
          <w:rtl/>
        </w:rPr>
        <w:t xml:space="preserve"> כ-</w:t>
      </w:r>
      <w:r w:rsidRPr="00C01C06">
        <w:rPr>
          <w:rFonts w:ascii="Tahoma" w:hAnsi="Tahoma" w:cs="Tahoma"/>
          <w:sz w:val="20"/>
          <w:szCs w:val="20"/>
        </w:rPr>
        <w:t>Enabled: 32,768 or greater</w:t>
      </w:r>
      <w:r w:rsidRPr="00C01C06">
        <w:rPr>
          <w:rFonts w:ascii="Tahoma" w:hAnsi="Tahoma" w:cs="Tahoma" w:hint="cs"/>
          <w:sz w:val="20"/>
          <w:szCs w:val="20"/>
          <w:rtl/>
        </w:rPr>
        <w:t xml:space="preserve"> בנתיבים הבאים:</w:t>
      </w:r>
    </w:p>
    <w:p w14:paraId="3ADA54CD" w14:textId="77777777" w:rsidR="00417491" w:rsidRPr="00C01C06" w:rsidRDefault="00417491" w:rsidP="00EF4461">
      <w:pPr>
        <w:pStyle w:val="ListParagraph"/>
        <w:numPr>
          <w:ilvl w:val="0"/>
          <w:numId w:val="21"/>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Service\Application\Specify the maximum log file size (KB)</w:t>
      </w:r>
    </w:p>
    <w:p w14:paraId="64F402FA" w14:textId="77777777" w:rsidR="00417491" w:rsidRPr="00C01C06" w:rsidRDefault="00417491" w:rsidP="00EF4461">
      <w:pPr>
        <w:pStyle w:val="ListParagraph"/>
        <w:numPr>
          <w:ilvl w:val="0"/>
          <w:numId w:val="21"/>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Service\Security\Specify the maximum log file size (KB)</w:t>
      </w:r>
    </w:p>
    <w:p w14:paraId="00232E1B" w14:textId="77777777" w:rsidR="00417491" w:rsidRPr="00C01C06" w:rsidRDefault="00417491" w:rsidP="00EF4461">
      <w:pPr>
        <w:pStyle w:val="ListParagraph"/>
        <w:numPr>
          <w:ilvl w:val="0"/>
          <w:numId w:val="21"/>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Service\Setup\Specify the maximum log file size (KB)</w:t>
      </w:r>
    </w:p>
    <w:p w14:paraId="60AC69E5" w14:textId="77777777" w:rsidR="00417491" w:rsidRPr="00C01C06" w:rsidRDefault="00417491" w:rsidP="00EF4461">
      <w:pPr>
        <w:pStyle w:val="ListParagraph"/>
        <w:numPr>
          <w:ilvl w:val="0"/>
          <w:numId w:val="21"/>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Service\System\Specify the maximum log file size (KB)</w:t>
      </w:r>
    </w:p>
    <w:p w14:paraId="192FD661" w14:textId="77777777" w:rsidR="00417491" w:rsidRPr="00C01C06" w:rsidRDefault="00417491" w:rsidP="00417491">
      <w:pPr>
        <w:rPr>
          <w:rFonts w:ascii="Tahoma" w:hAnsi="Tahoma" w:cs="Tahoma"/>
          <w:color w:val="FFFFFF" w:themeColor="background1"/>
          <w:rtl/>
        </w:rPr>
      </w:pPr>
    </w:p>
    <w:p w14:paraId="4B305950" w14:textId="77777777" w:rsidR="00417491" w:rsidRPr="00C01C06" w:rsidRDefault="00417491" w:rsidP="00EF4461">
      <w:pPr>
        <w:pStyle w:val="a0"/>
        <w:numPr>
          <w:ilvl w:val="1"/>
          <w:numId w:val="5"/>
        </w:numPr>
        <w:bidi/>
        <w:rPr>
          <w:rFonts w:ascii="Tahoma" w:hAnsi="Tahoma" w:cs="Tahoma"/>
          <w:lang w:bidi="he-IL"/>
        </w:rPr>
      </w:pPr>
      <w:bookmarkStart w:id="18" w:name="_Toc56326346"/>
      <w:bookmarkStart w:id="19" w:name="_Toc63854998"/>
      <w:r w:rsidRPr="00C01C06">
        <w:rPr>
          <w:rFonts w:ascii="Tahoma" w:hAnsi="Tahoma" w:cs="Tahoma" w:hint="cs"/>
          <w:rtl/>
          <w:lang w:bidi="he-IL"/>
        </w:rPr>
        <w:lastRenderedPageBreak/>
        <w:t>ליקויים בהגדרות ה-</w:t>
      </w:r>
      <w:proofErr w:type="spellStart"/>
      <w:r w:rsidRPr="00C01C06">
        <w:rPr>
          <w:rFonts w:ascii="Tahoma" w:hAnsi="Tahoma" w:cs="Tahoma"/>
          <w:lang w:bidi="he-IL"/>
        </w:rPr>
        <w:t>WinRM</w:t>
      </w:r>
      <w:proofErr w:type="spellEnd"/>
      <w:r w:rsidRPr="00C01C06">
        <w:rPr>
          <w:rFonts w:ascii="Tahoma" w:hAnsi="Tahoma" w:cs="Tahoma" w:hint="cs"/>
          <w:rtl/>
          <w:lang w:bidi="he-IL"/>
        </w:rPr>
        <w:t>.</w:t>
      </w:r>
      <w:bookmarkEnd w:id="18"/>
      <w:bookmarkEnd w:id="19"/>
    </w:p>
    <w:p w14:paraId="18DF350C"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4602BED0"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25F06E7" w14:textId="7B3CA886" w:rsidR="00417491" w:rsidRPr="00C01C06" w:rsidRDefault="00417491" w:rsidP="00EF4461">
      <w:pPr>
        <w:pStyle w:val="3SubTitle"/>
        <w:numPr>
          <w:ilvl w:val="0"/>
          <w:numId w:val="22"/>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Basic authentication</w:t>
      </w:r>
      <w:r w:rsidRPr="00C01C06">
        <w:rPr>
          <w:rFonts w:ascii="Tahoma" w:hAnsi="Tahoma" w:cs="Tahoma"/>
          <w:b w:val="0"/>
          <w:bCs w:val="0"/>
          <w:sz w:val="20"/>
          <w:rtl/>
        </w:rPr>
        <w:t xml:space="preserve"> אינה מוגדרת.</w:t>
      </w:r>
    </w:p>
    <w:p w14:paraId="4298C7D9" w14:textId="611A1E74" w:rsidR="00417491" w:rsidRPr="00C01C06" w:rsidRDefault="00417491" w:rsidP="00EF4461">
      <w:pPr>
        <w:pStyle w:val="3SubTitle"/>
        <w:numPr>
          <w:ilvl w:val="0"/>
          <w:numId w:val="22"/>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unencrypted traffic</w:t>
      </w:r>
      <w:r w:rsidRPr="00C01C06">
        <w:rPr>
          <w:rFonts w:ascii="Tahoma" w:hAnsi="Tahoma" w:cs="Tahoma"/>
          <w:b w:val="0"/>
          <w:bCs w:val="0"/>
          <w:sz w:val="20"/>
          <w:rtl/>
        </w:rPr>
        <w:t xml:space="preserve"> אינה מוגדרת.</w:t>
      </w:r>
    </w:p>
    <w:p w14:paraId="7A37BA74" w14:textId="420F390F" w:rsidR="00417491" w:rsidRPr="00C01C06" w:rsidRDefault="00417491" w:rsidP="00EF4461">
      <w:pPr>
        <w:pStyle w:val="3SubTitle"/>
        <w:numPr>
          <w:ilvl w:val="0"/>
          <w:numId w:val="22"/>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Disallow Digest authentication</w:t>
      </w:r>
      <w:r w:rsidRPr="00C01C06">
        <w:rPr>
          <w:rFonts w:ascii="Tahoma" w:hAnsi="Tahoma" w:cs="Tahoma"/>
          <w:b w:val="0"/>
          <w:bCs w:val="0"/>
          <w:sz w:val="20"/>
          <w:rtl/>
        </w:rPr>
        <w:t xml:space="preserve"> אינה מוגדרת.</w:t>
      </w:r>
    </w:p>
    <w:p w14:paraId="46F8E030" w14:textId="5D0CC406" w:rsidR="00417491" w:rsidRPr="00C01C06" w:rsidRDefault="00417491" w:rsidP="00EF4461">
      <w:pPr>
        <w:pStyle w:val="3SubTitle"/>
        <w:numPr>
          <w:ilvl w:val="0"/>
          <w:numId w:val="22"/>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Allow remote server management through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אינה מוגדרת.</w:t>
      </w:r>
    </w:p>
    <w:p w14:paraId="54BD6894" w14:textId="4DC8F046" w:rsidR="00417491" w:rsidRPr="00C01C06" w:rsidRDefault="00417491" w:rsidP="00EF4461">
      <w:pPr>
        <w:pStyle w:val="3SubTitle"/>
        <w:numPr>
          <w:ilvl w:val="0"/>
          <w:numId w:val="22"/>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 xml:space="preserve"> from storing </w:t>
      </w:r>
      <w:proofErr w:type="spellStart"/>
      <w:r w:rsidRPr="00C01C06">
        <w:rPr>
          <w:rFonts w:ascii="Tahoma" w:hAnsi="Tahoma" w:cs="Tahoma"/>
          <w:b w:val="0"/>
          <w:bCs w:val="0"/>
          <w:sz w:val="20"/>
        </w:rPr>
        <w:t>RunAs</w:t>
      </w:r>
      <w:proofErr w:type="spellEnd"/>
      <w:r w:rsidRPr="00C01C06">
        <w:rPr>
          <w:rFonts w:ascii="Tahoma" w:hAnsi="Tahoma" w:cs="Tahoma"/>
          <w:b w:val="0"/>
          <w:bCs w:val="0"/>
          <w:sz w:val="20"/>
        </w:rPr>
        <w:t xml:space="preserve"> credentials</w:t>
      </w:r>
      <w:r w:rsidRPr="00C01C06">
        <w:rPr>
          <w:rFonts w:ascii="Tahoma" w:hAnsi="Tahoma" w:cs="Tahoma"/>
          <w:b w:val="0"/>
          <w:bCs w:val="0"/>
          <w:sz w:val="20"/>
          <w:rtl/>
        </w:rPr>
        <w:t xml:space="preserve"> אינה מוגדרת.</w:t>
      </w:r>
    </w:p>
    <w:p w14:paraId="0161D920"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21D34E8F"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427984B0"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AE436E1"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301A3D4A"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79AE1AC5"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745DE12" w14:textId="43426503" w:rsidR="00417491" w:rsidRPr="00C01C06" w:rsidRDefault="00417491" w:rsidP="00EF4461">
      <w:pPr>
        <w:pStyle w:val="3SubTitle"/>
        <w:numPr>
          <w:ilvl w:val="0"/>
          <w:numId w:val="2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Basic authentication</w:t>
      </w:r>
      <w:r w:rsidRPr="00C01C06">
        <w:rPr>
          <w:rFonts w:ascii="Tahoma" w:hAnsi="Tahoma" w:cs="Tahoma"/>
          <w:b w:val="0"/>
          <w:bCs w:val="0"/>
          <w:sz w:val="20"/>
          <w:rtl/>
        </w:rPr>
        <w:t xml:space="preserve"> מאפשרת לנהל את ה-</w:t>
      </w:r>
      <w:r w:rsidRPr="00C01C06">
        <w:rPr>
          <w:rFonts w:ascii="Tahoma" w:hAnsi="Tahoma" w:cs="Tahoma"/>
          <w:b w:val="0"/>
          <w:bCs w:val="0"/>
          <w:sz w:val="20"/>
        </w:rPr>
        <w:t>Windows Remote Management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w:t>
      </w:r>
      <w:r w:rsidRPr="00C01C06">
        <w:rPr>
          <w:rFonts w:ascii="Tahoma" w:hAnsi="Tahoma" w:cs="Tahoma"/>
          <w:b w:val="0"/>
          <w:bCs w:val="0"/>
          <w:sz w:val="20"/>
          <w:rtl/>
        </w:rPr>
        <w:t xml:space="preserve"> באימות בסיסי. אימות בסיסי הינו חלש על פני שיטות אחרות הקיימות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מכיוון שפרטי הזדהות כולל סיסמאות מועברים כ-</w:t>
      </w:r>
      <w:r w:rsidR="00915725">
        <w:rPr>
          <w:rFonts w:ascii="Tahoma" w:hAnsi="Tahoma" w:cs="Tahoma" w:hint="cs"/>
          <w:b w:val="0"/>
          <w:bCs w:val="0"/>
          <w:sz w:val="20"/>
        </w:rPr>
        <w:t>P</w:t>
      </w:r>
      <w:r w:rsidR="00915725" w:rsidRPr="00C01C06">
        <w:rPr>
          <w:rFonts w:ascii="Tahoma" w:hAnsi="Tahoma" w:cs="Tahoma"/>
          <w:b w:val="0"/>
          <w:bCs w:val="0"/>
          <w:sz w:val="20"/>
        </w:rPr>
        <w:t>laintext</w:t>
      </w:r>
      <w:r w:rsidR="00915725">
        <w:rPr>
          <w:rFonts w:ascii="Tahoma" w:hAnsi="Tahoma" w:cs="Tahoma" w:hint="cs"/>
          <w:b w:val="0"/>
          <w:bCs w:val="0"/>
          <w:sz w:val="20"/>
          <w:rtl/>
        </w:rPr>
        <w:t xml:space="preserve"> בטווח התקשורת</w:t>
      </w:r>
      <w:r w:rsidRPr="00C01C06">
        <w:rPr>
          <w:rFonts w:ascii="Tahoma" w:hAnsi="Tahoma" w:cs="Tahoma"/>
          <w:b w:val="0"/>
          <w:bCs w:val="0"/>
          <w:sz w:val="20"/>
          <w:rtl/>
        </w:rPr>
        <w:t xml:space="preserve">. תוקף </w:t>
      </w:r>
      <w:r w:rsidR="00915725">
        <w:rPr>
          <w:rFonts w:ascii="Tahoma" w:hAnsi="Tahoma" w:cs="Tahoma" w:hint="cs"/>
          <w:b w:val="0"/>
          <w:bCs w:val="0"/>
          <w:sz w:val="20"/>
          <w:rtl/>
        </w:rPr>
        <w:t>אשר מצליח</w:t>
      </w:r>
      <w:r w:rsidR="00915725" w:rsidRPr="00C01C06">
        <w:rPr>
          <w:rFonts w:ascii="Tahoma" w:hAnsi="Tahoma" w:cs="Tahoma"/>
          <w:b w:val="0"/>
          <w:bCs w:val="0"/>
          <w:sz w:val="20"/>
          <w:rtl/>
        </w:rPr>
        <w:t xml:space="preserve"> </w:t>
      </w:r>
      <w:r w:rsidRPr="00C01C06">
        <w:rPr>
          <w:rFonts w:ascii="Tahoma" w:hAnsi="Tahoma" w:cs="Tahoma"/>
          <w:b w:val="0"/>
          <w:bCs w:val="0"/>
          <w:sz w:val="20"/>
          <w:rtl/>
        </w:rPr>
        <w:t>ל</w:t>
      </w:r>
      <w:r w:rsidR="00915725">
        <w:rPr>
          <w:rFonts w:ascii="Tahoma" w:hAnsi="Tahoma" w:cs="Tahoma" w:hint="cs"/>
          <w:b w:val="0"/>
          <w:bCs w:val="0"/>
          <w:sz w:val="20"/>
          <w:rtl/>
        </w:rPr>
        <w:t>האזין לטווח עלול לתפוס פרטים</w:t>
      </w:r>
      <w:r w:rsidRPr="00C01C06">
        <w:rPr>
          <w:rFonts w:ascii="Tahoma" w:hAnsi="Tahoma" w:cs="Tahoma"/>
          <w:b w:val="0"/>
          <w:bCs w:val="0"/>
          <w:sz w:val="20"/>
          <w:rtl/>
        </w:rPr>
        <w:t>אל</w:t>
      </w:r>
      <w:r w:rsidR="00915725">
        <w:rPr>
          <w:rFonts w:ascii="Tahoma" w:hAnsi="Tahoma" w:cs="Tahoma" w:hint="cs"/>
          <w:b w:val="0"/>
          <w:bCs w:val="0"/>
          <w:sz w:val="20"/>
          <w:rtl/>
        </w:rPr>
        <w:t>ו</w:t>
      </w:r>
      <w:r w:rsidRPr="00C01C06">
        <w:rPr>
          <w:rFonts w:ascii="Tahoma" w:hAnsi="Tahoma" w:cs="Tahoma"/>
          <w:b w:val="0"/>
          <w:bCs w:val="0"/>
          <w:sz w:val="20"/>
          <w:rtl/>
        </w:rPr>
        <w:t xml:space="preserve"> ברשת</w:t>
      </w:r>
      <w:r w:rsidR="00915725">
        <w:rPr>
          <w:rFonts w:ascii="Tahoma" w:hAnsi="Tahoma" w:cs="Tahoma" w:hint="cs"/>
          <w:b w:val="0"/>
          <w:bCs w:val="0"/>
          <w:sz w:val="20"/>
          <w:rtl/>
        </w:rPr>
        <w:t>ו</w:t>
      </w:r>
      <w:r w:rsidRPr="00C01C06">
        <w:rPr>
          <w:rFonts w:ascii="Tahoma" w:hAnsi="Tahoma" w:cs="Tahoma"/>
          <w:b w:val="0"/>
          <w:bCs w:val="0"/>
          <w:sz w:val="20"/>
          <w:rtl/>
        </w:rPr>
        <w:t xml:space="preserve">לגנוב את פרטי ההזדהות </w:t>
      </w:r>
      <w:r w:rsidR="00915725">
        <w:rPr>
          <w:rFonts w:ascii="Tahoma" w:hAnsi="Tahoma" w:cs="Tahoma" w:hint="cs"/>
          <w:b w:val="0"/>
          <w:bCs w:val="0"/>
          <w:sz w:val="20"/>
          <w:rtl/>
        </w:rPr>
        <w:t xml:space="preserve">בהם נעשה שימוש </w:t>
      </w:r>
      <w:r w:rsidRPr="00C01C06">
        <w:rPr>
          <w:rFonts w:ascii="Tahoma" w:hAnsi="Tahoma" w:cs="Tahoma"/>
          <w:b w:val="0"/>
          <w:bCs w:val="0"/>
          <w:sz w:val="20"/>
          <w:rtl/>
        </w:rPr>
        <w:t>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w:t>
      </w:r>
    </w:p>
    <w:p w14:paraId="3E651E99" w14:textId="77777777" w:rsidR="00417491" w:rsidRPr="00C01C06" w:rsidRDefault="00417491" w:rsidP="00EF4461">
      <w:pPr>
        <w:pStyle w:val="3SubTitle"/>
        <w:numPr>
          <w:ilvl w:val="0"/>
          <w:numId w:val="2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unencrypted traffic</w:t>
      </w:r>
      <w:r w:rsidRPr="00C01C06">
        <w:rPr>
          <w:rFonts w:ascii="Tahoma" w:hAnsi="Tahoma" w:cs="Tahoma"/>
          <w:b w:val="0"/>
          <w:bCs w:val="0"/>
          <w:sz w:val="20"/>
          <w:rtl/>
        </w:rPr>
        <w:t xml:space="preserve"> מאפשרת לקבוע האם לקוח יכול לשלוח ולקבל הודעות שאינן מוצפנות ברשת. הצפנת התעבורה של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מפחיתה את הסיכון שתוקף יוכל להיחשף או לשנות הודעות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בזמן העברתם ברשת.</w:t>
      </w:r>
    </w:p>
    <w:p w14:paraId="4853A70D" w14:textId="77777777" w:rsidR="00417491" w:rsidRPr="00C01C06" w:rsidRDefault="00417491" w:rsidP="00EF4461">
      <w:pPr>
        <w:pStyle w:val="3SubTitle"/>
        <w:numPr>
          <w:ilvl w:val="0"/>
          <w:numId w:val="2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Disallow Digest authentication</w:t>
      </w:r>
      <w:r w:rsidRPr="00C01C06">
        <w:rPr>
          <w:rFonts w:ascii="Tahoma" w:hAnsi="Tahoma" w:cs="Tahoma"/>
          <w:b w:val="0"/>
          <w:bCs w:val="0"/>
          <w:sz w:val="20"/>
          <w:rtl/>
        </w:rPr>
        <w:t xml:space="preserve"> מאפשרת לקבוע האם יתבצע שימוש ב</w:t>
      </w:r>
      <w:r w:rsidRPr="00C01C06">
        <w:rPr>
          <w:rFonts w:ascii="Tahoma" w:hAnsi="Tahoma" w:cs="Tahoma"/>
          <w:b w:val="0"/>
          <w:bCs w:val="0"/>
          <w:sz w:val="20"/>
        </w:rPr>
        <w:t>digest authentication</w:t>
      </w:r>
      <w:r w:rsidRPr="00C01C06">
        <w:rPr>
          <w:rFonts w:ascii="Tahoma" w:hAnsi="Tahoma" w:cs="Tahoma"/>
          <w:b w:val="0"/>
          <w:bCs w:val="0"/>
          <w:sz w:val="20"/>
          <w:rtl/>
        </w:rPr>
        <w:t>, אשר הינה שיטת אימות חלש יחסית לשיטות אחרות הקיימות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דבר היכול לגרום לחשיפת פרטי הזדהות.</w:t>
      </w:r>
    </w:p>
    <w:p w14:paraId="4C3C84E6" w14:textId="649B2B83" w:rsidR="00417491" w:rsidRPr="00C01C06" w:rsidRDefault="00417491" w:rsidP="00EF4461">
      <w:pPr>
        <w:pStyle w:val="3SubTitle"/>
        <w:numPr>
          <w:ilvl w:val="0"/>
          <w:numId w:val="2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Allow remote server management through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מאפשר</w:t>
      </w:r>
      <w:r w:rsidR="00915725">
        <w:rPr>
          <w:rFonts w:ascii="Tahoma" w:hAnsi="Tahoma" w:cs="Tahoma" w:hint="cs"/>
          <w:b w:val="0"/>
          <w:bCs w:val="0"/>
          <w:sz w:val="20"/>
          <w:rtl/>
        </w:rPr>
        <w:t>ת</w:t>
      </w:r>
      <w:r w:rsidRPr="00C01C06">
        <w:rPr>
          <w:rFonts w:ascii="Tahoma" w:hAnsi="Tahoma" w:cs="Tahoma"/>
          <w:b w:val="0"/>
          <w:bCs w:val="0"/>
          <w:sz w:val="20"/>
          <w:rtl/>
        </w:rPr>
        <w:t xml:space="preserve"> </w:t>
      </w:r>
      <w:commentRangeStart w:id="20"/>
      <w:commentRangeStart w:id="21"/>
      <w:r w:rsidRPr="00C01C06">
        <w:rPr>
          <w:rFonts w:ascii="Tahoma" w:hAnsi="Tahoma" w:cs="Tahoma"/>
          <w:b w:val="0"/>
          <w:bCs w:val="0"/>
          <w:sz w:val="20"/>
          <w:rtl/>
        </w:rPr>
        <w:t xml:space="preserve">לנהל </w:t>
      </w:r>
      <w:commentRangeEnd w:id="20"/>
      <w:r w:rsidR="00915725">
        <w:rPr>
          <w:rStyle w:val="CommentReference"/>
          <w:rFonts w:ascii="Century Gothic" w:hAnsi="Century Gothic" w:cs="Tahoma"/>
          <w:noProof/>
          <w:spacing w:val="-5"/>
          <w:kern w:val="0"/>
          <w:rtl/>
          <w:lang w:eastAsia="he-IL"/>
        </w:rPr>
        <w:commentReference w:id="20"/>
      </w:r>
      <w:commentRangeEnd w:id="21"/>
      <w:r w:rsidR="0045273F">
        <w:rPr>
          <w:rStyle w:val="CommentReference"/>
          <w:rFonts w:ascii="Century Gothic" w:hAnsi="Century Gothic" w:cs="Tahoma"/>
          <w:noProof/>
          <w:spacing w:val="-5"/>
          <w:kern w:val="0"/>
          <w:rtl/>
          <w:lang w:eastAsia="he-IL"/>
        </w:rPr>
        <w:commentReference w:id="21"/>
      </w:r>
      <w:r w:rsidRPr="00C01C06">
        <w:rPr>
          <w:rFonts w:ascii="Tahoma" w:hAnsi="Tahoma" w:cs="Tahoma"/>
          <w:b w:val="0"/>
          <w:bCs w:val="0"/>
          <w:sz w:val="20"/>
          <w:rtl/>
        </w:rPr>
        <w:t>במידה ו-</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מאזין לבקשות </w:t>
      </w:r>
      <w:r w:rsidRPr="00C01C06">
        <w:rPr>
          <w:rFonts w:ascii="Tahoma" w:hAnsi="Tahoma" w:cs="Tahoma"/>
          <w:b w:val="0"/>
          <w:bCs w:val="0"/>
          <w:sz w:val="20"/>
        </w:rPr>
        <w:t>HTTP</w:t>
      </w:r>
      <w:r w:rsidRPr="00C01C06">
        <w:rPr>
          <w:rFonts w:ascii="Tahoma" w:hAnsi="Tahoma" w:cs="Tahoma"/>
          <w:b w:val="0"/>
          <w:bCs w:val="0"/>
          <w:sz w:val="20"/>
          <w:rtl/>
        </w:rPr>
        <w:t xml:space="preserve"> ברשת, דרך פורט ברירת המחדל של </w:t>
      </w:r>
      <w:r w:rsidRPr="00C01C06">
        <w:rPr>
          <w:rFonts w:ascii="Tahoma" w:hAnsi="Tahoma" w:cs="Tahoma"/>
          <w:b w:val="0"/>
          <w:bCs w:val="0"/>
          <w:sz w:val="20"/>
        </w:rPr>
        <w:t>HTTP</w:t>
      </w:r>
      <w:r w:rsidRPr="00C01C06">
        <w:rPr>
          <w:rFonts w:ascii="Tahoma" w:hAnsi="Tahoma" w:cs="Tahoma"/>
          <w:b w:val="0"/>
          <w:bCs w:val="0"/>
          <w:sz w:val="20"/>
          <w:rtl/>
        </w:rPr>
        <w:t>. יש לאפשר את השימוש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ברשתות מהימנות ורק כאשר ניתן לעשות באמצעות </w:t>
      </w:r>
      <w:r w:rsidRPr="00C01C06">
        <w:rPr>
          <w:rFonts w:ascii="Tahoma" w:hAnsi="Tahoma" w:cs="Tahoma"/>
          <w:b w:val="0"/>
          <w:bCs w:val="0"/>
          <w:sz w:val="20"/>
        </w:rPr>
        <w:t>IPsec</w:t>
      </w:r>
      <w:r w:rsidRPr="00C01C06">
        <w:rPr>
          <w:rFonts w:ascii="Tahoma" w:hAnsi="Tahoma" w:cs="Tahoma"/>
          <w:b w:val="0"/>
          <w:bCs w:val="0"/>
          <w:sz w:val="20"/>
          <w:rtl/>
        </w:rPr>
        <w:t>.</w:t>
      </w:r>
    </w:p>
    <w:p w14:paraId="48C349F7" w14:textId="77777777" w:rsidR="00417491" w:rsidRPr="00C01C06" w:rsidRDefault="00417491" w:rsidP="00EF4461">
      <w:pPr>
        <w:pStyle w:val="3SubTitle"/>
        <w:numPr>
          <w:ilvl w:val="0"/>
          <w:numId w:val="2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 xml:space="preserve"> from storing </w:t>
      </w:r>
      <w:proofErr w:type="spellStart"/>
      <w:r w:rsidRPr="00C01C06">
        <w:rPr>
          <w:rFonts w:ascii="Tahoma" w:hAnsi="Tahoma" w:cs="Tahoma"/>
          <w:b w:val="0"/>
          <w:bCs w:val="0"/>
          <w:sz w:val="20"/>
        </w:rPr>
        <w:t>RunAs</w:t>
      </w:r>
      <w:proofErr w:type="spellEnd"/>
      <w:r w:rsidRPr="00C01C06">
        <w:rPr>
          <w:rFonts w:ascii="Tahoma" w:hAnsi="Tahoma" w:cs="Tahoma"/>
          <w:b w:val="0"/>
          <w:bCs w:val="0"/>
          <w:sz w:val="20"/>
        </w:rPr>
        <w:t xml:space="preserve"> credentials</w:t>
      </w:r>
      <w:r w:rsidRPr="00C01C06">
        <w:rPr>
          <w:rFonts w:ascii="Tahoma" w:hAnsi="Tahoma" w:cs="Tahoma"/>
          <w:b w:val="0"/>
          <w:bCs w:val="0"/>
          <w:sz w:val="20"/>
          <w:rtl/>
        </w:rPr>
        <w:t xml:space="preserve"> שולטת בשמירת פרטי הזדהות בעת ביצוע </w:t>
      </w:r>
      <w:proofErr w:type="spellStart"/>
      <w:r w:rsidRPr="00C01C06">
        <w:rPr>
          <w:rFonts w:ascii="Tahoma" w:hAnsi="Tahoma" w:cs="Tahoma"/>
          <w:b w:val="0"/>
          <w:bCs w:val="0"/>
          <w:sz w:val="20"/>
        </w:rPr>
        <w:t>RunAs</w:t>
      </w:r>
      <w:proofErr w:type="spellEnd"/>
      <w:r w:rsidRPr="00C01C06">
        <w:rPr>
          <w:rFonts w:ascii="Tahoma" w:hAnsi="Tahoma" w:cs="Tahoma"/>
          <w:b w:val="0"/>
          <w:bCs w:val="0"/>
          <w:sz w:val="20"/>
          <w:rtl/>
        </w:rPr>
        <w:t>, דבר היכול להוביל לחשיפת פרטי ההזדהות.</w:t>
      </w:r>
    </w:p>
    <w:p w14:paraId="06F95D7A"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783D58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Basic authentication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Client\Allow Basic authentication</w:t>
      </w:r>
      <w:r w:rsidRPr="00C01C06">
        <w:rPr>
          <w:rFonts w:ascii="Tahoma" w:hAnsi="Tahoma" w:cs="Tahoma"/>
          <w:sz w:val="20"/>
          <w:szCs w:val="20"/>
          <w:rtl/>
        </w:rPr>
        <w:br/>
      </w:r>
      <w:r w:rsidRPr="00C01C06">
        <w:rPr>
          <w:rFonts w:ascii="Tahoma" w:hAnsi="Tahoma" w:cs="Tahoma"/>
          <w:sz w:val="20"/>
          <w:szCs w:val="20"/>
          <w:rtl/>
        </w:rPr>
        <w:br/>
      </w:r>
      <w:r w:rsidRPr="00C01C06">
        <w:rPr>
          <w:rFonts w:ascii="Tahoma" w:hAnsi="Tahoma" w:cs="Tahoma"/>
          <w:sz w:val="20"/>
          <w:szCs w:val="20"/>
          <w:rtl/>
        </w:rPr>
        <w:br/>
      </w:r>
    </w:p>
    <w:p w14:paraId="07A29AF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unencrypted traffic</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Components\Windows </w:t>
      </w:r>
      <w:r w:rsidRPr="00C01C06">
        <w:rPr>
          <w:rFonts w:ascii="Tahoma" w:hAnsi="Tahoma" w:cs="Tahoma"/>
          <w:sz w:val="20"/>
          <w:szCs w:val="20"/>
        </w:rPr>
        <w:lastRenderedPageBreak/>
        <w:t>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Client\Allow unencrypted traffic</w:t>
      </w:r>
      <w:r w:rsidRPr="00C01C06">
        <w:rPr>
          <w:rFonts w:ascii="Tahoma" w:hAnsi="Tahoma" w:cs="Tahoma"/>
          <w:sz w:val="20"/>
          <w:szCs w:val="20"/>
          <w:rtl/>
        </w:rPr>
        <w:br/>
      </w:r>
    </w:p>
    <w:p w14:paraId="041EEAAB"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Disallow Digest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Client\Disallow Digest authentication</w:t>
      </w:r>
      <w:r w:rsidRPr="00C01C06">
        <w:rPr>
          <w:rFonts w:ascii="Tahoma" w:hAnsi="Tahoma" w:cs="Tahoma"/>
          <w:sz w:val="20"/>
          <w:szCs w:val="20"/>
          <w:rtl/>
        </w:rPr>
        <w:br/>
      </w:r>
    </w:p>
    <w:p w14:paraId="311D50CD"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Allow remote server management through </w:t>
      </w:r>
      <w:proofErr w:type="spellStart"/>
      <w:r w:rsidRPr="00C01C06">
        <w:rPr>
          <w:rFonts w:ascii="Tahoma" w:hAnsi="Tahoma" w:cs="Tahoma"/>
          <w:sz w:val="20"/>
          <w:szCs w:val="20"/>
        </w:rPr>
        <w:t>WinRM</w:t>
      </w:r>
      <w:proofErr w:type="spellEnd"/>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Service\Allow remote server management through </w:t>
      </w:r>
      <w:proofErr w:type="spellStart"/>
      <w:r w:rsidRPr="00C01C06">
        <w:rPr>
          <w:rFonts w:ascii="Tahoma" w:hAnsi="Tahoma" w:cs="Tahoma"/>
          <w:sz w:val="20"/>
          <w:szCs w:val="20"/>
        </w:rPr>
        <w:t>WinRM</w:t>
      </w:r>
      <w:proofErr w:type="spellEnd"/>
      <w:r w:rsidRPr="00C01C06">
        <w:rPr>
          <w:rFonts w:ascii="Tahoma" w:hAnsi="Tahoma" w:cs="Tahoma"/>
          <w:sz w:val="20"/>
          <w:szCs w:val="20"/>
          <w:rtl/>
        </w:rPr>
        <w:br/>
      </w:r>
    </w:p>
    <w:p w14:paraId="4CB1A888"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Disallow </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from storing </w:t>
      </w:r>
      <w:proofErr w:type="spellStart"/>
      <w:r w:rsidRPr="00C01C06">
        <w:rPr>
          <w:rFonts w:ascii="Tahoma" w:hAnsi="Tahoma" w:cs="Tahoma"/>
          <w:sz w:val="20"/>
          <w:szCs w:val="20"/>
        </w:rPr>
        <w:t>RunAs</w:t>
      </w:r>
      <w:proofErr w:type="spellEnd"/>
      <w:r w:rsidRPr="00C01C06">
        <w:rPr>
          <w:rFonts w:ascii="Tahoma" w:hAnsi="Tahoma" w:cs="Tahoma"/>
          <w:sz w:val="20"/>
          <w:szCs w:val="20"/>
        </w:rPr>
        <w:t xml:space="preserve"> credentials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Service\Disallow </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from storing </w:t>
      </w:r>
      <w:proofErr w:type="spellStart"/>
      <w:r w:rsidRPr="00C01C06">
        <w:rPr>
          <w:rFonts w:ascii="Tahoma" w:hAnsi="Tahoma" w:cs="Tahoma"/>
          <w:sz w:val="20"/>
          <w:szCs w:val="20"/>
        </w:rPr>
        <w:t>RunAs</w:t>
      </w:r>
      <w:proofErr w:type="spellEnd"/>
      <w:r w:rsidRPr="00C01C06">
        <w:rPr>
          <w:rFonts w:ascii="Tahoma" w:hAnsi="Tahoma" w:cs="Tahoma"/>
          <w:sz w:val="20"/>
          <w:szCs w:val="20"/>
        </w:rPr>
        <w:t xml:space="preserve"> credentials</w:t>
      </w:r>
    </w:p>
    <w:p w14:paraId="569B3E00" w14:textId="77777777" w:rsidR="00417491" w:rsidRPr="00C01C06" w:rsidRDefault="00417491" w:rsidP="00417491">
      <w:pPr>
        <w:autoSpaceDE w:val="0"/>
        <w:autoSpaceDN w:val="0"/>
        <w:adjustRightInd w:val="0"/>
        <w:spacing w:after="0" w:line="240" w:lineRule="auto"/>
        <w:rPr>
          <w:rFonts w:ascii="Tahoma" w:hAnsi="Tahoma" w:cs="Tahoma"/>
          <w:rtl/>
        </w:rPr>
      </w:pPr>
    </w:p>
    <w:p w14:paraId="1CA6629D" w14:textId="77777777" w:rsidR="00417491" w:rsidRPr="00C01C06" w:rsidRDefault="00417491" w:rsidP="00417491">
      <w:pPr>
        <w:autoSpaceDE w:val="0"/>
        <w:autoSpaceDN w:val="0"/>
        <w:adjustRightInd w:val="0"/>
        <w:spacing w:after="0" w:line="240" w:lineRule="auto"/>
        <w:rPr>
          <w:rFonts w:ascii="Tahoma" w:hAnsi="Tahoma" w:cs="Tahoma"/>
          <w:rtl/>
        </w:rPr>
      </w:pPr>
    </w:p>
    <w:p w14:paraId="3621E7FE" w14:textId="77777777" w:rsidR="00417491" w:rsidRPr="00C01C06" w:rsidRDefault="00417491" w:rsidP="00417491">
      <w:pPr>
        <w:autoSpaceDE w:val="0"/>
        <w:autoSpaceDN w:val="0"/>
        <w:adjustRightInd w:val="0"/>
        <w:spacing w:after="0" w:line="240" w:lineRule="auto"/>
        <w:rPr>
          <w:rFonts w:ascii="Tahoma" w:hAnsi="Tahoma" w:cs="Tahoma"/>
          <w:rtl/>
        </w:rPr>
      </w:pPr>
    </w:p>
    <w:p w14:paraId="4DCDD5A3" w14:textId="77777777" w:rsidR="00417491" w:rsidRPr="00C01C06" w:rsidRDefault="00417491" w:rsidP="00417491">
      <w:pPr>
        <w:rPr>
          <w:rFonts w:ascii="Tahoma" w:hAnsi="Tahoma" w:cs="Tahoma"/>
          <w:color w:val="FFFFFF" w:themeColor="background1"/>
          <w:rtl/>
        </w:rPr>
      </w:pPr>
    </w:p>
    <w:p w14:paraId="6C89AA4D" w14:textId="77777777" w:rsidR="00417491" w:rsidRPr="00C01C06" w:rsidRDefault="00417491" w:rsidP="00417491">
      <w:pPr>
        <w:rPr>
          <w:rFonts w:ascii="Tahoma" w:hAnsi="Tahoma" w:cs="Tahoma"/>
          <w:color w:val="FFFFFF" w:themeColor="background1"/>
          <w:rtl/>
        </w:rPr>
      </w:pPr>
    </w:p>
    <w:p w14:paraId="78572EE0" w14:textId="77777777" w:rsidR="00417491" w:rsidRPr="00C01C06" w:rsidRDefault="00417491" w:rsidP="00417491">
      <w:pPr>
        <w:rPr>
          <w:rFonts w:ascii="Tahoma" w:hAnsi="Tahoma" w:cs="Tahoma"/>
          <w:color w:val="FFFFFF" w:themeColor="background1"/>
          <w:rtl/>
        </w:rPr>
      </w:pPr>
    </w:p>
    <w:p w14:paraId="43AE3E96" w14:textId="77777777" w:rsidR="00417491" w:rsidRPr="00C01C06" w:rsidRDefault="00417491" w:rsidP="00417491">
      <w:pPr>
        <w:rPr>
          <w:rFonts w:ascii="Tahoma" w:hAnsi="Tahoma" w:cs="Tahoma"/>
          <w:color w:val="FFFFFF" w:themeColor="background1"/>
          <w:rtl/>
        </w:rPr>
      </w:pPr>
    </w:p>
    <w:p w14:paraId="0EA3DA09" w14:textId="77777777" w:rsidR="00417491" w:rsidRPr="00C01C06" w:rsidRDefault="00417491" w:rsidP="00417491">
      <w:pPr>
        <w:rPr>
          <w:rFonts w:ascii="Tahoma" w:hAnsi="Tahoma" w:cs="Tahoma"/>
          <w:color w:val="FFFFFF" w:themeColor="background1"/>
          <w:rtl/>
        </w:rPr>
      </w:pPr>
    </w:p>
    <w:p w14:paraId="3EF04112" w14:textId="77777777" w:rsidR="00417491" w:rsidRPr="00C01C06" w:rsidRDefault="00417491" w:rsidP="00417491">
      <w:pPr>
        <w:rPr>
          <w:rFonts w:ascii="Tahoma" w:hAnsi="Tahoma" w:cs="Tahoma"/>
          <w:color w:val="FFFFFF" w:themeColor="background1"/>
          <w:rtl/>
        </w:rPr>
      </w:pPr>
    </w:p>
    <w:p w14:paraId="21FD130D" w14:textId="77777777" w:rsidR="00417491" w:rsidRPr="00C01C06" w:rsidRDefault="00417491" w:rsidP="00417491">
      <w:pPr>
        <w:rPr>
          <w:rFonts w:ascii="Tahoma" w:hAnsi="Tahoma" w:cs="Tahoma"/>
          <w:color w:val="FFFFFF" w:themeColor="background1"/>
          <w:rtl/>
        </w:rPr>
      </w:pPr>
    </w:p>
    <w:p w14:paraId="04D0A674" w14:textId="77777777" w:rsidR="00417491" w:rsidRPr="00C01C06" w:rsidRDefault="00417491" w:rsidP="00417491">
      <w:pPr>
        <w:rPr>
          <w:rFonts w:ascii="Tahoma" w:hAnsi="Tahoma" w:cs="Tahoma"/>
          <w:color w:val="FFFFFF" w:themeColor="background1"/>
          <w:rtl/>
        </w:rPr>
      </w:pPr>
    </w:p>
    <w:p w14:paraId="538E639E" w14:textId="77777777" w:rsidR="00417491" w:rsidRPr="00C01C06" w:rsidRDefault="00417491" w:rsidP="00417491">
      <w:pPr>
        <w:rPr>
          <w:rFonts w:ascii="Tahoma" w:hAnsi="Tahoma" w:cs="Tahoma"/>
          <w:color w:val="FFFFFF" w:themeColor="background1"/>
          <w:rtl/>
        </w:rPr>
      </w:pPr>
    </w:p>
    <w:p w14:paraId="18907613" w14:textId="77777777" w:rsidR="00417491" w:rsidRPr="00C01C06" w:rsidRDefault="00417491" w:rsidP="00417491">
      <w:pPr>
        <w:rPr>
          <w:rFonts w:ascii="Tahoma" w:hAnsi="Tahoma" w:cs="Tahoma"/>
          <w:color w:val="FFFFFF" w:themeColor="background1"/>
          <w:rtl/>
        </w:rPr>
      </w:pPr>
    </w:p>
    <w:p w14:paraId="790E69ED" w14:textId="77777777" w:rsidR="00417491" w:rsidRPr="00C01C06" w:rsidRDefault="00417491" w:rsidP="00417491">
      <w:pPr>
        <w:rPr>
          <w:rFonts w:ascii="Tahoma" w:hAnsi="Tahoma" w:cs="Tahoma"/>
          <w:color w:val="FFFFFF" w:themeColor="background1"/>
          <w:rtl/>
        </w:rPr>
      </w:pPr>
    </w:p>
    <w:p w14:paraId="39029DB0" w14:textId="77777777" w:rsidR="00417491" w:rsidRPr="00C01C06" w:rsidRDefault="00417491" w:rsidP="00417491">
      <w:pPr>
        <w:rPr>
          <w:rFonts w:ascii="Tahoma" w:hAnsi="Tahoma" w:cs="Tahoma"/>
          <w:color w:val="FFFFFF" w:themeColor="background1"/>
          <w:rtl/>
        </w:rPr>
      </w:pPr>
    </w:p>
    <w:p w14:paraId="346834B1" w14:textId="77777777" w:rsidR="00417491" w:rsidRPr="00C01C06" w:rsidRDefault="00417491" w:rsidP="00417491">
      <w:pPr>
        <w:rPr>
          <w:rFonts w:ascii="Tahoma" w:hAnsi="Tahoma" w:cs="Tahoma"/>
          <w:color w:val="FFFFFF" w:themeColor="background1"/>
          <w:rtl/>
        </w:rPr>
      </w:pPr>
    </w:p>
    <w:p w14:paraId="1CBA3648" w14:textId="77777777" w:rsidR="00417491" w:rsidRPr="00C01C06" w:rsidRDefault="00417491" w:rsidP="00417491">
      <w:pPr>
        <w:rPr>
          <w:rFonts w:ascii="Tahoma" w:hAnsi="Tahoma" w:cs="Tahoma"/>
          <w:color w:val="FFFFFF" w:themeColor="background1"/>
          <w:rtl/>
        </w:rPr>
      </w:pPr>
    </w:p>
    <w:p w14:paraId="2EC122AD" w14:textId="77777777" w:rsidR="00417491" w:rsidRPr="00C01C06" w:rsidRDefault="00417491" w:rsidP="00417491">
      <w:pPr>
        <w:rPr>
          <w:rFonts w:ascii="Tahoma" w:hAnsi="Tahoma" w:cs="Tahoma"/>
          <w:color w:val="FFFFFF" w:themeColor="background1"/>
          <w:rtl/>
        </w:rPr>
      </w:pPr>
    </w:p>
    <w:p w14:paraId="425C1B5E" w14:textId="77777777" w:rsidR="00417491" w:rsidRPr="00C01C06" w:rsidRDefault="00417491" w:rsidP="00417491">
      <w:pPr>
        <w:rPr>
          <w:rFonts w:ascii="Tahoma" w:hAnsi="Tahoma" w:cs="Tahoma"/>
          <w:color w:val="FFFFFF" w:themeColor="background1"/>
          <w:rtl/>
        </w:rPr>
      </w:pPr>
    </w:p>
    <w:p w14:paraId="6292BACA" w14:textId="77777777" w:rsidR="00417491" w:rsidRPr="00C01C06" w:rsidRDefault="00417491" w:rsidP="00417491">
      <w:pPr>
        <w:rPr>
          <w:rFonts w:ascii="Tahoma" w:hAnsi="Tahoma" w:cs="Tahoma"/>
          <w:color w:val="FFFFFF" w:themeColor="background1"/>
          <w:rtl/>
        </w:rPr>
      </w:pPr>
    </w:p>
    <w:p w14:paraId="3214C8D3" w14:textId="77777777" w:rsidR="00417491" w:rsidRPr="00C01C06" w:rsidRDefault="00417491" w:rsidP="00417491">
      <w:pPr>
        <w:rPr>
          <w:rFonts w:ascii="Tahoma" w:hAnsi="Tahoma" w:cs="Tahoma"/>
          <w:color w:val="FFFFFF" w:themeColor="background1"/>
          <w:rtl/>
        </w:rPr>
      </w:pPr>
    </w:p>
    <w:p w14:paraId="626920A4" w14:textId="77777777" w:rsidR="00417491" w:rsidRPr="00C01C06" w:rsidRDefault="00417491" w:rsidP="00EF4461">
      <w:pPr>
        <w:pStyle w:val="a0"/>
        <w:numPr>
          <w:ilvl w:val="1"/>
          <w:numId w:val="5"/>
        </w:numPr>
        <w:bidi/>
        <w:rPr>
          <w:rFonts w:ascii="Tahoma" w:hAnsi="Tahoma" w:cs="Tahoma"/>
          <w:lang w:bidi="he-IL"/>
        </w:rPr>
      </w:pPr>
      <w:bookmarkStart w:id="22" w:name="_Toc56326347"/>
      <w:bookmarkStart w:id="23" w:name="_Toc63854999"/>
      <w:r w:rsidRPr="00C01C06">
        <w:rPr>
          <w:rFonts w:ascii="Tahoma" w:hAnsi="Tahoma" w:cs="Tahoma" w:hint="cs"/>
          <w:rtl/>
          <w:lang w:bidi="he-IL"/>
        </w:rPr>
        <w:lastRenderedPageBreak/>
        <w:t>ליקוי בהגדרת ה-</w:t>
      </w:r>
      <w:r w:rsidRPr="00C01C06">
        <w:rPr>
          <w:rFonts w:ascii="Tahoma" w:hAnsi="Tahoma" w:cs="Tahoma" w:hint="cs"/>
          <w:lang w:bidi="he-IL"/>
        </w:rPr>
        <w:t>R</w:t>
      </w:r>
      <w:r w:rsidRPr="00C01C06">
        <w:rPr>
          <w:rFonts w:ascii="Tahoma" w:hAnsi="Tahoma" w:cs="Tahoma"/>
          <w:lang w:bidi="he-IL"/>
        </w:rPr>
        <w:t>emote Shell</w:t>
      </w:r>
      <w:r w:rsidRPr="00C01C06">
        <w:rPr>
          <w:rFonts w:ascii="Tahoma" w:hAnsi="Tahoma" w:cs="Tahoma" w:hint="cs"/>
          <w:rtl/>
          <w:lang w:bidi="he-IL"/>
        </w:rPr>
        <w:t>.</w:t>
      </w:r>
      <w:bookmarkEnd w:id="22"/>
      <w:bookmarkEnd w:id="23"/>
    </w:p>
    <w:p w14:paraId="7616132F"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47EAE996"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A0FEE8B" w14:textId="6529F6BC" w:rsidR="00417491" w:rsidRPr="00C01C06" w:rsidRDefault="00417491" w:rsidP="00417491">
      <w:pPr>
        <w:pStyle w:val="3SubTitle"/>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Remote Shell Access</w:t>
      </w:r>
      <w:r w:rsidRPr="00C01C06">
        <w:rPr>
          <w:rFonts w:ascii="Tahoma" w:hAnsi="Tahoma" w:cs="Tahoma"/>
          <w:b w:val="0"/>
          <w:bCs w:val="0"/>
          <w:sz w:val="20"/>
          <w:rtl/>
        </w:rPr>
        <w:t xml:space="preserve"> אינה מוגדרת.</w:t>
      </w:r>
    </w:p>
    <w:p w14:paraId="703F162C"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3F42815B"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75696522"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759CAD3"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7AC6FC0E"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3EC0AB82"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0806EFA" w14:textId="71C1F345" w:rsidR="00417491" w:rsidRPr="00C01C06" w:rsidRDefault="00417491" w:rsidP="00417491">
      <w:pPr>
        <w:pStyle w:val="3SubTitle"/>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Remote Shell Access</w:t>
      </w:r>
      <w:r w:rsidRPr="00C01C06">
        <w:rPr>
          <w:rFonts w:ascii="Tahoma" w:hAnsi="Tahoma" w:cs="Tahoma"/>
          <w:b w:val="0"/>
          <w:bCs w:val="0"/>
          <w:sz w:val="20"/>
          <w:rtl/>
        </w:rPr>
        <w:t xml:space="preserve"> מאפשרת לנהל את תצורת הגישה מרחוק לכל ה-</w:t>
      </w:r>
      <w:r w:rsidR="00871813">
        <w:rPr>
          <w:rFonts w:ascii="Tahoma" w:hAnsi="Tahoma" w:cs="Tahoma" w:hint="cs"/>
          <w:b w:val="0"/>
          <w:bCs w:val="0"/>
          <w:sz w:val="20"/>
        </w:rPr>
        <w:t>S</w:t>
      </w:r>
      <w:r w:rsidRPr="00C01C06">
        <w:rPr>
          <w:rFonts w:ascii="Tahoma" w:hAnsi="Tahoma" w:cs="Tahoma"/>
          <w:b w:val="0"/>
          <w:bCs w:val="0"/>
          <w:sz w:val="20"/>
        </w:rPr>
        <w:t>hell</w:t>
      </w:r>
      <w:r w:rsidR="00871813">
        <w:rPr>
          <w:rFonts w:ascii="Tahoma" w:hAnsi="Tahoma" w:cs="Tahoma"/>
          <w:b w:val="0"/>
          <w:bCs w:val="0"/>
          <w:sz w:val="20"/>
        </w:rPr>
        <w:t>s</w:t>
      </w:r>
      <w:r w:rsidRPr="00C01C06">
        <w:rPr>
          <w:rFonts w:ascii="Tahoma" w:hAnsi="Tahoma" w:cs="Tahoma"/>
          <w:b w:val="0"/>
          <w:bCs w:val="0"/>
          <w:sz w:val="20"/>
          <w:rtl/>
        </w:rPr>
        <w:t xml:space="preserve"> הנתמכים להרצת פקודות וסקריפטים. מומלץ לאפשר את השימוש </w:t>
      </w:r>
      <w:commentRangeStart w:id="24"/>
      <w:commentRangeStart w:id="25"/>
      <w:r w:rsidRPr="00C01C06">
        <w:rPr>
          <w:rFonts w:ascii="Tahoma" w:hAnsi="Tahoma" w:cs="Tahoma"/>
          <w:b w:val="0"/>
          <w:bCs w:val="0"/>
          <w:sz w:val="20"/>
          <w:rtl/>
        </w:rPr>
        <w:t>במעטפת ב-</w:t>
      </w:r>
      <w:r w:rsidRPr="00C01C06">
        <w:rPr>
          <w:rFonts w:ascii="Tahoma" w:hAnsi="Tahoma" w:cs="Tahoma"/>
          <w:b w:val="0"/>
          <w:bCs w:val="0"/>
          <w:sz w:val="20"/>
        </w:rPr>
        <w:t>shell</w:t>
      </w:r>
      <w:r w:rsidRPr="00C01C06">
        <w:rPr>
          <w:rFonts w:ascii="Tahoma" w:hAnsi="Tahoma" w:cs="Tahoma"/>
          <w:b w:val="0"/>
          <w:bCs w:val="0"/>
          <w:sz w:val="20"/>
          <w:rtl/>
        </w:rPr>
        <w:t xml:space="preserve"> </w:t>
      </w:r>
      <w:commentRangeEnd w:id="24"/>
      <w:r w:rsidR="00871813">
        <w:rPr>
          <w:rStyle w:val="CommentReference"/>
          <w:rFonts w:ascii="Century Gothic" w:hAnsi="Century Gothic" w:cs="Tahoma"/>
          <w:noProof/>
          <w:spacing w:val="-5"/>
          <w:kern w:val="0"/>
          <w:lang w:eastAsia="he-IL"/>
        </w:rPr>
        <w:commentReference w:id="24"/>
      </w:r>
      <w:commentRangeEnd w:id="25"/>
      <w:r w:rsidR="00275F36">
        <w:rPr>
          <w:rStyle w:val="CommentReference"/>
          <w:rFonts w:ascii="Century Gothic" w:hAnsi="Century Gothic" w:cs="Tahoma"/>
          <w:noProof/>
          <w:spacing w:val="-5"/>
          <w:kern w:val="0"/>
          <w:rtl/>
          <w:lang w:eastAsia="he-IL"/>
        </w:rPr>
        <w:commentReference w:id="25"/>
      </w:r>
      <w:r w:rsidRPr="00C01C06">
        <w:rPr>
          <w:rFonts w:ascii="Tahoma" w:hAnsi="Tahoma" w:cs="Tahoma"/>
          <w:b w:val="0"/>
          <w:bCs w:val="0"/>
          <w:sz w:val="20"/>
          <w:rtl/>
        </w:rPr>
        <w:t xml:space="preserve">ברשתות מהימנות וכאשר ניתן לבצע שימוש בפרוטוקולים כגון </w:t>
      </w:r>
      <w:r w:rsidRPr="00C01C06">
        <w:rPr>
          <w:rFonts w:ascii="Tahoma" w:hAnsi="Tahoma" w:cs="Tahoma"/>
          <w:b w:val="0"/>
          <w:bCs w:val="0"/>
          <w:sz w:val="20"/>
        </w:rPr>
        <w:t>IPsec</w:t>
      </w:r>
      <w:r w:rsidRPr="00C01C06">
        <w:rPr>
          <w:rFonts w:ascii="Tahoma" w:hAnsi="Tahoma" w:cs="Tahoma"/>
          <w:b w:val="0"/>
          <w:bCs w:val="0"/>
          <w:sz w:val="20"/>
          <w:rtl/>
        </w:rPr>
        <w:t>.</w:t>
      </w:r>
    </w:p>
    <w:p w14:paraId="5A2E0AA4"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335B1AA9"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Remote Shell Access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Configuration\Administrative Templates\Windows Components\Windows Remote Shell\Allow Remote Shell Access</w:t>
      </w:r>
      <w:r w:rsidRPr="00C01C06">
        <w:rPr>
          <w:rFonts w:ascii="Tahoma" w:hAnsi="Tahoma" w:cs="Tahoma"/>
          <w:sz w:val="20"/>
          <w:szCs w:val="20"/>
          <w:rtl/>
        </w:rPr>
        <w:br/>
      </w:r>
      <w:r w:rsidRPr="00C01C06">
        <w:rPr>
          <w:rFonts w:ascii="Tahoma" w:hAnsi="Tahoma" w:cs="Tahoma"/>
          <w:sz w:val="20"/>
          <w:szCs w:val="20"/>
          <w:rtl/>
        </w:rPr>
        <w:br/>
      </w:r>
      <w:r w:rsidRPr="00C01C06">
        <w:rPr>
          <w:rFonts w:ascii="Tahoma" w:hAnsi="Tahoma" w:cs="Tahoma"/>
          <w:sz w:val="20"/>
          <w:szCs w:val="20"/>
          <w:rtl/>
        </w:rPr>
        <w:br/>
      </w:r>
    </w:p>
    <w:p w14:paraId="491A859C" w14:textId="77777777" w:rsidR="00417491" w:rsidRPr="00C01C06" w:rsidRDefault="00417491" w:rsidP="00417491">
      <w:pPr>
        <w:autoSpaceDE w:val="0"/>
        <w:autoSpaceDN w:val="0"/>
        <w:adjustRightInd w:val="0"/>
        <w:spacing w:after="0" w:line="240" w:lineRule="auto"/>
        <w:rPr>
          <w:rFonts w:ascii="Tahoma" w:hAnsi="Tahoma" w:cs="Tahoma"/>
          <w:rtl/>
        </w:rPr>
      </w:pPr>
    </w:p>
    <w:p w14:paraId="19847EB3" w14:textId="77777777" w:rsidR="00417491" w:rsidRPr="00C01C06" w:rsidRDefault="00417491" w:rsidP="00417491">
      <w:pPr>
        <w:autoSpaceDE w:val="0"/>
        <w:autoSpaceDN w:val="0"/>
        <w:adjustRightInd w:val="0"/>
        <w:spacing w:after="0" w:line="240" w:lineRule="auto"/>
        <w:rPr>
          <w:rFonts w:ascii="Tahoma" w:hAnsi="Tahoma" w:cs="Tahoma"/>
          <w:rtl/>
        </w:rPr>
      </w:pPr>
    </w:p>
    <w:p w14:paraId="0AFD6861" w14:textId="77777777" w:rsidR="00417491" w:rsidRPr="00C01C06" w:rsidRDefault="00417491" w:rsidP="00417491">
      <w:pPr>
        <w:rPr>
          <w:rFonts w:ascii="Tahoma" w:hAnsi="Tahoma" w:cs="Tahoma"/>
          <w:color w:val="FFFFFF" w:themeColor="background1"/>
          <w:rtl/>
        </w:rPr>
      </w:pPr>
    </w:p>
    <w:p w14:paraId="369A126D" w14:textId="77777777" w:rsidR="00417491" w:rsidRPr="00C01C06" w:rsidRDefault="00417491" w:rsidP="00417491">
      <w:pPr>
        <w:rPr>
          <w:rFonts w:ascii="Tahoma" w:hAnsi="Tahoma" w:cs="Tahoma"/>
          <w:color w:val="FFFFFF" w:themeColor="background1"/>
          <w:rtl/>
        </w:rPr>
      </w:pPr>
    </w:p>
    <w:p w14:paraId="4FC1BA7C" w14:textId="77777777" w:rsidR="00417491" w:rsidRPr="00C01C06" w:rsidRDefault="00417491" w:rsidP="00417491">
      <w:pPr>
        <w:rPr>
          <w:rFonts w:ascii="Tahoma" w:hAnsi="Tahoma" w:cs="Tahoma"/>
          <w:color w:val="FFFFFF" w:themeColor="background1"/>
          <w:rtl/>
        </w:rPr>
      </w:pPr>
    </w:p>
    <w:p w14:paraId="561C0D8C" w14:textId="77777777" w:rsidR="00417491" w:rsidRPr="00C01C06" w:rsidRDefault="00417491" w:rsidP="00417491">
      <w:pPr>
        <w:rPr>
          <w:rFonts w:ascii="Tahoma" w:hAnsi="Tahoma" w:cs="Tahoma"/>
          <w:color w:val="FFFFFF" w:themeColor="background1"/>
          <w:rtl/>
        </w:rPr>
      </w:pPr>
    </w:p>
    <w:p w14:paraId="0D40A049" w14:textId="77777777" w:rsidR="00417491" w:rsidRPr="00C01C06" w:rsidRDefault="00417491" w:rsidP="00417491">
      <w:pPr>
        <w:rPr>
          <w:rFonts w:ascii="Tahoma" w:hAnsi="Tahoma" w:cs="Tahoma"/>
          <w:color w:val="FFFFFF" w:themeColor="background1"/>
          <w:rtl/>
        </w:rPr>
      </w:pPr>
    </w:p>
    <w:p w14:paraId="0351BDA1" w14:textId="77777777" w:rsidR="00417491" w:rsidRPr="00C01C06" w:rsidRDefault="00417491" w:rsidP="00417491">
      <w:pPr>
        <w:rPr>
          <w:rFonts w:ascii="Tahoma" w:hAnsi="Tahoma" w:cs="Tahoma"/>
          <w:color w:val="FFFFFF" w:themeColor="background1"/>
          <w:rtl/>
        </w:rPr>
      </w:pPr>
    </w:p>
    <w:p w14:paraId="71E48A4C" w14:textId="77777777" w:rsidR="00417491" w:rsidRPr="00C01C06" w:rsidRDefault="00417491" w:rsidP="00417491">
      <w:pPr>
        <w:rPr>
          <w:rFonts w:ascii="Tahoma" w:hAnsi="Tahoma" w:cs="Tahoma"/>
          <w:color w:val="FFFFFF" w:themeColor="background1"/>
          <w:rtl/>
        </w:rPr>
      </w:pPr>
    </w:p>
    <w:p w14:paraId="679A8A62" w14:textId="77777777" w:rsidR="00417491" w:rsidRPr="00C01C06" w:rsidRDefault="00417491" w:rsidP="00417491">
      <w:pPr>
        <w:rPr>
          <w:rFonts w:ascii="Tahoma" w:hAnsi="Tahoma" w:cs="Tahoma"/>
          <w:color w:val="FFFFFF" w:themeColor="background1"/>
          <w:rtl/>
        </w:rPr>
      </w:pPr>
    </w:p>
    <w:p w14:paraId="2EBBBD6D" w14:textId="77777777" w:rsidR="00417491" w:rsidRPr="00C01C06" w:rsidRDefault="00417491" w:rsidP="00417491">
      <w:pPr>
        <w:rPr>
          <w:rFonts w:ascii="Tahoma" w:hAnsi="Tahoma" w:cs="Tahoma"/>
          <w:color w:val="FFFFFF" w:themeColor="background1"/>
          <w:rtl/>
        </w:rPr>
      </w:pPr>
    </w:p>
    <w:p w14:paraId="735EC0AE" w14:textId="77777777" w:rsidR="00417491" w:rsidRPr="00C01C06" w:rsidRDefault="00417491" w:rsidP="00417491">
      <w:pPr>
        <w:rPr>
          <w:rFonts w:ascii="Tahoma" w:hAnsi="Tahoma" w:cs="Tahoma"/>
          <w:color w:val="FFFFFF" w:themeColor="background1"/>
          <w:rtl/>
        </w:rPr>
      </w:pPr>
    </w:p>
    <w:p w14:paraId="1512DB5C" w14:textId="77777777" w:rsidR="00417491" w:rsidRPr="00C01C06" w:rsidRDefault="00417491" w:rsidP="00417491">
      <w:pPr>
        <w:rPr>
          <w:rFonts w:ascii="Tahoma" w:hAnsi="Tahoma" w:cs="Tahoma"/>
          <w:color w:val="FFFFFF" w:themeColor="background1"/>
          <w:rtl/>
        </w:rPr>
      </w:pPr>
    </w:p>
    <w:p w14:paraId="0F760D8D" w14:textId="77777777" w:rsidR="00417491" w:rsidRPr="00C01C06" w:rsidRDefault="00417491" w:rsidP="00417491">
      <w:pPr>
        <w:rPr>
          <w:rFonts w:ascii="Tahoma" w:hAnsi="Tahoma" w:cs="Tahoma"/>
          <w:color w:val="FFFFFF" w:themeColor="background1"/>
          <w:rtl/>
        </w:rPr>
      </w:pPr>
    </w:p>
    <w:p w14:paraId="3EF28562" w14:textId="77777777" w:rsidR="00417491" w:rsidRPr="00C01C06" w:rsidRDefault="00417491" w:rsidP="00417491">
      <w:pPr>
        <w:rPr>
          <w:rFonts w:ascii="Tahoma" w:hAnsi="Tahoma" w:cs="Tahoma"/>
          <w:color w:val="FFFFFF" w:themeColor="background1"/>
          <w:rtl/>
        </w:rPr>
      </w:pPr>
    </w:p>
    <w:p w14:paraId="78F3CC0D" w14:textId="77777777" w:rsidR="00417491" w:rsidRPr="00C01C06" w:rsidRDefault="00417491" w:rsidP="00EF4461">
      <w:pPr>
        <w:pStyle w:val="a0"/>
        <w:numPr>
          <w:ilvl w:val="1"/>
          <w:numId w:val="5"/>
        </w:numPr>
        <w:bidi/>
        <w:rPr>
          <w:rFonts w:ascii="Tahoma" w:hAnsi="Tahoma" w:cs="Tahoma"/>
          <w:lang w:bidi="he-IL"/>
        </w:rPr>
      </w:pPr>
      <w:bookmarkStart w:id="26" w:name="_Toc56326348"/>
      <w:bookmarkStart w:id="27" w:name="_Toc63855000"/>
      <w:r w:rsidRPr="00C01C06">
        <w:rPr>
          <w:rFonts w:ascii="Tahoma" w:hAnsi="Tahoma" w:cs="Tahoma" w:hint="cs"/>
          <w:rtl/>
          <w:lang w:bidi="he-IL"/>
        </w:rPr>
        <w:lastRenderedPageBreak/>
        <w:t>ליקויים בהגדרות ה-</w:t>
      </w:r>
      <w:r w:rsidRPr="00C01C06">
        <w:rPr>
          <w:rFonts w:ascii="Tahoma" w:hAnsi="Tahoma" w:cs="Tahoma" w:hint="cs"/>
          <w:lang w:bidi="he-IL"/>
        </w:rPr>
        <w:t>I</w:t>
      </w:r>
      <w:r w:rsidRPr="00C01C06">
        <w:rPr>
          <w:rFonts w:ascii="Tahoma" w:hAnsi="Tahoma" w:cs="Tahoma"/>
          <w:lang w:bidi="he-IL"/>
        </w:rPr>
        <w:t>nternet Communication</w:t>
      </w:r>
      <w:r w:rsidRPr="00C01C06">
        <w:rPr>
          <w:rFonts w:ascii="Tahoma" w:hAnsi="Tahoma" w:cs="Tahoma" w:hint="cs"/>
          <w:rtl/>
          <w:lang w:bidi="he-IL"/>
        </w:rPr>
        <w:t>.</w:t>
      </w:r>
      <w:bookmarkEnd w:id="26"/>
      <w:bookmarkEnd w:id="27"/>
    </w:p>
    <w:p w14:paraId="3BE80B8E"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501011BD"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385609F" w14:textId="046FED3E"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downloading of print drivers over HTTP</w:t>
      </w:r>
      <w:r w:rsidRPr="00C01C06">
        <w:rPr>
          <w:rFonts w:ascii="Tahoma" w:hAnsi="Tahoma" w:cs="Tahoma" w:hint="cs"/>
          <w:b w:val="0"/>
          <w:bCs w:val="0"/>
          <w:sz w:val="20"/>
          <w:rtl/>
        </w:rPr>
        <w:t xml:space="preserve"> אינה מוגדרת כראוי.</w:t>
      </w:r>
    </w:p>
    <w:p w14:paraId="7ED868E2" w14:textId="54ED0DC8"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Internet Connection Wizard if URL connection is referring to Microsoft.com</w:t>
      </w:r>
      <w:r w:rsidRPr="00C01C06">
        <w:rPr>
          <w:rFonts w:ascii="Tahoma" w:hAnsi="Tahoma" w:cs="Tahoma" w:hint="cs"/>
          <w:b w:val="0"/>
          <w:bCs w:val="0"/>
          <w:sz w:val="20"/>
          <w:rtl/>
        </w:rPr>
        <w:t xml:space="preserve"> אינה מוגדרת כראוי.</w:t>
      </w:r>
    </w:p>
    <w:p w14:paraId="4F3C9DFC" w14:textId="25369C95"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Internet download for Web publishing and online ordering wizards</w:t>
      </w:r>
      <w:r w:rsidRPr="00C01C06">
        <w:rPr>
          <w:rFonts w:ascii="Tahoma" w:hAnsi="Tahoma" w:cs="Tahoma" w:hint="cs"/>
          <w:b w:val="0"/>
          <w:bCs w:val="0"/>
          <w:sz w:val="20"/>
          <w:rtl/>
        </w:rPr>
        <w:t xml:space="preserve"> אינה מוגדרת כראוי.</w:t>
      </w:r>
    </w:p>
    <w:p w14:paraId="6385BE5C" w14:textId="3B21BB53"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printing over HTTP</w:t>
      </w:r>
      <w:r w:rsidRPr="00C01C06">
        <w:rPr>
          <w:rFonts w:ascii="Tahoma" w:hAnsi="Tahoma" w:cs="Tahoma" w:hint="cs"/>
          <w:b w:val="0"/>
          <w:bCs w:val="0"/>
          <w:sz w:val="20"/>
          <w:rtl/>
        </w:rPr>
        <w:t xml:space="preserve"> אינה מוגדרת כראוי.</w:t>
      </w:r>
    </w:p>
    <w:p w14:paraId="1CE4CC41" w14:textId="181C25AA"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Registration if URL connection is referring to Microsoft.com</w:t>
      </w:r>
      <w:r w:rsidRPr="00C01C06">
        <w:rPr>
          <w:rFonts w:ascii="Tahoma" w:hAnsi="Tahoma" w:cs="Tahoma" w:hint="cs"/>
          <w:b w:val="0"/>
          <w:bCs w:val="0"/>
          <w:sz w:val="20"/>
          <w:rtl/>
        </w:rPr>
        <w:t xml:space="preserve"> אינה מוגדרת כראוי.</w:t>
      </w:r>
    </w:p>
    <w:p w14:paraId="107CA49F" w14:textId="0ADD9B51"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במהלך הבדיקה</w:t>
      </w:r>
      <w:r w:rsidR="004F5D74">
        <w:rPr>
          <w:rFonts w:ascii="Tahoma" w:hAnsi="Tahoma" w:cs="Tahoma" w:hint="cs"/>
          <w:b w:val="0"/>
          <w:bCs w:val="0"/>
          <w:sz w:val="20"/>
          <w:rtl/>
        </w:rPr>
        <w:t xml:space="preserve"> </w:t>
      </w:r>
      <w:r w:rsidRPr="00C01C06">
        <w:rPr>
          <w:rFonts w:ascii="Tahoma" w:hAnsi="Tahoma" w:cs="Tahoma" w:hint="cs"/>
          <w:b w:val="0"/>
          <w:bCs w:val="0"/>
          <w:sz w:val="20"/>
          <w:rtl/>
        </w:rPr>
        <w:t xml:space="preserve">נמצא כי ההגדרה </w:t>
      </w:r>
      <w:r w:rsidRPr="00C01C06">
        <w:rPr>
          <w:rFonts w:ascii="Tahoma" w:hAnsi="Tahoma" w:cs="Tahoma"/>
          <w:b w:val="0"/>
          <w:bCs w:val="0"/>
          <w:sz w:val="20"/>
        </w:rPr>
        <w:t>Turn off Search Companion content file updates</w:t>
      </w:r>
      <w:r w:rsidRPr="00C01C06">
        <w:rPr>
          <w:rFonts w:ascii="Tahoma" w:hAnsi="Tahoma" w:cs="Tahoma" w:hint="cs"/>
          <w:b w:val="0"/>
          <w:bCs w:val="0"/>
          <w:sz w:val="20"/>
          <w:rtl/>
        </w:rPr>
        <w:t xml:space="preserve"> אינה מוגדרת כראוי.</w:t>
      </w:r>
    </w:p>
    <w:p w14:paraId="18C4146C" w14:textId="729C1A82"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‘Order Prints’ picture task</w:t>
      </w:r>
      <w:r w:rsidRPr="00C01C06">
        <w:rPr>
          <w:rFonts w:ascii="Tahoma" w:hAnsi="Tahoma" w:cs="Tahoma" w:hint="cs"/>
          <w:b w:val="0"/>
          <w:bCs w:val="0"/>
          <w:sz w:val="20"/>
          <w:rtl/>
        </w:rPr>
        <w:t xml:space="preserve"> אינה מוגדרת כראוי.</w:t>
      </w:r>
    </w:p>
    <w:p w14:paraId="3550309A" w14:textId="69B1F43F"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"Publish to Web" task for files and folders</w:t>
      </w:r>
      <w:r w:rsidRPr="00C01C06">
        <w:rPr>
          <w:rFonts w:ascii="Tahoma" w:hAnsi="Tahoma" w:cs="Tahoma" w:hint="cs"/>
          <w:b w:val="0"/>
          <w:bCs w:val="0"/>
          <w:sz w:val="20"/>
          <w:rtl/>
        </w:rPr>
        <w:t xml:space="preserve"> אינה מוגדרת כראוי.</w:t>
      </w:r>
    </w:p>
    <w:p w14:paraId="606554B7" w14:textId="6AF3FB03"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Windows Messenger Customer Experience Improvement Program</w:t>
      </w:r>
      <w:r w:rsidRPr="00C01C06">
        <w:rPr>
          <w:rFonts w:ascii="Tahoma" w:hAnsi="Tahoma" w:cs="Tahoma" w:hint="cs"/>
          <w:b w:val="0"/>
          <w:bCs w:val="0"/>
          <w:sz w:val="20"/>
          <w:rtl/>
        </w:rPr>
        <w:t xml:space="preserve"> אינה מוגדרת כראוי.</w:t>
      </w:r>
    </w:p>
    <w:p w14:paraId="2A6FE957" w14:textId="2CF19209" w:rsidR="00417491" w:rsidRPr="00C01C06"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Windows Customer Experience Improvement Program</w:t>
      </w:r>
      <w:r w:rsidRPr="00C01C06">
        <w:rPr>
          <w:rFonts w:ascii="Tahoma" w:hAnsi="Tahoma" w:cs="Tahoma" w:hint="cs"/>
          <w:b w:val="0"/>
          <w:bCs w:val="0"/>
          <w:sz w:val="20"/>
          <w:rtl/>
        </w:rPr>
        <w:t xml:space="preserve"> אינה מגדרת כראוי.</w:t>
      </w:r>
    </w:p>
    <w:p w14:paraId="225787EC" w14:textId="4A7C2522" w:rsidR="00417491" w:rsidRDefault="00417491" w:rsidP="00EF4461">
      <w:pPr>
        <w:pStyle w:val="3SubTitle"/>
        <w:numPr>
          <w:ilvl w:val="0"/>
          <w:numId w:val="24"/>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Help Experience Improvement Program</w:t>
      </w:r>
      <w:r w:rsidRPr="00C01C06">
        <w:rPr>
          <w:rFonts w:ascii="Tahoma" w:hAnsi="Tahoma" w:cs="Tahoma"/>
          <w:b w:val="0"/>
          <w:bCs w:val="0"/>
          <w:sz w:val="20"/>
          <w:rtl/>
        </w:rPr>
        <w:t xml:space="preserve"> אינה מוגדרת.</w:t>
      </w:r>
    </w:p>
    <w:p w14:paraId="2AD271E7" w14:textId="17A9563B" w:rsidR="00D9738D" w:rsidRPr="009E6361" w:rsidRDefault="00D9738D" w:rsidP="00EF4461">
      <w:pPr>
        <w:pStyle w:val="3SubTitle"/>
        <w:numPr>
          <w:ilvl w:val="0"/>
          <w:numId w:val="24"/>
        </w:numPr>
        <w:bidi/>
        <w:spacing w:before="0"/>
        <w:outlineLvl w:val="9"/>
        <w:rPr>
          <w:rFonts w:ascii="Tahoma" w:hAnsi="Tahoma" w:cs="Tahoma"/>
          <w:b w:val="0"/>
          <w:bCs w:val="0"/>
          <w:sz w:val="20"/>
        </w:rPr>
      </w:pPr>
      <w:r w:rsidRPr="009E6361">
        <w:rPr>
          <w:rFonts w:ascii="Tahoma" w:hAnsi="Tahoma" w:cs="Tahoma" w:hint="cs"/>
          <w:b w:val="0"/>
          <w:bCs w:val="0"/>
          <w:sz w:val="20"/>
          <w:rtl/>
        </w:rPr>
        <w:t xml:space="preserve">במהלך הבדיקה נמצא כי ההגדרה </w:t>
      </w:r>
      <w:r w:rsidRPr="009E6361">
        <w:rPr>
          <w:rFonts w:ascii="Tahoma" w:hAnsi="Tahoma" w:cs="Tahoma"/>
          <w:b w:val="0"/>
          <w:bCs w:val="0"/>
          <w:sz w:val="20"/>
        </w:rPr>
        <w:t>Turn off Windows Error Reporting</w:t>
      </w:r>
      <w:r w:rsidRPr="009E6361">
        <w:rPr>
          <w:rFonts w:ascii="Tahoma" w:hAnsi="Tahoma" w:cs="Tahoma" w:hint="cs"/>
          <w:b w:val="0"/>
          <w:bCs w:val="0"/>
          <w:sz w:val="20"/>
          <w:rtl/>
        </w:rPr>
        <w:t xml:space="preserve"> אינה מוגדרת כראוי.</w:t>
      </w:r>
    </w:p>
    <w:p w14:paraId="70769205" w14:textId="565DD6D8" w:rsidR="001C5404" w:rsidRPr="009E6361" w:rsidRDefault="001C5404" w:rsidP="00EF4461">
      <w:pPr>
        <w:pStyle w:val="3SubTitle"/>
        <w:numPr>
          <w:ilvl w:val="0"/>
          <w:numId w:val="24"/>
        </w:numPr>
        <w:bidi/>
        <w:spacing w:before="0"/>
        <w:outlineLvl w:val="9"/>
        <w:rPr>
          <w:rFonts w:ascii="Tahoma" w:hAnsi="Tahoma" w:cs="Tahoma"/>
          <w:b w:val="0"/>
          <w:bCs w:val="0"/>
          <w:sz w:val="20"/>
        </w:rPr>
      </w:pPr>
      <w:r w:rsidRPr="009E6361">
        <w:rPr>
          <w:rFonts w:ascii="Tahoma" w:hAnsi="Tahoma" w:cs="Tahoma" w:hint="cs"/>
          <w:b w:val="0"/>
          <w:bCs w:val="0"/>
          <w:sz w:val="20"/>
          <w:rtl/>
        </w:rPr>
        <w:t xml:space="preserve">במהלך הבדיקה נמצא כי ההגדרה </w:t>
      </w:r>
      <w:r w:rsidRPr="009E6361">
        <w:rPr>
          <w:rFonts w:ascii="Tahoma" w:hAnsi="Tahoma" w:cs="Tahoma"/>
          <w:b w:val="0"/>
          <w:bCs w:val="0"/>
          <w:sz w:val="20"/>
        </w:rPr>
        <w:t>Notify antivirus programs when opening attachments</w:t>
      </w:r>
      <w:r w:rsidRPr="009E6361">
        <w:rPr>
          <w:rFonts w:ascii="Tahoma" w:hAnsi="Tahoma" w:cs="Tahoma" w:hint="cs"/>
          <w:b w:val="0"/>
          <w:bCs w:val="0"/>
          <w:sz w:val="20"/>
          <w:rtl/>
        </w:rPr>
        <w:t xml:space="preserve"> אינה מוגדרת כראוי.</w:t>
      </w:r>
    </w:p>
    <w:p w14:paraId="13062FFF" w14:textId="323A9518" w:rsidR="00417491" w:rsidRPr="00074867" w:rsidRDefault="00417491" w:rsidP="00074867">
      <w:pPr>
        <w:pStyle w:val="3SubTitle"/>
        <w:numPr>
          <w:ilvl w:val="0"/>
          <w:numId w:val="24"/>
        </w:numPr>
        <w:bidi/>
        <w:spacing w:before="0"/>
        <w:outlineLvl w:val="9"/>
        <w:rPr>
          <w:rFonts w:ascii="Tahoma" w:hAnsi="Tahoma" w:cs="Tahoma"/>
          <w:b w:val="0"/>
          <w:bCs w:val="0"/>
          <w:sz w:val="20"/>
        </w:rPr>
      </w:pPr>
      <w:r w:rsidRPr="006C0E68">
        <w:rPr>
          <w:rFonts w:ascii="Tahoma" w:hAnsi="Tahoma" w:cs="Tahoma"/>
          <w:sz w:val="20"/>
          <w:rtl/>
        </w:rPr>
        <w:t xml:space="preserve">במהלך הבדיקה נמצא כי ההגדרה </w:t>
      </w:r>
      <w:r w:rsidRPr="006C0E68">
        <w:rPr>
          <w:rFonts w:ascii="Tahoma" w:hAnsi="Tahoma" w:cs="Tahoma"/>
          <w:sz w:val="20"/>
        </w:rPr>
        <w:t>Turn off all Windows spotlight features</w:t>
      </w:r>
      <w:r w:rsidRPr="006C0E68">
        <w:rPr>
          <w:rFonts w:ascii="Tahoma" w:hAnsi="Tahoma" w:cs="Tahoma"/>
          <w:sz w:val="20"/>
          <w:rtl/>
        </w:rPr>
        <w:t xml:space="preserve"> אינה מוגדרת.</w:t>
      </w:r>
    </w:p>
    <w:p w14:paraId="6F6BF325" w14:textId="77777777" w:rsidR="00417491" w:rsidRPr="00C01C06" w:rsidRDefault="00417491" w:rsidP="00074867">
      <w:pPr>
        <w:pStyle w:val="3SubTitle"/>
        <w:bidi/>
        <w:spacing w:before="0" w:after="0"/>
        <w:outlineLvl w:val="9"/>
        <w:rPr>
          <w:rFonts w:ascii="Tahoma" w:hAnsi="Tahoma" w:cs="Tahoma"/>
          <w:b w:val="0"/>
          <w:bCs w:val="0"/>
          <w:sz w:val="22"/>
          <w:szCs w:val="22"/>
          <w:rtl/>
        </w:rPr>
      </w:pPr>
    </w:p>
    <w:p w14:paraId="1B5BC469"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2A8AAE43"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254C0A12" w14:textId="7777777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712B242F"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1F182280"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7BF0530D" w14:textId="3DF49F9F" w:rsidR="00417491" w:rsidRPr="00C01C06" w:rsidRDefault="00417491" w:rsidP="00EF4461">
      <w:pPr>
        <w:pStyle w:val="3SubTitle"/>
        <w:numPr>
          <w:ilvl w:val="0"/>
          <w:numId w:val="25"/>
        </w:numPr>
        <w:bidi/>
        <w:spacing w:before="0"/>
        <w:outlineLvl w:val="9"/>
        <w:rPr>
          <w:rFonts w:ascii="Tahoma" w:hAnsi="Tahoma" w:cs="Tahoma"/>
          <w:b w:val="0"/>
          <w:bCs w:val="0"/>
          <w:sz w:val="20"/>
        </w:rPr>
      </w:pPr>
      <w:commentRangeStart w:id="28"/>
      <w:commentRangeStart w:id="29"/>
      <w:r w:rsidRPr="00C01C06">
        <w:rPr>
          <w:rFonts w:ascii="Tahoma" w:hAnsi="Tahoma" w:cs="Tahoma"/>
          <w:b w:val="0"/>
          <w:bCs w:val="0"/>
          <w:sz w:val="20"/>
        </w:rPr>
        <w:t>drivers</w:t>
      </w:r>
      <w:r w:rsidRPr="00C01C06">
        <w:rPr>
          <w:rFonts w:ascii="Tahoma" w:hAnsi="Tahoma" w:cs="Tahoma" w:hint="cs"/>
          <w:b w:val="0"/>
          <w:bCs w:val="0"/>
          <w:sz w:val="20"/>
          <w:rtl/>
        </w:rPr>
        <w:t xml:space="preserve"> הקשורים במדפסות בתווך של </w:t>
      </w:r>
      <w:r w:rsidRPr="00C01C06">
        <w:rPr>
          <w:rFonts w:ascii="Tahoma" w:hAnsi="Tahoma" w:cs="Tahoma" w:hint="cs"/>
          <w:b w:val="0"/>
          <w:bCs w:val="0"/>
          <w:sz w:val="20"/>
        </w:rPr>
        <w:t>HTTP</w:t>
      </w:r>
      <w:r w:rsidRPr="00C01C06">
        <w:rPr>
          <w:rFonts w:ascii="Tahoma" w:hAnsi="Tahoma" w:cs="Tahoma" w:hint="cs"/>
          <w:b w:val="0"/>
          <w:bCs w:val="0"/>
          <w:sz w:val="20"/>
          <w:rtl/>
        </w:rPr>
        <w:t>, דבר העלול להוביל להורדת קוד זדוני.</w:t>
      </w:r>
      <w:commentRangeEnd w:id="28"/>
      <w:r w:rsidR="00D1012A">
        <w:rPr>
          <w:rStyle w:val="CommentReference"/>
          <w:rFonts w:ascii="Century Gothic" w:hAnsi="Century Gothic" w:cs="Tahoma"/>
          <w:noProof/>
          <w:spacing w:val="-5"/>
          <w:kern w:val="0"/>
          <w:rtl/>
          <w:lang w:eastAsia="he-IL"/>
        </w:rPr>
        <w:commentReference w:id="28"/>
      </w:r>
      <w:commentRangeEnd w:id="29"/>
      <w:r w:rsidR="006A3024">
        <w:rPr>
          <w:rStyle w:val="CommentReference"/>
          <w:rFonts w:ascii="Century Gothic" w:hAnsi="Century Gothic" w:cs="Tahoma"/>
          <w:noProof/>
          <w:spacing w:val="-5"/>
          <w:kern w:val="0"/>
          <w:rtl/>
          <w:lang w:eastAsia="he-IL"/>
        </w:rPr>
        <w:commentReference w:id="29"/>
      </w:r>
    </w:p>
    <w:p w14:paraId="4DAF0FA9" w14:textId="77777777"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Internet Connection Wizard if URL connection is referring to Microsoft.com</w:t>
      </w:r>
      <w:r w:rsidRPr="00C01C06">
        <w:rPr>
          <w:rFonts w:ascii="Tahoma" w:hAnsi="Tahoma" w:cs="Tahoma" w:hint="cs"/>
          <w:b w:val="0"/>
          <w:bCs w:val="0"/>
          <w:sz w:val="20"/>
          <w:rtl/>
        </w:rPr>
        <w:t xml:space="preserve"> מציינת האם אשף חיבור האינטרנט יכול להתחבר ל-</w:t>
      </w:r>
      <w:r w:rsidRPr="00C01C06">
        <w:rPr>
          <w:rFonts w:ascii="Tahoma" w:hAnsi="Tahoma" w:cs="Tahoma"/>
          <w:b w:val="0"/>
          <w:bCs w:val="0"/>
          <w:sz w:val="20"/>
        </w:rPr>
        <w:t>Microsoft</w:t>
      </w:r>
      <w:r w:rsidRPr="00C01C06">
        <w:rPr>
          <w:rFonts w:ascii="Tahoma" w:hAnsi="Tahoma" w:cs="Tahoma" w:hint="cs"/>
          <w:b w:val="0"/>
          <w:bCs w:val="0"/>
          <w:sz w:val="20"/>
          <w:rtl/>
        </w:rPr>
        <w:t xml:space="preserve"> על מנת להוריד רשימות של ספקי </w:t>
      </w:r>
      <w:r w:rsidRPr="00C01C06">
        <w:rPr>
          <w:rFonts w:ascii="Tahoma" w:hAnsi="Tahoma" w:cs="Tahoma" w:hint="cs"/>
          <w:b w:val="0"/>
          <w:bCs w:val="0"/>
          <w:sz w:val="20"/>
          <w:rtl/>
        </w:rPr>
        <w:lastRenderedPageBreak/>
        <w:t>אינטרנט (</w:t>
      </w:r>
      <w:r w:rsidRPr="00C01C06">
        <w:rPr>
          <w:rFonts w:ascii="Tahoma" w:hAnsi="Tahoma" w:cs="Tahoma" w:hint="cs"/>
          <w:b w:val="0"/>
          <w:bCs w:val="0"/>
          <w:sz w:val="20"/>
        </w:rPr>
        <w:t>ISP</w:t>
      </w:r>
      <w:r w:rsidRPr="00C01C06">
        <w:rPr>
          <w:rFonts w:ascii="Tahoma" w:hAnsi="Tahoma" w:cs="Tahoma" w:hint="cs"/>
          <w:b w:val="0"/>
          <w:bCs w:val="0"/>
          <w:sz w:val="20"/>
          <w:rtl/>
        </w:rPr>
        <w:t>). מומלץ להגדיר שלא יתבצע חיבור ל-</w:t>
      </w:r>
      <w:r w:rsidRPr="00C01C06">
        <w:rPr>
          <w:rFonts w:ascii="Tahoma" w:hAnsi="Tahoma" w:cs="Tahoma"/>
          <w:b w:val="0"/>
          <w:bCs w:val="0"/>
          <w:sz w:val="20"/>
        </w:rPr>
        <w:t>Microsoft</w:t>
      </w:r>
      <w:r w:rsidRPr="00C01C06">
        <w:rPr>
          <w:rFonts w:ascii="Tahoma" w:hAnsi="Tahoma" w:cs="Tahoma" w:hint="cs"/>
          <w:b w:val="0"/>
          <w:bCs w:val="0"/>
          <w:sz w:val="20"/>
          <w:rtl/>
        </w:rPr>
        <w:t xml:space="preserve"> על מנת שמשתמש לא יחשוף נתונים רגישים בלא ידיעתו.</w:t>
      </w:r>
    </w:p>
    <w:p w14:paraId="4FF89CA3" w14:textId="77777777"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Internet download for Web publishing and online ordering wizards</w:t>
      </w:r>
      <w:r w:rsidRPr="00C01C06">
        <w:rPr>
          <w:rFonts w:ascii="Tahoma" w:hAnsi="Tahoma" w:cs="Tahoma" w:hint="cs"/>
          <w:b w:val="0"/>
          <w:bCs w:val="0"/>
          <w:sz w:val="20"/>
          <w:rtl/>
        </w:rPr>
        <w:t xml:space="preserve"> קובעת אם </w:t>
      </w:r>
      <w:r w:rsidRPr="00C01C06">
        <w:rPr>
          <w:rFonts w:ascii="Tahoma" w:hAnsi="Tahoma" w:cs="Tahoma"/>
          <w:b w:val="0"/>
          <w:bCs w:val="0"/>
          <w:sz w:val="20"/>
        </w:rPr>
        <w:t>Windows</w:t>
      </w:r>
      <w:r w:rsidRPr="00C01C06">
        <w:rPr>
          <w:rFonts w:ascii="Tahoma" w:hAnsi="Tahoma" w:cs="Tahoma" w:hint="cs"/>
          <w:b w:val="0"/>
          <w:bCs w:val="0"/>
          <w:sz w:val="20"/>
        </w:rPr>
        <w:t xml:space="preserve"> </w:t>
      </w:r>
      <w:r w:rsidRPr="00C01C06">
        <w:rPr>
          <w:rFonts w:ascii="Tahoma" w:hAnsi="Tahoma" w:cs="Tahoma" w:hint="cs"/>
          <w:b w:val="0"/>
          <w:bCs w:val="0"/>
          <w:sz w:val="20"/>
          <w:rtl/>
        </w:rPr>
        <w:t xml:space="preserve"> יוריד רשימות ספקים מהאינטרנט. הפעלת הגדרה זו תפחית את הסיכון שמשתמש יוריד תכנים זדוניים בלא ידיעתו.</w:t>
      </w:r>
    </w:p>
    <w:p w14:paraId="0F9DF5AE" w14:textId="19378EB5"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printing over HTTP</w:t>
      </w:r>
      <w:r w:rsidRPr="00C01C06">
        <w:rPr>
          <w:rFonts w:ascii="Tahoma" w:hAnsi="Tahoma" w:cs="Tahoma" w:hint="cs"/>
          <w:b w:val="0"/>
          <w:bCs w:val="0"/>
          <w:sz w:val="20"/>
          <w:rtl/>
        </w:rPr>
        <w:t xml:space="preserve"> מאפשרת להשבית את יכולת מחשב הלקוח להדפיס באמצעות </w:t>
      </w:r>
      <w:r w:rsidRPr="00C01C06">
        <w:rPr>
          <w:rFonts w:ascii="Tahoma" w:hAnsi="Tahoma" w:cs="Tahoma" w:hint="cs"/>
          <w:b w:val="0"/>
          <w:bCs w:val="0"/>
          <w:sz w:val="20"/>
        </w:rPr>
        <w:t>HTTP</w:t>
      </w:r>
      <w:r w:rsidRPr="00C01C06">
        <w:rPr>
          <w:rFonts w:ascii="Tahoma" w:hAnsi="Tahoma" w:cs="Tahoma" w:hint="cs"/>
          <w:b w:val="0"/>
          <w:bCs w:val="0"/>
          <w:sz w:val="20"/>
          <w:rtl/>
        </w:rPr>
        <w:t>. מידע ה</w:t>
      </w:r>
      <w:r w:rsidR="00D1012A">
        <w:rPr>
          <w:rFonts w:ascii="Tahoma" w:hAnsi="Tahoma" w:cs="Tahoma" w:hint="cs"/>
          <w:b w:val="0"/>
          <w:bCs w:val="0"/>
          <w:sz w:val="20"/>
          <w:rtl/>
        </w:rPr>
        <w:t>מו</w:t>
      </w:r>
      <w:r w:rsidRPr="00C01C06">
        <w:rPr>
          <w:rFonts w:ascii="Tahoma" w:hAnsi="Tahoma" w:cs="Tahoma" w:hint="cs"/>
          <w:b w:val="0"/>
          <w:bCs w:val="0"/>
          <w:sz w:val="20"/>
          <w:rtl/>
        </w:rPr>
        <w:t>עבר ב-</w:t>
      </w:r>
      <w:r w:rsidRPr="00C01C06">
        <w:rPr>
          <w:rFonts w:ascii="Tahoma" w:hAnsi="Tahoma" w:cs="Tahoma" w:hint="cs"/>
          <w:b w:val="0"/>
          <w:bCs w:val="0"/>
          <w:sz w:val="20"/>
        </w:rPr>
        <w:t>HTTP</w:t>
      </w:r>
      <w:r w:rsidRPr="00C01C06">
        <w:rPr>
          <w:rFonts w:ascii="Tahoma" w:hAnsi="Tahoma" w:cs="Tahoma" w:hint="cs"/>
          <w:b w:val="0"/>
          <w:bCs w:val="0"/>
          <w:sz w:val="20"/>
          <w:rtl/>
        </w:rPr>
        <w:t xml:space="preserve"> </w:t>
      </w:r>
      <w:r w:rsidR="00D1012A">
        <w:rPr>
          <w:rFonts w:ascii="Tahoma" w:hAnsi="Tahoma" w:cs="Tahoma" w:hint="cs"/>
          <w:b w:val="0"/>
          <w:bCs w:val="0"/>
          <w:sz w:val="20"/>
          <w:rtl/>
        </w:rPr>
        <w:t>נתון</w:t>
      </w:r>
      <w:r w:rsidR="00D1012A" w:rsidRPr="00C01C06">
        <w:rPr>
          <w:rFonts w:ascii="Tahoma" w:hAnsi="Tahoma" w:cs="Tahoma" w:hint="cs"/>
          <w:b w:val="0"/>
          <w:bCs w:val="0"/>
          <w:sz w:val="20"/>
          <w:rtl/>
        </w:rPr>
        <w:t xml:space="preserve"> </w:t>
      </w:r>
      <w:r w:rsidR="00D1012A">
        <w:rPr>
          <w:rFonts w:ascii="Tahoma" w:hAnsi="Tahoma" w:cs="Tahoma" w:hint="cs"/>
          <w:b w:val="0"/>
          <w:bCs w:val="0"/>
          <w:sz w:val="20"/>
          <w:rtl/>
        </w:rPr>
        <w:t>להאזנה</w:t>
      </w:r>
      <w:r w:rsidR="00D1012A" w:rsidRPr="00C01C06">
        <w:rPr>
          <w:rFonts w:ascii="Tahoma" w:hAnsi="Tahoma" w:cs="Tahoma" w:hint="cs"/>
          <w:b w:val="0"/>
          <w:bCs w:val="0"/>
          <w:sz w:val="20"/>
          <w:rtl/>
        </w:rPr>
        <w:t xml:space="preserve"> </w:t>
      </w:r>
      <w:r w:rsidRPr="00C01C06">
        <w:rPr>
          <w:rFonts w:ascii="Tahoma" w:hAnsi="Tahoma" w:cs="Tahoma" w:hint="cs"/>
          <w:b w:val="0"/>
          <w:bCs w:val="0"/>
          <w:sz w:val="20"/>
          <w:rtl/>
        </w:rPr>
        <w:t>וליירוט על ידי תוקפים.</w:t>
      </w:r>
    </w:p>
    <w:p w14:paraId="39E6CD3B" w14:textId="77777777"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Registration if URL connection is referring to Microsoft.com</w:t>
      </w:r>
      <w:r w:rsidRPr="00C01C06">
        <w:rPr>
          <w:rFonts w:ascii="Tahoma" w:hAnsi="Tahoma" w:cs="Tahoma" w:hint="cs"/>
          <w:b w:val="0"/>
          <w:bCs w:val="0"/>
          <w:sz w:val="20"/>
          <w:rtl/>
        </w:rPr>
        <w:t xml:space="preserve"> מציינת האם אשף הרישום של </w:t>
      </w:r>
      <w:r w:rsidRPr="00C01C06">
        <w:rPr>
          <w:rFonts w:ascii="Tahoma" w:hAnsi="Tahoma" w:cs="Tahoma"/>
          <w:b w:val="0"/>
          <w:bCs w:val="0"/>
          <w:sz w:val="20"/>
        </w:rPr>
        <w:t>Windows</w:t>
      </w:r>
      <w:r w:rsidRPr="00C01C06">
        <w:rPr>
          <w:rFonts w:ascii="Tahoma" w:hAnsi="Tahoma" w:cs="Tahoma" w:hint="cs"/>
          <w:b w:val="0"/>
          <w:bCs w:val="0"/>
          <w:sz w:val="20"/>
          <w:rtl/>
        </w:rPr>
        <w:t xml:space="preserve"> מתחבר ל-</w:t>
      </w:r>
      <w:r w:rsidRPr="00C01C06">
        <w:rPr>
          <w:rFonts w:ascii="Tahoma" w:hAnsi="Tahoma" w:cs="Tahoma"/>
          <w:b w:val="0"/>
          <w:bCs w:val="0"/>
          <w:sz w:val="20"/>
        </w:rPr>
        <w:t>Microsoft.com</w:t>
      </w:r>
      <w:r w:rsidRPr="00C01C06">
        <w:rPr>
          <w:rFonts w:ascii="Tahoma" w:hAnsi="Tahoma" w:cs="Tahoma" w:hint="cs"/>
          <w:b w:val="0"/>
          <w:bCs w:val="0"/>
          <w:sz w:val="20"/>
          <w:rtl/>
        </w:rPr>
        <w:t xml:space="preserve"> להרשמה מקוונת. מומלץ שלא להשתמש בהגדרה זו בסביבה מנוהלת.</w:t>
      </w:r>
    </w:p>
    <w:p w14:paraId="665C330A" w14:textId="77777777"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Search Companion content file updates</w:t>
      </w:r>
      <w:r w:rsidRPr="00C01C06">
        <w:rPr>
          <w:rFonts w:ascii="Tahoma" w:hAnsi="Tahoma" w:cs="Tahoma" w:hint="cs"/>
          <w:b w:val="0"/>
          <w:bCs w:val="0"/>
          <w:sz w:val="20"/>
          <w:rtl/>
        </w:rPr>
        <w:t xml:space="preserve"> מציינת האם יש להוריד אוטומטית עדכוני תוכן בעת חיפושים מקומיים וחיפושים באינטרנט. קיים סיכוי שמשתמשים יחשפו מידע רגיש ללא ידעתם בשל הנושאים אותם הם מחפשים.</w:t>
      </w:r>
    </w:p>
    <w:p w14:paraId="7A1EE1F8" w14:textId="036A6D0E" w:rsidR="00417491" w:rsidRPr="00C01C06" w:rsidRDefault="00417491" w:rsidP="00EF4461">
      <w:pPr>
        <w:pStyle w:val="3SubTitle"/>
        <w:numPr>
          <w:ilvl w:val="0"/>
          <w:numId w:val="25"/>
        </w:numPr>
        <w:bidi/>
        <w:spacing w:before="0"/>
        <w:outlineLvl w:val="9"/>
        <w:rPr>
          <w:rFonts w:ascii="Tahoma" w:hAnsi="Tahoma" w:cs="Tahoma"/>
          <w:b w:val="0"/>
          <w:bCs w:val="0"/>
          <w:sz w:val="20"/>
        </w:rPr>
      </w:pPr>
      <w:commentRangeStart w:id="30"/>
      <w:commentRangeStart w:id="31"/>
      <w:r w:rsidRPr="00C01C06">
        <w:rPr>
          <w:rFonts w:ascii="Tahoma" w:hAnsi="Tahoma" w:cs="Tahoma" w:hint="cs"/>
          <w:b w:val="0"/>
          <w:bCs w:val="0"/>
          <w:sz w:val="20"/>
          <w:rtl/>
        </w:rPr>
        <w:t xml:space="preserve">ההגדרה </w:t>
      </w:r>
      <w:r w:rsidRPr="00C01C06">
        <w:rPr>
          <w:rFonts w:ascii="Tahoma" w:hAnsi="Tahoma" w:cs="Tahoma"/>
          <w:b w:val="0"/>
          <w:bCs w:val="0"/>
          <w:sz w:val="20"/>
        </w:rPr>
        <w:t>Turn off the ‘Order Prints’ picture task</w:t>
      </w:r>
      <w:r w:rsidRPr="00C01C06">
        <w:rPr>
          <w:rFonts w:ascii="Tahoma" w:hAnsi="Tahoma" w:cs="Tahoma" w:hint="cs"/>
          <w:b w:val="0"/>
          <w:bCs w:val="0"/>
          <w:sz w:val="20"/>
          <w:rtl/>
        </w:rPr>
        <w:t xml:space="preserve"> </w:t>
      </w:r>
      <w:r w:rsidRPr="00C01C06">
        <w:rPr>
          <w:rFonts w:ascii="Tahoma" w:hAnsi="Tahoma" w:cs="Tahoma"/>
          <w:b w:val="0"/>
          <w:bCs w:val="0"/>
          <w:sz w:val="20"/>
          <w:rtl/>
        </w:rPr>
        <w:t>מציינת אם המשימה "הזמנת הדפסות מקוונת" זמינה ממשימות תמונה בתיקיות</w:t>
      </w:r>
      <w:r w:rsidRPr="00C01C06">
        <w:rPr>
          <w:rFonts w:ascii="Tahoma" w:hAnsi="Tahoma" w:cs="Tahoma" w:hint="cs"/>
          <w:b w:val="0"/>
          <w:bCs w:val="0"/>
          <w:sz w:val="20"/>
          <w:rtl/>
        </w:rPr>
        <w:t xml:space="preserve"> </w:t>
      </w:r>
      <w:r w:rsidRPr="00C01C06">
        <w:rPr>
          <w:rFonts w:ascii="Tahoma" w:hAnsi="Tahoma" w:cs="Tahoma"/>
          <w:b w:val="0"/>
          <w:bCs w:val="0"/>
          <w:sz w:val="20"/>
        </w:rPr>
        <w:t>Windows</w:t>
      </w:r>
      <w:r w:rsidRPr="00C01C06">
        <w:rPr>
          <w:rFonts w:ascii="Tahoma" w:hAnsi="Tahoma" w:cs="Tahoma" w:hint="cs"/>
          <w:b w:val="0"/>
          <w:bCs w:val="0"/>
          <w:sz w:val="20"/>
          <w:rtl/>
        </w:rPr>
        <w:t>.</w:t>
      </w:r>
      <w:r w:rsidRPr="00C01C06">
        <w:rPr>
          <w:rFonts w:ascii="Tahoma" w:hAnsi="Tahoma" w:cs="Tahoma"/>
          <w:b w:val="0"/>
          <w:bCs w:val="0"/>
          <w:sz w:val="20"/>
          <w:rtl/>
        </w:rPr>
        <w:br/>
        <w:t>אשף הזמנות הדפסות המקוון משמש להורדת רשימת ספקים ולאפשר למשתמשים להזמין הדפסים באופן מקוון.</w:t>
      </w:r>
      <w:commentRangeEnd w:id="30"/>
      <w:r w:rsidR="00D1012A">
        <w:rPr>
          <w:rStyle w:val="CommentReference"/>
          <w:rFonts w:ascii="Century Gothic" w:hAnsi="Century Gothic" w:cs="Tahoma"/>
          <w:noProof/>
          <w:spacing w:val="-5"/>
          <w:kern w:val="0"/>
          <w:rtl/>
          <w:lang w:eastAsia="he-IL"/>
        </w:rPr>
        <w:commentReference w:id="30"/>
      </w:r>
      <w:commentRangeEnd w:id="31"/>
      <w:r w:rsidR="004D5A9E">
        <w:rPr>
          <w:rStyle w:val="CommentReference"/>
          <w:rFonts w:ascii="Century Gothic" w:hAnsi="Century Gothic" w:cs="Tahoma"/>
          <w:noProof/>
          <w:spacing w:val="-5"/>
          <w:kern w:val="0"/>
          <w:rtl/>
          <w:lang w:eastAsia="he-IL"/>
        </w:rPr>
        <w:commentReference w:id="31"/>
      </w:r>
    </w:p>
    <w:p w14:paraId="0DCFD10C" w14:textId="24E66783"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"Publish to Web" task for files and folders</w:t>
      </w:r>
      <w:r w:rsidRPr="00C01C06">
        <w:rPr>
          <w:rFonts w:ascii="Tahoma" w:hAnsi="Tahoma" w:cs="Tahoma" w:hint="cs"/>
          <w:b w:val="0"/>
          <w:bCs w:val="0"/>
          <w:sz w:val="20"/>
          <w:rtl/>
        </w:rPr>
        <w:t xml:space="preserve"> קובעת האם ניתן לפרסם קבצים, תיקיות או פריטים נבחרים </w:t>
      </w:r>
      <w:r w:rsidR="00D1012A">
        <w:rPr>
          <w:rFonts w:ascii="Tahoma" w:hAnsi="Tahoma" w:cs="Tahoma" w:hint="cs"/>
          <w:b w:val="0"/>
          <w:bCs w:val="0"/>
          <w:sz w:val="20"/>
          <w:rtl/>
        </w:rPr>
        <w:t xml:space="preserve">כך שיהיו זמינים </w:t>
      </w:r>
      <w:r w:rsidRPr="00C01C06">
        <w:rPr>
          <w:rFonts w:ascii="Tahoma" w:hAnsi="Tahoma" w:cs="Tahoma" w:hint="cs"/>
          <w:b w:val="0"/>
          <w:bCs w:val="0"/>
          <w:sz w:val="20"/>
          <w:rtl/>
        </w:rPr>
        <w:t>באינטרנט, דבר שיכול לגרום לפרסום של מידע רגיש או אישי ברשת.</w:t>
      </w:r>
    </w:p>
    <w:p w14:paraId="789366D6" w14:textId="6B92DA25" w:rsidR="00417491" w:rsidRPr="00C01C06" w:rsidRDefault="00417491" w:rsidP="00EF4461">
      <w:pPr>
        <w:pStyle w:val="3SubTitle"/>
        <w:numPr>
          <w:ilvl w:val="0"/>
          <w:numId w:val="25"/>
        </w:numPr>
        <w:bidi/>
        <w:spacing w:before="0"/>
        <w:outlineLvl w:val="9"/>
        <w:rPr>
          <w:rFonts w:ascii="Tahoma" w:hAnsi="Tahoma" w:cs="Tahoma"/>
          <w:b w:val="0"/>
          <w:bCs w:val="0"/>
          <w:sz w:val="20"/>
        </w:rPr>
      </w:pPr>
      <w:commentRangeStart w:id="32"/>
      <w:commentRangeStart w:id="33"/>
      <w:r w:rsidRPr="00C01C06">
        <w:rPr>
          <w:rFonts w:ascii="Tahoma" w:hAnsi="Tahoma" w:cs="Tahoma" w:hint="cs"/>
          <w:b w:val="0"/>
          <w:bCs w:val="0"/>
          <w:sz w:val="20"/>
          <w:rtl/>
        </w:rPr>
        <w:t xml:space="preserve">ההגדרה </w:t>
      </w:r>
      <w:r w:rsidRPr="00C01C06">
        <w:rPr>
          <w:rFonts w:ascii="Tahoma" w:hAnsi="Tahoma" w:cs="Tahoma"/>
          <w:b w:val="0"/>
          <w:bCs w:val="0"/>
          <w:sz w:val="20"/>
        </w:rPr>
        <w:t>Turn off the Windows Messenger Customer Experience Improvement Program</w:t>
      </w:r>
      <w:r w:rsidRPr="00C01C06">
        <w:rPr>
          <w:rFonts w:ascii="Tahoma" w:hAnsi="Tahoma" w:cs="Tahoma" w:hint="cs"/>
          <w:b w:val="0"/>
          <w:bCs w:val="0"/>
          <w:sz w:val="20"/>
          <w:rtl/>
        </w:rPr>
        <w:t xml:space="preserve"> קובעת האם ה-</w:t>
      </w:r>
      <w:r w:rsidRPr="00C01C06">
        <w:rPr>
          <w:rFonts w:ascii="Tahoma" w:hAnsi="Tahoma" w:cs="Tahoma"/>
          <w:b w:val="0"/>
          <w:bCs w:val="0"/>
          <w:sz w:val="20"/>
        </w:rPr>
        <w:t>Windows Messenger</w:t>
      </w:r>
      <w:r w:rsidRPr="00C01C06">
        <w:rPr>
          <w:rFonts w:ascii="Tahoma" w:hAnsi="Tahoma" w:cs="Tahoma" w:hint="cs"/>
          <w:b w:val="0"/>
          <w:bCs w:val="0"/>
          <w:sz w:val="20"/>
          <w:rtl/>
        </w:rPr>
        <w:t xml:space="preserve"> יכול לאסוף מידע אנונימי אודות אופן השימוש בתוכנה על מנת לשפר את חוויות הלקוח.</w:t>
      </w:r>
    </w:p>
    <w:p w14:paraId="49DD29C3" w14:textId="06D383D6"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Windows Customer Experience Improvement Program</w:t>
      </w:r>
      <w:r w:rsidRPr="00C01C06">
        <w:rPr>
          <w:rFonts w:ascii="Tahoma" w:hAnsi="Tahoma" w:cs="Tahoma" w:hint="cs"/>
          <w:b w:val="0"/>
          <w:bCs w:val="0"/>
          <w:sz w:val="20"/>
          <w:rtl/>
        </w:rPr>
        <w:t xml:space="preserve"> קובעת האם המשתמש יוכל לשלוח מידע אנונימי אודות שימוש באפליקציות על מנת לשפר את חווית הלקוח.</w:t>
      </w:r>
      <w:commentRangeEnd w:id="32"/>
      <w:r w:rsidR="00D1012A">
        <w:rPr>
          <w:rStyle w:val="CommentReference"/>
          <w:rFonts w:ascii="Century Gothic" w:hAnsi="Century Gothic" w:cs="Tahoma"/>
          <w:noProof/>
          <w:spacing w:val="-5"/>
          <w:kern w:val="0"/>
          <w:rtl/>
          <w:lang w:eastAsia="he-IL"/>
        </w:rPr>
        <w:commentReference w:id="32"/>
      </w:r>
      <w:commentRangeEnd w:id="33"/>
      <w:r w:rsidR="00A17ED8">
        <w:rPr>
          <w:rStyle w:val="CommentReference"/>
          <w:rFonts w:ascii="Century Gothic" w:hAnsi="Century Gothic" w:cs="Tahoma"/>
          <w:noProof/>
          <w:spacing w:val="-5"/>
          <w:kern w:val="0"/>
          <w:rtl/>
          <w:lang w:eastAsia="he-IL"/>
        </w:rPr>
        <w:commentReference w:id="33"/>
      </w:r>
    </w:p>
    <w:p w14:paraId="4497E7CB" w14:textId="361DD39F" w:rsidR="00417491"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Help Experience Improvement Program</w:t>
      </w:r>
      <w:r w:rsidRPr="00C01C06">
        <w:rPr>
          <w:rFonts w:ascii="Tahoma" w:hAnsi="Tahoma" w:cs="Tahoma"/>
          <w:b w:val="0"/>
          <w:bCs w:val="0"/>
          <w:sz w:val="20"/>
          <w:rtl/>
        </w:rPr>
        <w:t xml:space="preserve"> מגדירה האם משתמש משתתף בתוכנית לשיפור החוויות, האוספת מידע על האופן שבו לקוחות משתמשים בעזרה של </w:t>
      </w:r>
      <w:r w:rsidRPr="00C01C06">
        <w:rPr>
          <w:rFonts w:ascii="Tahoma" w:hAnsi="Tahoma" w:cs="Tahoma"/>
          <w:b w:val="0"/>
          <w:bCs w:val="0"/>
          <w:sz w:val="20"/>
        </w:rPr>
        <w:t>Windows</w:t>
      </w:r>
      <w:r w:rsidRPr="00C01C06">
        <w:rPr>
          <w:rFonts w:ascii="Tahoma" w:hAnsi="Tahoma" w:cs="Tahoma"/>
          <w:b w:val="0"/>
          <w:bCs w:val="0"/>
          <w:sz w:val="20"/>
          <w:rtl/>
        </w:rPr>
        <w:t xml:space="preserve"> כדי ש-</w:t>
      </w:r>
      <w:r w:rsidRPr="00C01C06">
        <w:rPr>
          <w:rFonts w:ascii="Tahoma" w:hAnsi="Tahoma" w:cs="Tahoma"/>
          <w:b w:val="0"/>
          <w:bCs w:val="0"/>
          <w:sz w:val="20"/>
        </w:rPr>
        <w:t>Microsoft</w:t>
      </w:r>
      <w:r w:rsidRPr="00C01C06">
        <w:rPr>
          <w:rFonts w:ascii="Tahoma" w:hAnsi="Tahoma" w:cs="Tahoma"/>
          <w:b w:val="0"/>
          <w:bCs w:val="0"/>
          <w:sz w:val="20"/>
          <w:rtl/>
        </w:rPr>
        <w:t xml:space="preserve"> תוכל לשפר אותה, </w:t>
      </w:r>
      <w:r w:rsidR="008A0458">
        <w:rPr>
          <w:rFonts w:ascii="Tahoma" w:hAnsi="Tahoma" w:cs="Tahoma" w:hint="cs"/>
          <w:b w:val="0"/>
          <w:bCs w:val="0"/>
          <w:sz w:val="20"/>
          <w:rtl/>
        </w:rPr>
        <w:t xml:space="preserve">פעולה </w:t>
      </w:r>
      <w:r w:rsidRPr="00C01C06">
        <w:rPr>
          <w:rFonts w:ascii="Tahoma" w:hAnsi="Tahoma" w:cs="Tahoma"/>
          <w:b w:val="0"/>
          <w:bCs w:val="0"/>
          <w:sz w:val="20"/>
          <w:rtl/>
        </w:rPr>
        <w:t>שיכול</w:t>
      </w:r>
      <w:r w:rsidR="008A0458">
        <w:rPr>
          <w:rFonts w:ascii="Tahoma" w:hAnsi="Tahoma" w:cs="Tahoma" w:hint="cs"/>
          <w:b w:val="0"/>
          <w:bCs w:val="0"/>
          <w:sz w:val="20"/>
          <w:rtl/>
        </w:rPr>
        <w:t>ה</w:t>
      </w:r>
      <w:r w:rsidRPr="00C01C06">
        <w:rPr>
          <w:rFonts w:ascii="Tahoma" w:hAnsi="Tahoma" w:cs="Tahoma"/>
          <w:b w:val="0"/>
          <w:bCs w:val="0"/>
          <w:sz w:val="20"/>
          <w:rtl/>
        </w:rPr>
        <w:t xml:space="preserve"> לאסוף מידע על המחשבים.</w:t>
      </w:r>
    </w:p>
    <w:p w14:paraId="38A5BA3E" w14:textId="77777777" w:rsidR="002438A4" w:rsidRDefault="002438A4" w:rsidP="00EF4461">
      <w:pPr>
        <w:pStyle w:val="3SubTitle"/>
        <w:numPr>
          <w:ilvl w:val="0"/>
          <w:numId w:val="25"/>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241AD">
        <w:rPr>
          <w:rFonts w:ascii="Tahoma" w:hAnsi="Tahoma" w:cs="Tahoma"/>
          <w:b w:val="0"/>
          <w:bCs w:val="0"/>
          <w:sz w:val="20"/>
        </w:rPr>
        <w:t>Turn off Windows Error Reporting</w:t>
      </w:r>
      <w:r>
        <w:rPr>
          <w:rFonts w:ascii="Tahoma" w:hAnsi="Tahoma" w:cs="Tahoma" w:hint="cs"/>
          <w:b w:val="0"/>
          <w:bCs w:val="0"/>
          <w:sz w:val="20"/>
          <w:rtl/>
        </w:rPr>
        <w:t xml:space="preserve"> קובעת האם דיווחים על שגיאות אודות מערכת או יישום שנכשלו או הפסיקו להגיב ידווחו ל-</w:t>
      </w:r>
      <w:r>
        <w:rPr>
          <w:rFonts w:ascii="Tahoma" w:hAnsi="Tahoma" w:cs="Tahoma"/>
          <w:b w:val="0"/>
          <w:bCs w:val="0"/>
          <w:sz w:val="20"/>
        </w:rPr>
        <w:t>Microsoft</w:t>
      </w:r>
      <w:r>
        <w:rPr>
          <w:rFonts w:ascii="Tahoma" w:hAnsi="Tahoma" w:cs="Tahoma" w:hint="cs"/>
          <w:b w:val="0"/>
          <w:bCs w:val="0"/>
          <w:sz w:val="20"/>
          <w:rtl/>
        </w:rPr>
        <w:t xml:space="preserve">. </w:t>
      </w:r>
    </w:p>
    <w:p w14:paraId="5393F32E" w14:textId="02F9545A" w:rsidR="000A3F4E" w:rsidRPr="002438A4" w:rsidRDefault="002438A4" w:rsidP="00EF4461">
      <w:pPr>
        <w:pStyle w:val="3SubTitle"/>
        <w:numPr>
          <w:ilvl w:val="0"/>
          <w:numId w:val="25"/>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Notify antivirus programs when opening attachments</w:t>
      </w:r>
      <w:r w:rsidRPr="00F62C9E">
        <w:rPr>
          <w:rFonts w:ascii="Tahoma" w:hAnsi="Tahoma" w:cs="Tahoma"/>
          <w:b w:val="0"/>
          <w:bCs w:val="0"/>
          <w:sz w:val="20"/>
          <w:rtl/>
        </w:rPr>
        <w:t xml:space="preserve"> מנהלת את ההתנהגות של הודעות אודות תוכניות אנטי-וירוס רשומות. במידה ותוכניות אנטי-וירוס אינן מבצעות בדיקות גישה, הן לא יוכלו לסרוק קבצים שהורדו.</w:t>
      </w:r>
    </w:p>
    <w:p w14:paraId="12A43B4E" w14:textId="5DC680DC" w:rsidR="00417491" w:rsidRPr="00C01C06" w:rsidRDefault="00417491" w:rsidP="00EF4461">
      <w:pPr>
        <w:pStyle w:val="3SubTitle"/>
        <w:numPr>
          <w:ilvl w:val="0"/>
          <w:numId w:val="25"/>
        </w:numPr>
        <w:bidi/>
        <w:spacing w:before="0"/>
        <w:outlineLvl w:val="9"/>
        <w:rPr>
          <w:rFonts w:ascii="Tahoma" w:hAnsi="Tahoma" w:cs="Tahoma"/>
          <w:b w:val="0"/>
          <w:bCs w:val="0"/>
          <w:sz w:val="20"/>
        </w:rPr>
      </w:pPr>
      <w:r w:rsidRPr="00C01C06">
        <w:rPr>
          <w:rFonts w:ascii="Tahoma" w:hAnsi="Tahoma" w:cs="Tahoma"/>
          <w:b w:val="0"/>
          <w:bCs w:val="0"/>
          <w:sz w:val="20"/>
        </w:rPr>
        <w:t>Windows Spotlight</w:t>
      </w:r>
      <w:r w:rsidRPr="00C01C06">
        <w:rPr>
          <w:rFonts w:ascii="Tahoma" w:hAnsi="Tahoma" w:cs="Tahoma"/>
          <w:b w:val="0"/>
          <w:bCs w:val="0"/>
          <w:sz w:val="20"/>
          <w:rtl/>
        </w:rPr>
        <w:t xml:space="preserve"> אוספת נתונים ומשתמשת בהן כדי להציג אפליקציות מוצעות ותמונות מהאינטרנט. ההגדרה </w:t>
      </w:r>
      <w:r w:rsidRPr="00C01C06">
        <w:rPr>
          <w:rFonts w:ascii="Tahoma" w:hAnsi="Tahoma" w:cs="Tahoma"/>
          <w:b w:val="0"/>
          <w:bCs w:val="0"/>
          <w:sz w:val="20"/>
        </w:rPr>
        <w:t>Turn off all Windows spotlight features</w:t>
      </w:r>
      <w:r w:rsidRPr="00C01C06">
        <w:rPr>
          <w:rFonts w:ascii="Tahoma" w:hAnsi="Tahoma" w:cs="Tahoma"/>
          <w:b w:val="0"/>
          <w:bCs w:val="0"/>
          <w:sz w:val="20"/>
          <w:rtl/>
        </w:rPr>
        <w:t xml:space="preserve"> מבטיחה כי נתונים אישיים לא ישותפו עם תוכניות צד ג'.</w:t>
      </w:r>
    </w:p>
    <w:p w14:paraId="4183C9AC"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7DC970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downloading of print drivers over HTTP</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downloading of print drivers over HTTP</w:t>
      </w:r>
      <w:r w:rsidRPr="00C01C06">
        <w:rPr>
          <w:rFonts w:ascii="Tahoma" w:hAnsi="Tahoma" w:cs="Tahoma"/>
          <w:sz w:val="20"/>
          <w:szCs w:val="20"/>
          <w:rtl/>
        </w:rPr>
        <w:br/>
      </w:r>
    </w:p>
    <w:p w14:paraId="649A2B86"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Turn off Internet Connection Wizard if URL connection is referring to Microsoft.com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Internet Connection Wizard if URL connection is referring to Microsoft.com</w:t>
      </w:r>
      <w:r w:rsidRPr="00C01C06">
        <w:rPr>
          <w:rFonts w:ascii="Tahoma" w:hAnsi="Tahoma" w:cs="Tahoma"/>
          <w:sz w:val="20"/>
          <w:szCs w:val="20"/>
          <w:rtl/>
        </w:rPr>
        <w:br/>
      </w:r>
    </w:p>
    <w:p w14:paraId="0984A101"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Internet download for Web publishing and online ordering wizards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Internet download for Web publishing and online ordering wizards</w:t>
      </w:r>
      <w:r w:rsidRPr="00C01C06">
        <w:rPr>
          <w:rFonts w:ascii="Tahoma" w:hAnsi="Tahoma" w:cs="Tahoma"/>
          <w:sz w:val="20"/>
          <w:szCs w:val="20"/>
          <w:rtl/>
        </w:rPr>
        <w:br/>
      </w:r>
    </w:p>
    <w:p w14:paraId="4021575D"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printing over HTTP</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printing over HTTP</w:t>
      </w:r>
      <w:r w:rsidRPr="00C01C06">
        <w:rPr>
          <w:rFonts w:ascii="Tahoma" w:hAnsi="Tahoma" w:cs="Tahoma"/>
          <w:sz w:val="20"/>
          <w:szCs w:val="20"/>
          <w:rtl/>
        </w:rPr>
        <w:br/>
      </w:r>
    </w:p>
    <w:p w14:paraId="5A2166DF"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Registration if URL connection is referring to Microsoft.com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Registration if URL connection is referring to Microsoft.com</w:t>
      </w:r>
      <w:r w:rsidRPr="00C01C06">
        <w:rPr>
          <w:rFonts w:ascii="Tahoma" w:hAnsi="Tahoma" w:cs="Tahoma"/>
          <w:sz w:val="20"/>
          <w:szCs w:val="20"/>
          <w:rtl/>
        </w:rPr>
        <w:br/>
      </w:r>
    </w:p>
    <w:p w14:paraId="4E745BEB"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Search Companion content file updates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Search Companion content file updates</w:t>
      </w:r>
      <w:r w:rsidRPr="00C01C06">
        <w:rPr>
          <w:rFonts w:ascii="Tahoma" w:hAnsi="Tahoma" w:cs="Tahoma"/>
          <w:sz w:val="20"/>
          <w:szCs w:val="20"/>
          <w:rtl/>
        </w:rPr>
        <w:br/>
      </w:r>
    </w:p>
    <w:p w14:paraId="60F71738" w14:textId="314C5C18"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the 'Order Prints' picture task</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"Order Prints" picture task</w:t>
      </w:r>
      <w:r w:rsidRPr="00C01C06">
        <w:rPr>
          <w:rFonts w:ascii="Tahoma" w:hAnsi="Tahoma" w:cs="Tahoma"/>
          <w:sz w:val="20"/>
          <w:szCs w:val="20"/>
          <w:rtl/>
        </w:rPr>
        <w:br/>
      </w:r>
    </w:p>
    <w:p w14:paraId="024298D0"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"Publish to Web" task for files and folders</w:t>
      </w:r>
      <w:r w:rsidRPr="00C01C06">
        <w:rPr>
          <w:rFonts w:ascii="Tahoma" w:hAnsi="Tahoma" w:cs="Tahoma" w:hint="cs"/>
          <w:sz w:val="20"/>
          <w:szCs w:val="20"/>
          <w:rtl/>
        </w:rPr>
        <w:t xml:space="preserve"> ב-</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"Publish to Web" task for files and folders</w:t>
      </w:r>
      <w:r w:rsidRPr="00C01C06">
        <w:rPr>
          <w:rFonts w:ascii="Tahoma" w:hAnsi="Tahoma" w:cs="Tahoma"/>
          <w:sz w:val="20"/>
          <w:szCs w:val="20"/>
          <w:rtl/>
        </w:rPr>
        <w:br/>
      </w:r>
    </w:p>
    <w:p w14:paraId="4FED1264"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Windows Messenger Customer Experience Improvement Program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Windows Messenger Customer Experience Improvement Program</w:t>
      </w:r>
      <w:r w:rsidRPr="00C01C06">
        <w:rPr>
          <w:rFonts w:ascii="Tahoma" w:hAnsi="Tahoma" w:cs="Tahoma"/>
          <w:sz w:val="20"/>
          <w:szCs w:val="20"/>
          <w:rtl/>
        </w:rPr>
        <w:br/>
      </w:r>
    </w:p>
    <w:p w14:paraId="54E77453"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Windows Customer Experience Improvement Program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Windows Customer Experience Improvement Program</w:t>
      </w:r>
      <w:r w:rsidRPr="00C01C06">
        <w:rPr>
          <w:rFonts w:ascii="Tahoma" w:hAnsi="Tahoma" w:cs="Tahoma"/>
          <w:sz w:val="20"/>
          <w:szCs w:val="20"/>
          <w:rtl/>
        </w:rPr>
        <w:br/>
      </w:r>
      <w:r w:rsidRPr="00C01C06">
        <w:rPr>
          <w:rFonts w:ascii="Tahoma" w:hAnsi="Tahoma" w:cs="Tahoma"/>
          <w:sz w:val="20"/>
          <w:szCs w:val="20"/>
          <w:rtl/>
        </w:rPr>
        <w:br/>
      </w:r>
    </w:p>
    <w:p w14:paraId="33A10370" w14:textId="019B7DB8" w:rsidR="007376C9"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Help Experience Improvement Program</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Templates\System\Internet Communication Management\Internet Communication Settings\Turn off Help Experience Improvement Program</w:t>
      </w:r>
      <w:r w:rsidR="007376C9">
        <w:rPr>
          <w:rFonts w:ascii="Tahoma" w:hAnsi="Tahoma" w:cs="Tahoma"/>
          <w:sz w:val="20"/>
          <w:szCs w:val="20"/>
          <w:rtl/>
        </w:rPr>
        <w:br/>
      </w:r>
    </w:p>
    <w:p w14:paraId="5171AE97" w14:textId="1143B4AB" w:rsidR="007376C9" w:rsidRDefault="007376C9"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B860F9">
        <w:rPr>
          <w:rFonts w:ascii="Tahoma" w:hAnsi="Tahoma" w:cs="Tahoma" w:hint="cs"/>
          <w:sz w:val="20"/>
          <w:szCs w:val="20"/>
          <w:rtl/>
        </w:rPr>
        <w:t xml:space="preserve">מומלץ להגדיר את ההגדרה </w:t>
      </w:r>
      <w:r w:rsidRPr="00B860F9">
        <w:rPr>
          <w:rFonts w:ascii="Tahoma" w:hAnsi="Tahoma" w:cs="Tahoma"/>
          <w:sz w:val="20"/>
          <w:szCs w:val="20"/>
        </w:rPr>
        <w:t>Turn off Windows Error Reporting</w:t>
      </w:r>
      <w:r w:rsidRPr="00B860F9">
        <w:rPr>
          <w:rFonts w:ascii="Tahoma" w:hAnsi="Tahoma" w:cs="Tahoma" w:hint="cs"/>
          <w:sz w:val="20"/>
          <w:szCs w:val="20"/>
          <w:rtl/>
        </w:rPr>
        <w:t xml:space="preserve"> כ-</w:t>
      </w:r>
      <w:r w:rsidRPr="00B860F9">
        <w:rPr>
          <w:rFonts w:ascii="Tahoma" w:hAnsi="Tahoma" w:cs="Tahoma"/>
          <w:sz w:val="20"/>
          <w:szCs w:val="20"/>
        </w:rPr>
        <w:t>Enabled</w:t>
      </w:r>
      <w:r>
        <w:rPr>
          <w:rFonts w:ascii="Tahoma" w:hAnsi="Tahoma" w:cs="Tahoma" w:hint="cs"/>
          <w:sz w:val="20"/>
          <w:szCs w:val="20"/>
          <w:rtl/>
        </w:rPr>
        <w:t xml:space="preserve"> בנתיב הבא</w:t>
      </w:r>
      <w:r w:rsidRPr="00B860F9">
        <w:rPr>
          <w:rFonts w:ascii="Tahoma" w:hAnsi="Tahoma" w:cs="Tahoma" w:hint="cs"/>
          <w:sz w:val="20"/>
          <w:szCs w:val="20"/>
          <w:rtl/>
        </w:rPr>
        <w:t>:</w:t>
      </w:r>
      <w:r w:rsidRPr="00B860F9">
        <w:rPr>
          <w:rFonts w:ascii="Tahoma" w:hAnsi="Tahoma" w:cs="Tahoma"/>
          <w:sz w:val="20"/>
          <w:szCs w:val="20"/>
          <w:rtl/>
        </w:rPr>
        <w:br/>
      </w:r>
      <w:r w:rsidRPr="00B860F9">
        <w:rPr>
          <w:rFonts w:ascii="Tahoma" w:hAnsi="Tahoma" w:cs="Tahoma"/>
          <w:sz w:val="20"/>
          <w:szCs w:val="20"/>
        </w:rPr>
        <w:t xml:space="preserve">Computer Configuration\Policies\Administrative Templates\System\Internet Communication </w:t>
      </w:r>
      <w:r w:rsidRPr="00B860F9">
        <w:rPr>
          <w:rFonts w:ascii="Tahoma" w:hAnsi="Tahoma" w:cs="Tahoma"/>
          <w:sz w:val="20"/>
          <w:szCs w:val="20"/>
        </w:rPr>
        <w:lastRenderedPageBreak/>
        <w:t>Management\Internet Communication settings\Turn off Windows Error Reporting</w:t>
      </w:r>
      <w:r>
        <w:rPr>
          <w:rFonts w:ascii="Tahoma" w:hAnsi="Tahoma" w:cs="Tahoma"/>
          <w:sz w:val="20"/>
          <w:szCs w:val="20"/>
          <w:rtl/>
        </w:rPr>
        <w:br/>
      </w:r>
    </w:p>
    <w:p w14:paraId="4E667782" w14:textId="73418451" w:rsidR="00417491" w:rsidRPr="00C01C06" w:rsidRDefault="007376C9"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B860F9">
        <w:rPr>
          <w:rFonts w:ascii="Tahoma" w:hAnsi="Tahoma" w:cs="Tahoma"/>
          <w:sz w:val="20"/>
          <w:szCs w:val="20"/>
          <w:rtl/>
        </w:rPr>
        <w:t xml:space="preserve">מומלץ להגדיר את ההגדרה </w:t>
      </w:r>
      <w:r w:rsidRPr="00B860F9">
        <w:rPr>
          <w:rFonts w:ascii="Tahoma" w:hAnsi="Tahoma" w:cs="Tahoma"/>
          <w:sz w:val="20"/>
          <w:szCs w:val="20"/>
        </w:rPr>
        <w:t>Notify antivirus programs when opening attachments</w:t>
      </w:r>
      <w:r w:rsidRPr="00B860F9">
        <w:rPr>
          <w:rFonts w:ascii="Tahoma" w:hAnsi="Tahoma" w:cs="Tahoma"/>
          <w:sz w:val="20"/>
          <w:szCs w:val="20"/>
          <w:rtl/>
        </w:rPr>
        <w:t xml:space="preserve"> כ-</w:t>
      </w:r>
      <w:r w:rsidRPr="00B860F9">
        <w:rPr>
          <w:rFonts w:ascii="Tahoma" w:hAnsi="Tahoma" w:cs="Tahoma"/>
          <w:sz w:val="20"/>
          <w:szCs w:val="20"/>
        </w:rPr>
        <w:t>Enabled</w:t>
      </w:r>
      <w:r>
        <w:rPr>
          <w:rFonts w:ascii="Tahoma" w:hAnsi="Tahoma" w:cs="Tahoma" w:hint="cs"/>
          <w:sz w:val="20"/>
          <w:szCs w:val="20"/>
          <w:rtl/>
        </w:rPr>
        <w:t xml:space="preserve"> בנתיב הבא</w:t>
      </w:r>
      <w:r w:rsidRPr="00B860F9">
        <w:rPr>
          <w:rFonts w:ascii="Tahoma" w:hAnsi="Tahoma" w:cs="Tahoma"/>
          <w:sz w:val="20"/>
          <w:szCs w:val="20"/>
          <w:rtl/>
        </w:rPr>
        <w:t>:</w:t>
      </w:r>
      <w:r w:rsidRPr="00B860F9">
        <w:rPr>
          <w:rFonts w:ascii="Tahoma" w:hAnsi="Tahoma" w:cs="Tahoma"/>
          <w:sz w:val="20"/>
          <w:szCs w:val="20"/>
          <w:rtl/>
        </w:rPr>
        <w:br/>
      </w:r>
      <w:r w:rsidRPr="00B860F9">
        <w:rPr>
          <w:rFonts w:ascii="Tahoma" w:hAnsi="Tahoma" w:cs="Tahoma"/>
          <w:sz w:val="20"/>
          <w:szCs w:val="20"/>
        </w:rPr>
        <w:t>User Configuration\Policies\Administrative Templates\Windows Components\Attachment Manager\Notify antivirus programs when opening attachments</w:t>
      </w:r>
      <w:r w:rsidR="00417491" w:rsidRPr="00C01C06">
        <w:rPr>
          <w:rFonts w:ascii="Tahoma" w:hAnsi="Tahoma" w:cs="Tahoma"/>
          <w:sz w:val="20"/>
          <w:szCs w:val="20"/>
          <w:rtl/>
        </w:rPr>
        <w:br/>
      </w:r>
    </w:p>
    <w:p w14:paraId="4C038A85" w14:textId="01FE4E48"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all Windows spotlight features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Components\Cloud Content\Turn off all Windows spotlight features</w:t>
      </w:r>
    </w:p>
    <w:p w14:paraId="3EE5F76B" w14:textId="6E608359" w:rsidR="00417491" w:rsidRPr="00C01C06" w:rsidRDefault="00417491" w:rsidP="00417491">
      <w:pPr>
        <w:rPr>
          <w:rFonts w:ascii="Tahoma" w:hAnsi="Tahoma" w:cs="Tahoma"/>
          <w:color w:val="FFFFFF" w:themeColor="background1"/>
          <w:sz w:val="20"/>
          <w:szCs w:val="20"/>
          <w:rtl/>
        </w:rPr>
      </w:pPr>
      <w:r w:rsidRPr="00C01C06">
        <w:rPr>
          <w:rFonts w:ascii="Tahoma" w:hAnsi="Tahoma" w:cs="Tahoma"/>
          <w:sz w:val="20"/>
          <w:szCs w:val="20"/>
          <w:rtl/>
        </w:rPr>
        <w:br/>
      </w:r>
    </w:p>
    <w:p w14:paraId="17519B51" w14:textId="77777777" w:rsidR="00417491" w:rsidRPr="00C01C06" w:rsidRDefault="00417491" w:rsidP="00417491">
      <w:pPr>
        <w:rPr>
          <w:rFonts w:ascii="Tahoma" w:hAnsi="Tahoma" w:cs="Tahoma"/>
          <w:color w:val="FFFFFF" w:themeColor="background1"/>
          <w:sz w:val="20"/>
          <w:szCs w:val="20"/>
          <w:rtl/>
        </w:rPr>
      </w:pPr>
    </w:p>
    <w:p w14:paraId="30C024EE" w14:textId="77777777" w:rsidR="00417491" w:rsidRPr="00C01C06" w:rsidRDefault="00417491" w:rsidP="00417491">
      <w:pPr>
        <w:rPr>
          <w:rFonts w:ascii="Tahoma" w:hAnsi="Tahoma" w:cs="Tahoma"/>
          <w:color w:val="FFFFFF" w:themeColor="background1"/>
          <w:sz w:val="20"/>
          <w:szCs w:val="20"/>
          <w:rtl/>
        </w:rPr>
      </w:pPr>
    </w:p>
    <w:p w14:paraId="56558245" w14:textId="77777777" w:rsidR="00417491" w:rsidRPr="00C01C06" w:rsidRDefault="00417491" w:rsidP="00417491">
      <w:pPr>
        <w:rPr>
          <w:rFonts w:ascii="Tahoma" w:hAnsi="Tahoma" w:cs="Tahoma"/>
          <w:color w:val="FFFFFF" w:themeColor="background1"/>
          <w:sz w:val="20"/>
          <w:szCs w:val="20"/>
          <w:rtl/>
        </w:rPr>
      </w:pPr>
    </w:p>
    <w:p w14:paraId="297379AB" w14:textId="77777777" w:rsidR="00417491" w:rsidRPr="00C01C06" w:rsidRDefault="00417491" w:rsidP="00417491">
      <w:pPr>
        <w:rPr>
          <w:rFonts w:ascii="Tahoma" w:hAnsi="Tahoma" w:cs="Tahoma"/>
          <w:color w:val="FFFFFF" w:themeColor="background1"/>
          <w:sz w:val="20"/>
          <w:szCs w:val="20"/>
          <w:rtl/>
        </w:rPr>
      </w:pPr>
    </w:p>
    <w:p w14:paraId="4E0F5E7A" w14:textId="77777777" w:rsidR="00417491" w:rsidRPr="00C01C06" w:rsidRDefault="00417491" w:rsidP="00417491">
      <w:pPr>
        <w:rPr>
          <w:rFonts w:ascii="Tahoma" w:hAnsi="Tahoma" w:cs="Tahoma"/>
          <w:color w:val="FFFFFF" w:themeColor="background1"/>
          <w:sz w:val="20"/>
          <w:szCs w:val="20"/>
          <w:rtl/>
        </w:rPr>
      </w:pPr>
    </w:p>
    <w:p w14:paraId="3EA8417E" w14:textId="77777777" w:rsidR="00417491" w:rsidRPr="00C01C06" w:rsidRDefault="00417491" w:rsidP="00417491">
      <w:pPr>
        <w:rPr>
          <w:rFonts w:ascii="Tahoma" w:hAnsi="Tahoma" w:cs="Tahoma"/>
          <w:color w:val="FFFFFF" w:themeColor="background1"/>
          <w:sz w:val="20"/>
          <w:szCs w:val="20"/>
          <w:rtl/>
        </w:rPr>
      </w:pPr>
    </w:p>
    <w:p w14:paraId="57E54A13" w14:textId="77777777" w:rsidR="00417491" w:rsidRPr="00C01C06" w:rsidRDefault="00417491" w:rsidP="00417491">
      <w:pPr>
        <w:rPr>
          <w:rFonts w:ascii="Tahoma" w:hAnsi="Tahoma" w:cs="Tahoma"/>
          <w:color w:val="FFFFFF" w:themeColor="background1"/>
          <w:sz w:val="20"/>
          <w:szCs w:val="20"/>
          <w:rtl/>
        </w:rPr>
      </w:pPr>
    </w:p>
    <w:p w14:paraId="1257A9CD" w14:textId="77777777" w:rsidR="00417491" w:rsidRPr="00C01C06" w:rsidRDefault="00417491" w:rsidP="00417491">
      <w:pPr>
        <w:rPr>
          <w:rFonts w:ascii="Tahoma" w:hAnsi="Tahoma" w:cs="Tahoma"/>
          <w:color w:val="FFFFFF" w:themeColor="background1"/>
          <w:sz w:val="20"/>
          <w:szCs w:val="20"/>
          <w:rtl/>
        </w:rPr>
      </w:pPr>
    </w:p>
    <w:p w14:paraId="4819CA5B" w14:textId="77777777" w:rsidR="00417491" w:rsidRPr="00C01C06" w:rsidRDefault="00417491" w:rsidP="00417491">
      <w:pPr>
        <w:rPr>
          <w:rFonts w:ascii="Tahoma" w:hAnsi="Tahoma" w:cs="Tahoma"/>
          <w:color w:val="FFFFFF" w:themeColor="background1"/>
          <w:sz w:val="20"/>
          <w:szCs w:val="20"/>
          <w:rtl/>
        </w:rPr>
      </w:pPr>
    </w:p>
    <w:p w14:paraId="2074D755" w14:textId="77777777" w:rsidR="00417491" w:rsidRPr="00C01C06" w:rsidRDefault="00417491" w:rsidP="00417491">
      <w:pPr>
        <w:rPr>
          <w:rFonts w:ascii="Tahoma" w:hAnsi="Tahoma" w:cs="Tahoma"/>
          <w:color w:val="FFFFFF" w:themeColor="background1"/>
          <w:sz w:val="20"/>
          <w:szCs w:val="20"/>
          <w:rtl/>
        </w:rPr>
      </w:pPr>
    </w:p>
    <w:p w14:paraId="3D759C4A" w14:textId="77777777" w:rsidR="00417491" w:rsidRPr="00C01C06" w:rsidRDefault="00417491" w:rsidP="00417491">
      <w:pPr>
        <w:rPr>
          <w:rFonts w:ascii="Tahoma" w:hAnsi="Tahoma" w:cs="Tahoma"/>
          <w:color w:val="FFFFFF" w:themeColor="background1"/>
          <w:sz w:val="20"/>
          <w:szCs w:val="20"/>
          <w:rtl/>
        </w:rPr>
      </w:pPr>
    </w:p>
    <w:p w14:paraId="63F99680" w14:textId="77777777" w:rsidR="00417491" w:rsidRPr="00C01C06" w:rsidRDefault="00417491" w:rsidP="00417491">
      <w:pPr>
        <w:rPr>
          <w:rFonts w:ascii="Tahoma" w:hAnsi="Tahoma" w:cs="Tahoma"/>
          <w:color w:val="FFFFFF" w:themeColor="background1"/>
          <w:sz w:val="20"/>
          <w:szCs w:val="20"/>
          <w:rtl/>
        </w:rPr>
      </w:pPr>
    </w:p>
    <w:p w14:paraId="790FA19C" w14:textId="77777777" w:rsidR="00417491" w:rsidRPr="00C01C06" w:rsidRDefault="00417491" w:rsidP="00417491">
      <w:pPr>
        <w:rPr>
          <w:rFonts w:ascii="Tahoma" w:hAnsi="Tahoma" w:cs="Tahoma"/>
          <w:color w:val="FFFFFF" w:themeColor="background1"/>
          <w:sz w:val="20"/>
          <w:szCs w:val="20"/>
          <w:rtl/>
        </w:rPr>
      </w:pPr>
    </w:p>
    <w:p w14:paraId="67B7DA33" w14:textId="77777777" w:rsidR="00417491" w:rsidRPr="00C01C06" w:rsidRDefault="00417491" w:rsidP="00417491">
      <w:pPr>
        <w:rPr>
          <w:rFonts w:ascii="Tahoma" w:hAnsi="Tahoma" w:cs="Tahoma"/>
          <w:color w:val="FFFFFF" w:themeColor="background1"/>
          <w:sz w:val="20"/>
          <w:szCs w:val="20"/>
          <w:rtl/>
        </w:rPr>
      </w:pPr>
    </w:p>
    <w:p w14:paraId="133AD289" w14:textId="77777777" w:rsidR="00417491" w:rsidRPr="00C01C06" w:rsidRDefault="00417491" w:rsidP="00417491">
      <w:pPr>
        <w:rPr>
          <w:rFonts w:ascii="Tahoma" w:hAnsi="Tahoma" w:cs="Tahoma"/>
          <w:color w:val="FFFFFF" w:themeColor="background1"/>
          <w:sz w:val="20"/>
          <w:szCs w:val="20"/>
          <w:rtl/>
        </w:rPr>
      </w:pPr>
    </w:p>
    <w:p w14:paraId="52AB9CD9" w14:textId="77777777" w:rsidR="00417491" w:rsidRPr="00C01C06" w:rsidRDefault="00417491" w:rsidP="00417491">
      <w:pPr>
        <w:rPr>
          <w:rFonts w:ascii="Tahoma" w:hAnsi="Tahoma" w:cs="Tahoma"/>
          <w:color w:val="FFFFFF" w:themeColor="background1"/>
          <w:sz w:val="20"/>
          <w:szCs w:val="20"/>
          <w:rtl/>
        </w:rPr>
      </w:pPr>
    </w:p>
    <w:p w14:paraId="1CAD0AD3" w14:textId="77777777" w:rsidR="00417491" w:rsidRPr="00C01C06" w:rsidRDefault="00417491" w:rsidP="00417491">
      <w:pPr>
        <w:rPr>
          <w:rFonts w:ascii="Tahoma" w:hAnsi="Tahoma" w:cs="Tahoma"/>
          <w:color w:val="FFFFFF" w:themeColor="background1"/>
          <w:sz w:val="20"/>
          <w:szCs w:val="20"/>
          <w:rtl/>
        </w:rPr>
      </w:pPr>
    </w:p>
    <w:p w14:paraId="3584F9E6" w14:textId="77777777" w:rsidR="00417491" w:rsidRPr="00C01C06" w:rsidRDefault="00417491" w:rsidP="00417491">
      <w:pPr>
        <w:rPr>
          <w:rFonts w:ascii="Tahoma" w:hAnsi="Tahoma" w:cs="Tahoma"/>
          <w:color w:val="FFFFFF" w:themeColor="background1"/>
          <w:sz w:val="20"/>
          <w:szCs w:val="20"/>
          <w:rtl/>
        </w:rPr>
      </w:pPr>
    </w:p>
    <w:p w14:paraId="00D2F0CC" w14:textId="77777777" w:rsidR="00417491" w:rsidRPr="00C01C06" w:rsidRDefault="00417491" w:rsidP="00417491">
      <w:pPr>
        <w:rPr>
          <w:rFonts w:ascii="Tahoma" w:hAnsi="Tahoma" w:cs="Tahoma"/>
          <w:color w:val="FFFFFF" w:themeColor="background1"/>
          <w:sz w:val="20"/>
          <w:szCs w:val="20"/>
          <w:rtl/>
        </w:rPr>
      </w:pPr>
    </w:p>
    <w:p w14:paraId="376C627B" w14:textId="77777777" w:rsidR="00417491" w:rsidRPr="00C01C06" w:rsidRDefault="00417491" w:rsidP="00417491">
      <w:pPr>
        <w:rPr>
          <w:rFonts w:ascii="Tahoma" w:hAnsi="Tahoma" w:cs="Tahoma"/>
          <w:color w:val="FFFFFF" w:themeColor="background1"/>
          <w:sz w:val="20"/>
          <w:szCs w:val="20"/>
          <w:rtl/>
        </w:rPr>
      </w:pPr>
    </w:p>
    <w:p w14:paraId="540ACE24" w14:textId="0B242921" w:rsidR="00417491" w:rsidRPr="00C01C06" w:rsidRDefault="00417491" w:rsidP="00EF4461">
      <w:pPr>
        <w:pStyle w:val="a0"/>
        <w:numPr>
          <w:ilvl w:val="1"/>
          <w:numId w:val="5"/>
        </w:numPr>
        <w:bidi/>
        <w:ind w:left="935" w:hanging="935"/>
        <w:rPr>
          <w:rFonts w:ascii="Tahoma" w:hAnsi="Tahoma" w:cs="Tahoma"/>
          <w:lang w:bidi="he-IL"/>
        </w:rPr>
      </w:pPr>
      <w:bookmarkStart w:id="34" w:name="_Toc56326349"/>
      <w:bookmarkStart w:id="35" w:name="_Toc63855001"/>
      <w:r w:rsidRPr="00C01C06">
        <w:rPr>
          <w:rFonts w:ascii="Tahoma" w:hAnsi="Tahoma" w:cs="Tahoma" w:hint="cs"/>
          <w:rtl/>
          <w:lang w:bidi="he-IL"/>
        </w:rPr>
        <w:lastRenderedPageBreak/>
        <w:t xml:space="preserve">ליקויים בהגדרות </w:t>
      </w:r>
      <w:r w:rsidR="003777DF">
        <w:rPr>
          <w:rFonts w:ascii="Tahoma" w:hAnsi="Tahoma" w:cs="Tahoma" w:hint="cs"/>
          <w:rtl/>
          <w:lang w:bidi="he-IL"/>
        </w:rPr>
        <w:t xml:space="preserve">אבטחת </w:t>
      </w:r>
      <w:r w:rsidR="00D41B02">
        <w:rPr>
          <w:rFonts w:ascii="Tahoma" w:hAnsi="Tahoma" w:cs="Tahoma" w:hint="cs"/>
          <w:rtl/>
          <w:lang w:bidi="he-IL"/>
        </w:rPr>
        <w:t>משתמשים וחשבונות</w:t>
      </w:r>
      <w:r w:rsidRPr="00C01C06">
        <w:rPr>
          <w:rFonts w:ascii="Tahoma" w:hAnsi="Tahoma" w:cs="Tahoma" w:hint="cs"/>
          <w:rtl/>
          <w:lang w:bidi="he-IL"/>
        </w:rPr>
        <w:t>.</w:t>
      </w:r>
      <w:bookmarkEnd w:id="34"/>
      <w:bookmarkEnd w:id="35"/>
    </w:p>
    <w:p w14:paraId="3D932EFE"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527EA009"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ECE6A56" w14:textId="5975DCAF" w:rsidR="00417491" w:rsidRPr="00C01C06" w:rsidRDefault="00417491" w:rsidP="00EF4461">
      <w:pPr>
        <w:pStyle w:val="3SubTitle"/>
        <w:numPr>
          <w:ilvl w:val="0"/>
          <w:numId w:val="26"/>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Accounts: Administrator account status</w:t>
      </w:r>
      <w:r w:rsidRPr="00C01C06">
        <w:rPr>
          <w:rFonts w:ascii="Tahoma" w:hAnsi="Tahoma" w:cs="Tahoma"/>
          <w:b w:val="0"/>
          <w:bCs w:val="0"/>
          <w:sz w:val="20"/>
          <w:rtl/>
        </w:rPr>
        <w:t xml:space="preserve"> אינה מוגדרת כראוי.</w:t>
      </w:r>
    </w:p>
    <w:p w14:paraId="2FD242C1" w14:textId="19A008DB" w:rsidR="00417491" w:rsidRPr="00A056E7" w:rsidRDefault="00417491" w:rsidP="00EF4461">
      <w:pPr>
        <w:pStyle w:val="3SubTitle"/>
        <w:numPr>
          <w:ilvl w:val="0"/>
          <w:numId w:val="26"/>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sidR="004F5D74">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Accounts: Block Microsoft accounts</w:t>
      </w:r>
      <w:r w:rsidRPr="00C01C06">
        <w:rPr>
          <w:rFonts w:ascii="Tahoma" w:hAnsi="Tahoma" w:cs="Tahoma"/>
          <w:b w:val="0"/>
          <w:bCs w:val="0"/>
          <w:sz w:val="20"/>
          <w:rtl/>
        </w:rPr>
        <w:t xml:space="preserve"> אינה מוגדרת כראוי.</w:t>
      </w:r>
    </w:p>
    <w:p w14:paraId="7B208510" w14:textId="5E369A14" w:rsidR="00A056E7" w:rsidRPr="00C01C06" w:rsidRDefault="00A056E7"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Pr>
          <w:rFonts w:ascii="Tahoma" w:hAnsi="Tahoma" w:cs="Tahoma"/>
          <w:b w:val="0"/>
          <w:bCs w:val="0"/>
          <w:sz w:val="20"/>
        </w:rPr>
        <w:t>Accounts: Guest account status</w:t>
      </w:r>
      <w:r>
        <w:rPr>
          <w:rFonts w:ascii="Tahoma" w:hAnsi="Tahoma" w:cs="Tahoma" w:hint="cs"/>
          <w:b w:val="0"/>
          <w:bCs w:val="0"/>
          <w:sz w:val="20"/>
          <w:rtl/>
        </w:rPr>
        <w:t xml:space="preserve"> אינה מוגדרת כראוי.</w:t>
      </w:r>
    </w:p>
    <w:p w14:paraId="3057B3F7" w14:textId="2C022489" w:rsidR="00417491" w:rsidRPr="00E94682" w:rsidRDefault="00417491" w:rsidP="00EF4461">
      <w:pPr>
        <w:pStyle w:val="3SubTitle"/>
        <w:numPr>
          <w:ilvl w:val="0"/>
          <w:numId w:val="26"/>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הבדיקה נמצא כי ההגדרה</w:t>
      </w:r>
      <w:r w:rsidRPr="00C01C06">
        <w:rPr>
          <w:rFonts w:ascii="Tahoma" w:hAnsi="Tahoma" w:cs="Tahoma"/>
          <w:b w:val="0"/>
          <w:bCs w:val="0"/>
          <w:sz w:val="20"/>
        </w:rPr>
        <w:t>Audit: Force audit policy subcategory settings (Windows Vista or later) to override audit policy category settings</w:t>
      </w:r>
      <w:r w:rsidRPr="00C01C06">
        <w:rPr>
          <w:rFonts w:ascii="Tahoma" w:hAnsi="Tahoma" w:cs="Tahoma" w:hint="cs"/>
          <w:b w:val="0"/>
          <w:bCs w:val="0"/>
          <w:sz w:val="20"/>
          <w:rtl/>
        </w:rPr>
        <w:t xml:space="preserve"> אינה מוגדרת כראוי.</w:t>
      </w:r>
    </w:p>
    <w:p w14:paraId="694064AC" w14:textId="3115969E" w:rsidR="00E94682" w:rsidRPr="00F36C96" w:rsidRDefault="00E94682"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E94682">
        <w:rPr>
          <w:rFonts w:ascii="Tahoma" w:hAnsi="Tahoma" w:cs="Tahoma"/>
          <w:b w:val="0"/>
          <w:bCs w:val="0"/>
          <w:sz w:val="20"/>
        </w:rPr>
        <w:t>Audit: Shut down system immediately if unable to log security audits</w:t>
      </w:r>
      <w:r>
        <w:rPr>
          <w:rFonts w:ascii="Tahoma" w:hAnsi="Tahoma" w:cs="Tahoma" w:hint="cs"/>
          <w:b w:val="0"/>
          <w:bCs w:val="0"/>
          <w:sz w:val="20"/>
          <w:rtl/>
        </w:rPr>
        <w:t xml:space="preserve"> אינה מוגדרת כראוי.</w:t>
      </w:r>
    </w:p>
    <w:p w14:paraId="7FFF9BF5" w14:textId="71C58237" w:rsidR="00F36C96" w:rsidRPr="00652969" w:rsidRDefault="00F36C96"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36C96">
        <w:rPr>
          <w:rFonts w:ascii="Tahoma" w:hAnsi="Tahoma" w:cs="Tahoma"/>
          <w:b w:val="0"/>
          <w:bCs w:val="0"/>
          <w:sz w:val="20"/>
        </w:rPr>
        <w:t>Devices: Allowed to format and eject removable media</w:t>
      </w:r>
      <w:r>
        <w:rPr>
          <w:rFonts w:ascii="Tahoma" w:hAnsi="Tahoma" w:cs="Tahoma" w:hint="cs"/>
          <w:b w:val="0"/>
          <w:bCs w:val="0"/>
          <w:sz w:val="20"/>
          <w:rtl/>
        </w:rPr>
        <w:t xml:space="preserve"> אינה מוגדרת כראוי.</w:t>
      </w:r>
    </w:p>
    <w:p w14:paraId="7C0153E4" w14:textId="09F8CD7D" w:rsidR="00652969" w:rsidRPr="00DD3237" w:rsidRDefault="00652969"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652969">
        <w:rPr>
          <w:rFonts w:ascii="Tahoma" w:hAnsi="Tahoma" w:cs="Tahoma"/>
          <w:b w:val="0"/>
          <w:bCs w:val="0"/>
          <w:sz w:val="20"/>
        </w:rPr>
        <w:t>Devices: Prevent users from installing printer drivers</w:t>
      </w:r>
      <w:r>
        <w:rPr>
          <w:rFonts w:ascii="Tahoma" w:hAnsi="Tahoma" w:cs="Tahoma" w:hint="cs"/>
          <w:b w:val="0"/>
          <w:bCs w:val="0"/>
          <w:sz w:val="20"/>
          <w:rtl/>
        </w:rPr>
        <w:t xml:space="preserve"> אינה מוגדרת כראוי.</w:t>
      </w:r>
    </w:p>
    <w:p w14:paraId="0545CFA4" w14:textId="2344A216" w:rsidR="00DD3237" w:rsidRPr="00C97158" w:rsidRDefault="00DD3237"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DD3237">
        <w:rPr>
          <w:rFonts w:ascii="Tahoma" w:hAnsi="Tahoma" w:cs="Tahoma"/>
          <w:b w:val="0"/>
          <w:bCs w:val="0"/>
          <w:sz w:val="20"/>
        </w:rPr>
        <w:t>Domain member: Digitally encrypt or sign secure channel data (always)</w:t>
      </w:r>
      <w:r>
        <w:rPr>
          <w:rFonts w:ascii="Tahoma" w:hAnsi="Tahoma" w:cs="Tahoma" w:hint="cs"/>
          <w:b w:val="0"/>
          <w:bCs w:val="0"/>
          <w:sz w:val="20"/>
          <w:rtl/>
        </w:rPr>
        <w:t xml:space="preserve"> אינה מוגדרת כראוי.</w:t>
      </w:r>
    </w:p>
    <w:p w14:paraId="10A75835" w14:textId="417A6846" w:rsidR="00C97158" w:rsidRPr="003A4259" w:rsidRDefault="00C97158"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C97158">
        <w:rPr>
          <w:rFonts w:ascii="Tahoma" w:hAnsi="Tahoma" w:cs="Tahoma"/>
          <w:b w:val="0"/>
          <w:bCs w:val="0"/>
          <w:sz w:val="20"/>
        </w:rPr>
        <w:t>Domain member: Digitally encrypt secure channel data (when possible)</w:t>
      </w:r>
      <w:r>
        <w:rPr>
          <w:rFonts w:ascii="Tahoma" w:hAnsi="Tahoma" w:cs="Tahoma" w:hint="cs"/>
          <w:b w:val="0"/>
          <w:bCs w:val="0"/>
          <w:sz w:val="20"/>
          <w:rtl/>
        </w:rPr>
        <w:t xml:space="preserve"> אינה מוגדרת כראוי.</w:t>
      </w:r>
    </w:p>
    <w:p w14:paraId="330D5C35" w14:textId="06E53B3D" w:rsidR="003A4259" w:rsidRPr="00F90036" w:rsidRDefault="003A4259"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3A4259">
        <w:rPr>
          <w:rFonts w:ascii="Tahoma" w:hAnsi="Tahoma" w:cs="Tahoma"/>
          <w:b w:val="0"/>
          <w:bCs w:val="0"/>
          <w:sz w:val="20"/>
        </w:rPr>
        <w:t>Domain member: Digitally sign secure channel data (when possible)</w:t>
      </w:r>
      <w:r>
        <w:rPr>
          <w:rFonts w:ascii="Tahoma" w:hAnsi="Tahoma" w:cs="Tahoma" w:hint="cs"/>
          <w:b w:val="0"/>
          <w:bCs w:val="0"/>
          <w:sz w:val="20"/>
          <w:rtl/>
        </w:rPr>
        <w:t xml:space="preserve"> אינה מוגדרת כראוי.</w:t>
      </w:r>
    </w:p>
    <w:p w14:paraId="6E12B84C" w14:textId="13393775" w:rsidR="00F90036" w:rsidRPr="00415813" w:rsidRDefault="00F90036"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90036">
        <w:rPr>
          <w:rFonts w:ascii="Tahoma" w:hAnsi="Tahoma" w:cs="Tahoma"/>
          <w:b w:val="0"/>
          <w:bCs w:val="0"/>
          <w:sz w:val="20"/>
        </w:rPr>
        <w:t>Domain member: Disable machine account password changes</w:t>
      </w:r>
      <w:r>
        <w:rPr>
          <w:rFonts w:ascii="Tahoma" w:hAnsi="Tahoma" w:cs="Tahoma" w:hint="cs"/>
          <w:b w:val="0"/>
          <w:bCs w:val="0"/>
          <w:sz w:val="20"/>
          <w:rtl/>
        </w:rPr>
        <w:t xml:space="preserve"> אינה מוגדרת כראוי.</w:t>
      </w:r>
    </w:p>
    <w:p w14:paraId="053A0CFE" w14:textId="7BBE55B2" w:rsidR="00415813" w:rsidRPr="003F4B7A" w:rsidRDefault="00415813"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415813">
        <w:rPr>
          <w:rFonts w:ascii="Tahoma" w:hAnsi="Tahoma" w:cs="Tahoma"/>
          <w:b w:val="0"/>
          <w:bCs w:val="0"/>
          <w:sz w:val="20"/>
        </w:rPr>
        <w:t>Domain member: Maximum machine account password age</w:t>
      </w:r>
      <w:r>
        <w:rPr>
          <w:rFonts w:ascii="Tahoma" w:hAnsi="Tahoma" w:cs="Tahoma" w:hint="cs"/>
          <w:b w:val="0"/>
          <w:bCs w:val="0"/>
          <w:sz w:val="20"/>
          <w:rtl/>
        </w:rPr>
        <w:t xml:space="preserve"> אינה מוגדרת כראוי.</w:t>
      </w:r>
    </w:p>
    <w:p w14:paraId="296329A7" w14:textId="7BC9B971" w:rsidR="003F4B7A" w:rsidRPr="00C01C06" w:rsidRDefault="003F4B7A" w:rsidP="00EF4461">
      <w:pPr>
        <w:pStyle w:val="3SubTitle"/>
        <w:numPr>
          <w:ilvl w:val="0"/>
          <w:numId w:val="26"/>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3F4B7A">
        <w:rPr>
          <w:rFonts w:ascii="Tahoma" w:hAnsi="Tahoma" w:cs="Tahoma"/>
          <w:b w:val="0"/>
          <w:bCs w:val="0"/>
          <w:sz w:val="20"/>
        </w:rPr>
        <w:t>Domain member: Require strong (Windows 2000 or later) session key</w:t>
      </w:r>
      <w:r>
        <w:rPr>
          <w:rFonts w:ascii="Tahoma" w:hAnsi="Tahoma" w:cs="Tahoma" w:hint="cs"/>
          <w:b w:val="0"/>
          <w:bCs w:val="0"/>
          <w:sz w:val="20"/>
          <w:rtl/>
        </w:rPr>
        <w:t xml:space="preserve"> אינה מוגדרת כראוי.</w:t>
      </w:r>
    </w:p>
    <w:p w14:paraId="2F9FDA02"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227B38F3"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074867">
        <w:rPr>
          <w:rFonts w:ascii="Tahoma" w:hAnsi="Tahoma" w:cs="Tahoma" w:hint="eastAsia"/>
          <w:color w:val="00B050"/>
          <w:sz w:val="20"/>
          <w:rtl/>
        </w:rPr>
        <w:t>נמוכה</w:t>
      </w:r>
    </w:p>
    <w:p w14:paraId="6C447AEC"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1A2C95DD" w14:textId="60907FD1"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3B7E08F1"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6D29CE3B"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77D98E9D" w14:textId="746E83CF" w:rsidR="00417491" w:rsidRPr="00C01C06" w:rsidRDefault="00417491" w:rsidP="00EF4461">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Accounts: Administrator account status</w:t>
      </w:r>
      <w:r w:rsidRPr="00C01C06">
        <w:rPr>
          <w:rFonts w:ascii="Tahoma" w:hAnsi="Tahoma" w:cs="Tahoma"/>
          <w:b w:val="0"/>
          <w:bCs w:val="0"/>
          <w:sz w:val="20"/>
          <w:rtl/>
        </w:rPr>
        <w:t xml:space="preserve"> </w:t>
      </w:r>
      <w:r w:rsidRPr="00C01C06">
        <w:rPr>
          <w:rFonts w:ascii="Tahoma" w:hAnsi="Tahoma" w:cs="Tahoma"/>
          <w:b w:val="0"/>
          <w:bCs w:val="0"/>
          <w:sz w:val="20"/>
          <w:rtl/>
          <w:lang w:eastAsia="x-none"/>
        </w:rPr>
        <w:t>מאפשרת או מבטלת את חשבון מנהל המערכת במהלך פעולה רגילה.</w:t>
      </w:r>
      <w:r w:rsidRPr="00C01C06">
        <w:rPr>
          <w:rFonts w:ascii="Tahoma" w:hAnsi="Tahoma" w:cs="Tahoma"/>
          <w:rtl/>
        </w:rPr>
        <w:t xml:space="preserve"> </w:t>
      </w:r>
      <w:r w:rsidRPr="00C01C06">
        <w:rPr>
          <w:rFonts w:ascii="Tahoma" w:hAnsi="Tahoma" w:cs="Tahoma"/>
          <w:b w:val="0"/>
          <w:bCs w:val="0"/>
          <w:sz w:val="20"/>
          <w:rtl/>
          <w:lang w:eastAsia="x-none"/>
        </w:rPr>
        <w:t>בארגונים מסוימים</w:t>
      </w:r>
      <w:r w:rsidR="008A0458">
        <w:rPr>
          <w:rFonts w:ascii="Tahoma" w:hAnsi="Tahoma" w:cs="Tahoma" w:hint="cs"/>
          <w:b w:val="0"/>
          <w:bCs w:val="0"/>
          <w:sz w:val="20"/>
          <w:rtl/>
          <w:lang w:eastAsia="x-none"/>
        </w:rPr>
        <w:t xml:space="preserve">, </w:t>
      </w:r>
      <w:r w:rsidRPr="00C01C06">
        <w:rPr>
          <w:rFonts w:ascii="Tahoma" w:hAnsi="Tahoma" w:cs="Tahoma"/>
          <w:b w:val="0"/>
          <w:bCs w:val="0"/>
          <w:sz w:val="20"/>
          <w:rtl/>
          <w:lang w:eastAsia="x-none"/>
        </w:rPr>
        <w:t>שינוי סיסמ</w:t>
      </w:r>
      <w:r w:rsidR="008A0458">
        <w:rPr>
          <w:rFonts w:ascii="Tahoma" w:hAnsi="Tahoma" w:cs="Tahoma" w:hint="cs"/>
          <w:b w:val="0"/>
          <w:bCs w:val="0"/>
          <w:sz w:val="20"/>
          <w:rtl/>
          <w:lang w:eastAsia="x-none"/>
        </w:rPr>
        <w:t>ה</w:t>
      </w:r>
      <w:r w:rsidRPr="00C01C06">
        <w:rPr>
          <w:rFonts w:ascii="Tahoma" w:hAnsi="Tahoma" w:cs="Tahoma"/>
          <w:b w:val="0"/>
          <w:bCs w:val="0"/>
          <w:sz w:val="20"/>
          <w:rtl/>
          <w:lang w:eastAsia="x-none"/>
        </w:rPr>
        <w:t xml:space="preserve"> תקופתי</w:t>
      </w:r>
      <w:r w:rsidR="008A0458">
        <w:rPr>
          <w:rFonts w:ascii="Tahoma" w:hAnsi="Tahoma" w:cs="Tahoma" w:hint="cs"/>
          <w:b w:val="0"/>
          <w:bCs w:val="0"/>
          <w:sz w:val="20"/>
          <w:rtl/>
          <w:lang w:eastAsia="x-none"/>
        </w:rPr>
        <w:t xml:space="preserve"> ותדיר</w:t>
      </w:r>
      <w:r w:rsidRPr="00C01C06">
        <w:rPr>
          <w:rFonts w:ascii="Tahoma" w:hAnsi="Tahoma" w:cs="Tahoma"/>
          <w:b w:val="0"/>
          <w:bCs w:val="0"/>
          <w:sz w:val="20"/>
          <w:rtl/>
          <w:lang w:eastAsia="x-none"/>
        </w:rPr>
        <w:t xml:space="preserve"> עבור חשבונות מקומיים</w:t>
      </w:r>
      <w:r w:rsidR="008A0458">
        <w:rPr>
          <w:rFonts w:ascii="Tahoma" w:hAnsi="Tahoma" w:cs="Tahoma" w:hint="cs"/>
          <w:b w:val="0"/>
          <w:bCs w:val="0"/>
          <w:sz w:val="20"/>
          <w:rtl/>
          <w:lang w:eastAsia="x-none"/>
        </w:rPr>
        <w:t xml:space="preserve"> עלול להוות אתר ניהולי</w:t>
      </w:r>
      <w:r w:rsidRPr="00C01C06">
        <w:rPr>
          <w:rFonts w:ascii="Tahoma" w:hAnsi="Tahoma" w:cs="Tahoma"/>
          <w:b w:val="0"/>
          <w:bCs w:val="0"/>
          <w:sz w:val="20"/>
          <w:rtl/>
          <w:lang w:eastAsia="x-none"/>
        </w:rPr>
        <w:t>, לכן ההמלצה היא להפוך את חשבון מנהל המערכת המובנה ל-</w:t>
      </w:r>
      <w:r w:rsidRPr="00C01C06">
        <w:rPr>
          <w:rFonts w:ascii="Tahoma" w:hAnsi="Tahoma" w:cs="Tahoma"/>
          <w:b w:val="0"/>
          <w:bCs w:val="0"/>
          <w:sz w:val="20"/>
          <w:lang w:eastAsia="x-none"/>
        </w:rPr>
        <w:t>Disabled</w:t>
      </w:r>
      <w:r w:rsidRPr="00C01C06">
        <w:rPr>
          <w:rFonts w:ascii="Tahoma" w:hAnsi="Tahoma" w:cs="Tahoma"/>
          <w:b w:val="0"/>
          <w:bCs w:val="0"/>
          <w:sz w:val="20"/>
          <w:rtl/>
          <w:lang w:eastAsia="x-none"/>
        </w:rPr>
        <w:t xml:space="preserve"> </w:t>
      </w:r>
      <w:r w:rsidR="008A0458">
        <w:rPr>
          <w:rFonts w:ascii="Tahoma" w:hAnsi="Tahoma" w:cs="Tahoma" w:hint="cs"/>
          <w:b w:val="0"/>
          <w:bCs w:val="0"/>
          <w:sz w:val="20"/>
          <w:rtl/>
          <w:lang w:eastAsia="x-none"/>
        </w:rPr>
        <w:t>ו</w:t>
      </w:r>
      <w:r w:rsidRPr="00C01C06">
        <w:rPr>
          <w:rFonts w:ascii="Tahoma" w:hAnsi="Tahoma" w:cs="Tahoma"/>
          <w:b w:val="0"/>
          <w:bCs w:val="0"/>
          <w:sz w:val="20"/>
          <w:rtl/>
          <w:lang w:eastAsia="x-none"/>
        </w:rPr>
        <w:t>להגן עליו מפני התקפה. סיבה נוספת להפוך את החשבון ל-</w:t>
      </w:r>
      <w:r w:rsidRPr="00C01C06">
        <w:rPr>
          <w:rFonts w:ascii="Tahoma" w:hAnsi="Tahoma" w:cs="Tahoma"/>
          <w:b w:val="0"/>
          <w:bCs w:val="0"/>
          <w:sz w:val="20"/>
          <w:lang w:eastAsia="x-none"/>
        </w:rPr>
        <w:t>Disable</w:t>
      </w:r>
      <w:r w:rsidRPr="00C01C06">
        <w:rPr>
          <w:rFonts w:ascii="Tahoma" w:hAnsi="Tahoma" w:cs="Tahoma"/>
          <w:b w:val="0"/>
          <w:bCs w:val="0"/>
          <w:sz w:val="20"/>
          <w:rtl/>
          <w:lang w:eastAsia="x-none"/>
        </w:rPr>
        <w:t xml:space="preserve"> היא </w:t>
      </w:r>
      <w:r w:rsidR="008A0458">
        <w:rPr>
          <w:rFonts w:ascii="Tahoma" w:hAnsi="Tahoma" w:cs="Tahoma" w:hint="cs"/>
          <w:b w:val="0"/>
          <w:bCs w:val="0"/>
          <w:sz w:val="20"/>
          <w:rtl/>
          <w:lang w:eastAsia="x-none"/>
        </w:rPr>
        <w:t>על מנת ש</w:t>
      </w:r>
      <w:r w:rsidRPr="00C01C06">
        <w:rPr>
          <w:rFonts w:ascii="Tahoma" w:hAnsi="Tahoma" w:cs="Tahoma"/>
          <w:b w:val="0"/>
          <w:bCs w:val="0"/>
          <w:sz w:val="20"/>
          <w:rtl/>
          <w:lang w:eastAsia="x-none"/>
        </w:rPr>
        <w:t xml:space="preserve">לא יכול להיות נעול </w:t>
      </w:r>
      <w:r w:rsidRPr="00C01C06">
        <w:rPr>
          <w:rFonts w:ascii="Tahoma" w:hAnsi="Tahoma" w:cs="Tahoma"/>
          <w:b w:val="0"/>
          <w:bCs w:val="0"/>
          <w:sz w:val="20"/>
          <w:rtl/>
          <w:lang w:eastAsia="x-none"/>
        </w:rPr>
        <w:lastRenderedPageBreak/>
        <w:t xml:space="preserve">ולא משנה כמה כניסות כושלות הוא צובר, מה שהופך אותו למטרה עיקרית עבור התקפות </w:t>
      </w:r>
      <w:r w:rsidRPr="00C01C06">
        <w:rPr>
          <w:rFonts w:ascii="Tahoma" w:hAnsi="Tahoma" w:cs="Tahoma"/>
          <w:b w:val="0"/>
          <w:bCs w:val="0"/>
          <w:sz w:val="20"/>
          <w:lang w:eastAsia="x-none"/>
        </w:rPr>
        <w:t>Brute Force</w:t>
      </w:r>
      <w:r w:rsidRPr="00C01C06">
        <w:rPr>
          <w:rFonts w:ascii="Tahoma" w:hAnsi="Tahoma" w:cs="Tahoma"/>
          <w:b w:val="0"/>
          <w:bCs w:val="0"/>
          <w:sz w:val="20"/>
          <w:rtl/>
          <w:lang w:eastAsia="x-none"/>
        </w:rPr>
        <w:t xml:space="preserve"> המנסות לנחש סיסמאות.</w:t>
      </w:r>
    </w:p>
    <w:p w14:paraId="70410D80" w14:textId="4EC38792" w:rsidR="00417491" w:rsidRDefault="00417491" w:rsidP="00EF4461">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Accounts: Block Microsoft accounts</w:t>
      </w:r>
      <w:r w:rsidRPr="00C01C06">
        <w:rPr>
          <w:rFonts w:ascii="Tahoma" w:hAnsi="Tahoma" w:cs="Tahoma"/>
          <w:b w:val="0"/>
          <w:bCs w:val="0"/>
          <w:sz w:val="20"/>
          <w:rtl/>
        </w:rPr>
        <w:t xml:space="preserve"> מונעת ממשתמשים להוסיף חשבונות מיקרוסופט חדשים במחשב. ארגונים </w:t>
      </w:r>
      <w:r w:rsidR="008A0458">
        <w:rPr>
          <w:rFonts w:ascii="Tahoma" w:hAnsi="Tahoma" w:cs="Tahoma" w:hint="cs"/>
          <w:b w:val="0"/>
          <w:bCs w:val="0"/>
          <w:sz w:val="20"/>
          <w:rtl/>
        </w:rPr>
        <w:t>המעוניינים</w:t>
      </w:r>
      <w:r w:rsidR="008A0458" w:rsidRPr="00C01C06">
        <w:rPr>
          <w:rFonts w:ascii="Tahoma" w:hAnsi="Tahoma" w:cs="Tahoma"/>
          <w:b w:val="0"/>
          <w:bCs w:val="0"/>
          <w:sz w:val="20"/>
          <w:rtl/>
        </w:rPr>
        <w:t xml:space="preserve"> </w:t>
      </w:r>
      <w:r w:rsidRPr="00C01C06">
        <w:rPr>
          <w:rFonts w:ascii="Tahoma" w:hAnsi="Tahoma" w:cs="Tahoma"/>
          <w:b w:val="0"/>
          <w:bCs w:val="0"/>
          <w:sz w:val="20"/>
          <w:rtl/>
        </w:rPr>
        <w:t xml:space="preserve">ליישם ביעילות מדיניות ניהול זהויות ולשמור </w:t>
      </w:r>
      <w:r w:rsidR="008A0458">
        <w:rPr>
          <w:rFonts w:ascii="Tahoma" w:hAnsi="Tahoma" w:cs="Tahoma" w:hint="cs"/>
          <w:b w:val="0"/>
          <w:bCs w:val="0"/>
          <w:sz w:val="20"/>
          <w:rtl/>
        </w:rPr>
        <w:t>על ה</w:t>
      </w:r>
      <w:r w:rsidRPr="00C01C06">
        <w:rPr>
          <w:rFonts w:ascii="Tahoma" w:hAnsi="Tahoma" w:cs="Tahoma"/>
          <w:b w:val="0"/>
          <w:bCs w:val="0"/>
          <w:sz w:val="20"/>
          <w:rtl/>
        </w:rPr>
        <w:t xml:space="preserve">שליטה באילו חשבונות משתמשים </w:t>
      </w:r>
      <w:r w:rsidR="008A0458">
        <w:rPr>
          <w:rFonts w:ascii="Tahoma" w:hAnsi="Tahoma" w:cs="Tahoma" w:hint="cs"/>
          <w:b w:val="0"/>
          <w:bCs w:val="0"/>
          <w:sz w:val="20"/>
          <w:rtl/>
        </w:rPr>
        <w:t xml:space="preserve">יהיו קיימים </w:t>
      </w:r>
      <w:r w:rsidRPr="00C01C06">
        <w:rPr>
          <w:rFonts w:ascii="Tahoma" w:hAnsi="Tahoma" w:cs="Tahoma"/>
          <w:b w:val="0"/>
          <w:bCs w:val="0"/>
          <w:sz w:val="20"/>
          <w:rtl/>
        </w:rPr>
        <w:t>בכניסה למחשבים שלהם ירצו לחסום חשבונות מיקרוסופט.</w:t>
      </w:r>
    </w:p>
    <w:p w14:paraId="7A761C6A" w14:textId="46C9E55C" w:rsidR="00B648EB" w:rsidRPr="00C01C06" w:rsidRDefault="00B648EB"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Accounts: Guest account status</w:t>
      </w:r>
      <w:r>
        <w:rPr>
          <w:rFonts w:ascii="Tahoma" w:hAnsi="Tahoma" w:cs="Tahoma" w:hint="cs"/>
          <w:b w:val="0"/>
          <w:bCs w:val="0"/>
          <w:sz w:val="20"/>
          <w:rtl/>
        </w:rPr>
        <w:t xml:space="preserve"> </w:t>
      </w:r>
      <w:r w:rsidRPr="00B648EB">
        <w:rPr>
          <w:rFonts w:ascii="Tahoma" w:hAnsi="Tahoma" w:cs="Tahoma"/>
          <w:b w:val="0"/>
          <w:bCs w:val="0"/>
          <w:sz w:val="20"/>
          <w:rtl/>
        </w:rPr>
        <w:t xml:space="preserve">קובעת אם חשבון </w:t>
      </w:r>
      <w:r w:rsidR="008A0458">
        <w:rPr>
          <w:rFonts w:ascii="Tahoma" w:hAnsi="Tahoma" w:cs="Tahoma" w:hint="cs"/>
          <w:b w:val="0"/>
          <w:bCs w:val="0"/>
          <w:sz w:val="20"/>
          <w:rtl/>
        </w:rPr>
        <w:t>ה-</w:t>
      </w:r>
      <w:r w:rsidR="008A0458">
        <w:rPr>
          <w:rFonts w:ascii="Tahoma" w:hAnsi="Tahoma" w:cs="Tahoma"/>
          <w:b w:val="0"/>
          <w:bCs w:val="0"/>
          <w:sz w:val="20"/>
        </w:rPr>
        <w:t>Guest</w:t>
      </w:r>
      <w:r w:rsidR="008A0458" w:rsidRPr="00B648EB">
        <w:rPr>
          <w:rFonts w:ascii="Tahoma" w:hAnsi="Tahoma" w:cs="Tahoma"/>
          <w:b w:val="0"/>
          <w:bCs w:val="0"/>
          <w:sz w:val="20"/>
          <w:rtl/>
        </w:rPr>
        <w:t xml:space="preserve"> </w:t>
      </w:r>
      <w:r w:rsidRPr="00B648EB">
        <w:rPr>
          <w:rFonts w:ascii="Tahoma" w:hAnsi="Tahoma" w:cs="Tahoma"/>
          <w:b w:val="0"/>
          <w:bCs w:val="0"/>
          <w:sz w:val="20"/>
          <w:rtl/>
        </w:rPr>
        <w:t xml:space="preserve">מופעל או מושבת. חשבון </w:t>
      </w:r>
      <w:r w:rsidR="008A0458">
        <w:rPr>
          <w:rFonts w:ascii="Tahoma" w:hAnsi="Tahoma" w:cs="Tahoma" w:hint="cs"/>
          <w:b w:val="0"/>
          <w:bCs w:val="0"/>
          <w:sz w:val="20"/>
        </w:rPr>
        <w:t>G</w:t>
      </w:r>
      <w:r w:rsidR="008A0458">
        <w:rPr>
          <w:rFonts w:ascii="Tahoma" w:hAnsi="Tahoma" w:cs="Tahoma"/>
          <w:b w:val="0"/>
          <w:bCs w:val="0"/>
          <w:sz w:val="20"/>
        </w:rPr>
        <w:t>uest</w:t>
      </w:r>
      <w:r w:rsidR="008A0458" w:rsidRPr="00B648EB">
        <w:rPr>
          <w:rFonts w:ascii="Tahoma" w:hAnsi="Tahoma" w:cs="Tahoma"/>
          <w:b w:val="0"/>
          <w:bCs w:val="0"/>
          <w:sz w:val="20"/>
          <w:rtl/>
        </w:rPr>
        <w:t xml:space="preserve"> </w:t>
      </w:r>
      <w:r w:rsidRPr="00B648EB">
        <w:rPr>
          <w:rFonts w:ascii="Tahoma" w:hAnsi="Tahoma" w:cs="Tahoma"/>
          <w:b w:val="0"/>
          <w:bCs w:val="0"/>
          <w:sz w:val="20"/>
          <w:rtl/>
        </w:rPr>
        <w:t>מאפשר למשתמשי רשת לא מאומתים לקבל גישה למערכת.</w:t>
      </w:r>
    </w:p>
    <w:p w14:paraId="235A6A4B" w14:textId="625514B5" w:rsidR="00E94682" w:rsidRDefault="00417491" w:rsidP="00EF4461">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הגדרת מדיניות זו מאפשרת למנהלים לאפשר יכולות ביקורת מדויקות יותר</w:t>
      </w:r>
      <w:r w:rsidR="008A0458">
        <w:rPr>
          <w:rFonts w:ascii="Tahoma" w:hAnsi="Tahoma" w:cs="Tahoma" w:hint="cs"/>
          <w:b w:val="0"/>
          <w:bCs w:val="0"/>
          <w:sz w:val="20"/>
          <w:rtl/>
        </w:rPr>
        <w:t>.</w:t>
      </w:r>
      <w:r w:rsidRPr="00C01C06">
        <w:rPr>
          <w:rFonts w:ascii="Tahoma" w:hAnsi="Tahoma" w:cs="Tahoma" w:hint="cs"/>
          <w:b w:val="0"/>
          <w:bCs w:val="0"/>
          <w:sz w:val="20"/>
          <w:rtl/>
        </w:rPr>
        <w:t xml:space="preserve"> </w:t>
      </w:r>
      <w:commentRangeStart w:id="36"/>
      <w:r w:rsidRPr="00C01C06">
        <w:rPr>
          <w:rFonts w:ascii="Tahoma" w:hAnsi="Tahoma" w:cs="Tahoma"/>
          <w:b w:val="0"/>
          <w:bCs w:val="0"/>
          <w:sz w:val="20"/>
          <w:rtl/>
        </w:rPr>
        <w:t xml:space="preserve">הגדרות מדיניות הביקורת הזמינות </w:t>
      </w:r>
      <w:r w:rsidRPr="00C01C06">
        <w:rPr>
          <w:rFonts w:ascii="Tahoma" w:hAnsi="Tahoma" w:cs="Tahoma"/>
          <w:b w:val="0"/>
          <w:bCs w:val="0"/>
          <w:sz w:val="20"/>
        </w:rPr>
        <w:t xml:space="preserve"> Windows Server 2003 Active Directory</w:t>
      </w:r>
      <w:r w:rsidRPr="00C01C06">
        <w:rPr>
          <w:rFonts w:ascii="Tahoma" w:hAnsi="Tahoma" w:cs="Tahoma"/>
          <w:b w:val="0"/>
          <w:bCs w:val="0"/>
          <w:sz w:val="20"/>
          <w:rtl/>
        </w:rPr>
        <w:t>אינן מכילות הגדרות לניהול קטגוריות המשנה החדשות לביקורת. כדי להחיל כראוי את מדיניות הביקורת שנקבעה בקו בסיס זה</w:t>
      </w:r>
      <w:r w:rsidRPr="00C01C06">
        <w:rPr>
          <w:rFonts w:ascii="Tahoma" w:hAnsi="Tahoma" w:cs="Tahoma" w:hint="cs"/>
          <w:b w:val="0"/>
          <w:bCs w:val="0"/>
          <w:sz w:val="20"/>
          <w:rtl/>
        </w:rPr>
        <w:t xml:space="preserve"> יש להגדיר את ההגדרה כמופעלת.</w:t>
      </w:r>
      <w:commentRangeEnd w:id="36"/>
      <w:r w:rsidR="008A0458">
        <w:rPr>
          <w:rStyle w:val="CommentReference"/>
          <w:rFonts w:ascii="Century Gothic" w:hAnsi="Century Gothic" w:cs="Tahoma"/>
          <w:noProof/>
          <w:spacing w:val="-5"/>
          <w:kern w:val="0"/>
          <w:rtl/>
          <w:lang w:eastAsia="he-IL"/>
        </w:rPr>
        <w:commentReference w:id="36"/>
      </w:r>
    </w:p>
    <w:p w14:paraId="6D5FBCE1" w14:textId="50C117AC" w:rsidR="00652969" w:rsidRDefault="00E94682"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E94682">
        <w:rPr>
          <w:rFonts w:ascii="Tahoma" w:hAnsi="Tahoma" w:cs="Tahoma"/>
          <w:b w:val="0"/>
          <w:bCs w:val="0"/>
          <w:sz w:val="20"/>
        </w:rPr>
        <w:t>Audit: Shut down system immediately if unable to log security audits</w:t>
      </w:r>
      <w:r>
        <w:rPr>
          <w:rFonts w:ascii="Tahoma" w:hAnsi="Tahoma" w:cs="Tahoma" w:hint="cs"/>
          <w:b w:val="0"/>
          <w:bCs w:val="0"/>
          <w:sz w:val="20"/>
          <w:rtl/>
        </w:rPr>
        <w:t xml:space="preserve"> קובעת אם המערכת תיכבה במידה ואין באפשרותה לרשום אירועי אבטחת מידע.</w:t>
      </w:r>
    </w:p>
    <w:p w14:paraId="70B8E929" w14:textId="6CB9C50F" w:rsidR="00184940" w:rsidRDefault="00652969"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652969">
        <w:rPr>
          <w:rFonts w:ascii="Tahoma" w:hAnsi="Tahoma" w:cs="Tahoma"/>
          <w:b w:val="0"/>
          <w:bCs w:val="0"/>
          <w:sz w:val="20"/>
        </w:rPr>
        <w:t>Devices: Allowed to format and eject removable media</w:t>
      </w:r>
      <w:r>
        <w:rPr>
          <w:rFonts w:ascii="Tahoma" w:hAnsi="Tahoma" w:cs="Tahoma" w:hint="cs"/>
          <w:b w:val="0"/>
          <w:bCs w:val="0"/>
          <w:sz w:val="20"/>
          <w:rtl/>
        </w:rPr>
        <w:t xml:space="preserve"> </w:t>
      </w:r>
      <w:r w:rsidR="00184940" w:rsidRPr="00184940">
        <w:rPr>
          <w:rFonts w:ascii="Tahoma" w:hAnsi="Tahoma" w:cs="Tahoma"/>
          <w:b w:val="0"/>
          <w:bCs w:val="0"/>
          <w:sz w:val="20"/>
          <w:rtl/>
        </w:rPr>
        <w:t>קובעת מי רשאי להוציא מדי</w:t>
      </w:r>
      <w:r w:rsidR="008A0458">
        <w:rPr>
          <w:rFonts w:ascii="Tahoma" w:hAnsi="Tahoma" w:cs="Tahoma" w:hint="cs"/>
          <w:b w:val="0"/>
          <w:bCs w:val="0"/>
          <w:sz w:val="20"/>
          <w:rtl/>
        </w:rPr>
        <w:t>ת</w:t>
      </w:r>
      <w:r w:rsidR="00184940" w:rsidRPr="00184940">
        <w:rPr>
          <w:rFonts w:ascii="Tahoma" w:hAnsi="Tahoma" w:cs="Tahoma"/>
          <w:b w:val="0"/>
          <w:bCs w:val="0"/>
          <w:sz w:val="20"/>
          <w:rtl/>
        </w:rPr>
        <w:t xml:space="preserve"> </w:t>
      </w:r>
      <w:r w:rsidR="00184940" w:rsidRPr="00184940">
        <w:rPr>
          <w:rFonts w:ascii="Tahoma" w:hAnsi="Tahoma" w:cs="Tahoma"/>
          <w:b w:val="0"/>
          <w:bCs w:val="0"/>
          <w:sz w:val="20"/>
        </w:rPr>
        <w:t>NTFS</w:t>
      </w:r>
      <w:r w:rsidR="00184940" w:rsidRPr="00184940">
        <w:rPr>
          <w:rFonts w:ascii="Tahoma" w:hAnsi="Tahoma" w:cs="Tahoma"/>
          <w:b w:val="0"/>
          <w:bCs w:val="0"/>
          <w:sz w:val="20"/>
          <w:rtl/>
        </w:rPr>
        <w:t xml:space="preserve"> נשלפת. </w:t>
      </w:r>
      <w:r w:rsidR="00184940">
        <w:rPr>
          <w:rFonts w:ascii="Tahoma" w:hAnsi="Tahoma" w:cs="Tahoma" w:hint="cs"/>
          <w:b w:val="0"/>
          <w:bCs w:val="0"/>
          <w:sz w:val="20"/>
          <w:rtl/>
        </w:rPr>
        <w:t>ניתן</w:t>
      </w:r>
      <w:r w:rsidR="00184940" w:rsidRPr="00184940">
        <w:rPr>
          <w:rFonts w:ascii="Tahoma" w:hAnsi="Tahoma" w:cs="Tahoma"/>
          <w:b w:val="0"/>
          <w:bCs w:val="0"/>
          <w:sz w:val="20"/>
          <w:rtl/>
        </w:rPr>
        <w:t xml:space="preserve"> להשתמש בהגדרת מדיניות זו כדי למנוע ממשתמשים לא מורשים להסיר נתונים במחשב אחד כדי לגשת אליהם במחשב אחר ש</w:t>
      </w:r>
      <w:r w:rsidR="008A0458">
        <w:rPr>
          <w:rFonts w:ascii="Tahoma" w:hAnsi="Tahoma" w:cs="Tahoma" w:hint="cs"/>
          <w:b w:val="0"/>
          <w:bCs w:val="0"/>
          <w:sz w:val="20"/>
          <w:rtl/>
        </w:rPr>
        <w:t xml:space="preserve">בו </w:t>
      </w:r>
      <w:r w:rsidR="00184940" w:rsidRPr="00184940">
        <w:rPr>
          <w:rFonts w:ascii="Tahoma" w:hAnsi="Tahoma" w:cs="Tahoma"/>
          <w:b w:val="0"/>
          <w:bCs w:val="0"/>
          <w:sz w:val="20"/>
          <w:rtl/>
        </w:rPr>
        <w:t>יש להם הרשאות מנהל מקומיות.</w:t>
      </w:r>
    </w:p>
    <w:p w14:paraId="07A35AEE" w14:textId="03C7ED05" w:rsidR="00DD3237" w:rsidRDefault="00184940"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184940">
        <w:rPr>
          <w:rFonts w:ascii="Tahoma" w:hAnsi="Tahoma" w:cs="Tahoma"/>
          <w:b w:val="0"/>
          <w:bCs w:val="0"/>
          <w:sz w:val="20"/>
        </w:rPr>
        <w:t>Devices: Prevent users from installing printer drivers</w:t>
      </w:r>
      <w:r>
        <w:rPr>
          <w:rFonts w:ascii="Tahoma" w:hAnsi="Tahoma" w:cs="Tahoma" w:hint="cs"/>
          <w:b w:val="0"/>
          <w:bCs w:val="0"/>
          <w:sz w:val="20"/>
          <w:rtl/>
        </w:rPr>
        <w:t xml:space="preserve"> </w:t>
      </w:r>
      <w:r w:rsidRPr="00184940">
        <w:rPr>
          <w:rFonts w:ascii="Tahoma" w:hAnsi="Tahoma" w:cs="Tahoma"/>
          <w:b w:val="0"/>
          <w:bCs w:val="0"/>
          <w:sz w:val="20"/>
          <w:rtl/>
        </w:rPr>
        <w:t>קובעת מי רשאי להתקין התקן מדפסת כחלק מהחיבור למדפסת משותפת.</w:t>
      </w:r>
      <w:r>
        <w:rPr>
          <w:rFonts w:ascii="Tahoma" w:hAnsi="Tahoma" w:cs="Tahoma" w:hint="cs"/>
          <w:b w:val="0"/>
          <w:bCs w:val="0"/>
          <w:sz w:val="20"/>
          <w:rtl/>
        </w:rPr>
        <w:t xml:space="preserve"> </w:t>
      </w:r>
      <w:r w:rsidRPr="00184940">
        <w:rPr>
          <w:rFonts w:ascii="Tahoma" w:hAnsi="Tahoma" w:cs="Tahoma"/>
          <w:b w:val="0"/>
          <w:bCs w:val="0"/>
          <w:sz w:val="20"/>
          <w:rtl/>
        </w:rPr>
        <w:t xml:space="preserve">כדי שהמחשב ידפיס למדפסת משותפת, יש להתקין את מנהל ההתקן של אותה מדפסת משותפת במחשב המקומי. </w:t>
      </w:r>
    </w:p>
    <w:p w14:paraId="155C4FA3" w14:textId="1E7C879E" w:rsidR="003A4259" w:rsidRDefault="00DD3237"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D3237">
        <w:rPr>
          <w:rFonts w:ascii="Tahoma" w:hAnsi="Tahoma" w:cs="Tahoma"/>
          <w:b w:val="0"/>
          <w:bCs w:val="0"/>
          <w:sz w:val="20"/>
        </w:rPr>
        <w:t>Domain member: Digitally encrypt or sign secure channel data (always)</w:t>
      </w:r>
      <w:r>
        <w:rPr>
          <w:rFonts w:ascii="Tahoma" w:hAnsi="Tahoma" w:cs="Tahoma" w:hint="cs"/>
          <w:b w:val="0"/>
          <w:bCs w:val="0"/>
          <w:sz w:val="20"/>
          <w:rtl/>
        </w:rPr>
        <w:t xml:space="preserve"> </w:t>
      </w:r>
      <w:r w:rsidR="00C97158" w:rsidRPr="00C97158">
        <w:rPr>
          <w:rFonts w:ascii="Tahoma" w:hAnsi="Tahoma" w:cs="Tahoma"/>
          <w:b w:val="0"/>
          <w:bCs w:val="0"/>
          <w:sz w:val="20"/>
          <w:rtl/>
        </w:rPr>
        <w:t>קובעת אם כל תעבורת הערוץ המאובטח שיזם משתמש הארגון הרשום חייבת להיות חתומה או מוצפנת.</w:t>
      </w:r>
    </w:p>
    <w:p w14:paraId="7055D619" w14:textId="5843D92A" w:rsidR="009F1272" w:rsidRDefault="003A4259"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A4259">
        <w:rPr>
          <w:rFonts w:ascii="Tahoma" w:hAnsi="Tahoma" w:cs="Tahoma"/>
          <w:b w:val="0"/>
          <w:bCs w:val="0"/>
          <w:sz w:val="20"/>
        </w:rPr>
        <w:t>Domain member: Digitally encrypt secure channel data (when possible)</w:t>
      </w:r>
      <w:r>
        <w:rPr>
          <w:rFonts w:ascii="Tahoma" w:hAnsi="Tahoma" w:cs="Tahoma" w:hint="cs"/>
          <w:b w:val="0"/>
          <w:bCs w:val="0"/>
          <w:sz w:val="20"/>
          <w:rtl/>
        </w:rPr>
        <w:t xml:space="preserve"> </w:t>
      </w:r>
      <w:r w:rsidRPr="003A4259">
        <w:rPr>
          <w:rFonts w:ascii="Tahoma" w:hAnsi="Tahoma" w:cs="Tahoma"/>
          <w:b w:val="0"/>
          <w:bCs w:val="0"/>
          <w:sz w:val="20"/>
          <w:rtl/>
        </w:rPr>
        <w:t xml:space="preserve">קובעת האם על משתמש הארגון לנסות </w:t>
      </w:r>
      <w:r w:rsidR="008A0458">
        <w:rPr>
          <w:rFonts w:ascii="Tahoma" w:hAnsi="Tahoma" w:cs="Tahoma" w:hint="cs"/>
          <w:b w:val="0"/>
          <w:bCs w:val="0"/>
          <w:sz w:val="20"/>
          <w:rtl/>
        </w:rPr>
        <w:t xml:space="preserve">ליישם </w:t>
      </w:r>
      <w:r w:rsidRPr="003A4259">
        <w:rPr>
          <w:rFonts w:ascii="Tahoma" w:hAnsi="Tahoma" w:cs="Tahoma"/>
          <w:b w:val="0"/>
          <w:bCs w:val="0"/>
          <w:sz w:val="20"/>
          <w:rtl/>
        </w:rPr>
        <w:t>הצפנה עבור כל תעבורת הערוצים המאובטחת שהוא יוזם.</w:t>
      </w:r>
    </w:p>
    <w:p w14:paraId="31487BA2" w14:textId="53B32D2B" w:rsidR="005F4DC4" w:rsidRDefault="009F1272"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9F1272">
        <w:rPr>
          <w:rFonts w:ascii="Tahoma" w:hAnsi="Tahoma" w:cs="Tahoma"/>
          <w:b w:val="0"/>
          <w:bCs w:val="0"/>
          <w:sz w:val="20"/>
        </w:rPr>
        <w:t>Domain member: Digitally sign secure channel data (when possible)</w:t>
      </w:r>
      <w:r>
        <w:rPr>
          <w:rFonts w:ascii="Tahoma" w:hAnsi="Tahoma" w:cs="Tahoma" w:hint="cs"/>
          <w:b w:val="0"/>
          <w:bCs w:val="0"/>
          <w:sz w:val="20"/>
          <w:rtl/>
        </w:rPr>
        <w:t xml:space="preserve"> </w:t>
      </w:r>
      <w:r w:rsidR="001E470A" w:rsidRPr="001E470A">
        <w:rPr>
          <w:rFonts w:ascii="Tahoma" w:hAnsi="Tahoma" w:cs="Tahoma"/>
          <w:b w:val="0"/>
          <w:bCs w:val="0"/>
          <w:sz w:val="20"/>
          <w:rtl/>
        </w:rPr>
        <w:t xml:space="preserve">קובעת האם על משתמש הארגון לנסות </w:t>
      </w:r>
      <w:r w:rsidR="0011122B">
        <w:rPr>
          <w:rFonts w:ascii="Tahoma" w:hAnsi="Tahoma" w:cs="Tahoma" w:hint="cs"/>
          <w:b w:val="0"/>
          <w:bCs w:val="0"/>
          <w:sz w:val="20"/>
          <w:rtl/>
        </w:rPr>
        <w:t>ליישם חתימה דיגיטאלית</w:t>
      </w:r>
      <w:r w:rsidR="001E470A" w:rsidRPr="001E470A">
        <w:rPr>
          <w:rFonts w:ascii="Tahoma" w:hAnsi="Tahoma" w:cs="Tahoma"/>
          <w:b w:val="0"/>
          <w:bCs w:val="0"/>
          <w:sz w:val="20"/>
          <w:rtl/>
        </w:rPr>
        <w:t xml:space="preserve"> </w:t>
      </w:r>
      <w:r w:rsidR="00230ACC">
        <w:rPr>
          <w:rFonts w:ascii="Tahoma" w:hAnsi="Tahoma" w:cs="Tahoma" w:hint="cs"/>
          <w:b w:val="0"/>
          <w:bCs w:val="0"/>
          <w:sz w:val="20"/>
          <w:rtl/>
        </w:rPr>
        <w:t>ו</w:t>
      </w:r>
      <w:r w:rsidR="001E470A" w:rsidRPr="001E470A">
        <w:rPr>
          <w:rFonts w:ascii="Tahoma" w:hAnsi="Tahoma" w:cs="Tahoma"/>
          <w:b w:val="0"/>
          <w:bCs w:val="0"/>
          <w:sz w:val="20"/>
          <w:rtl/>
        </w:rPr>
        <w:t xml:space="preserve">האם כל תעבורת הערוץ המאובטח שהמשתמש יוזם חייבת להיות חתומה דיגיטלית. חתימות דיגיטליות מגנות על </w:t>
      </w:r>
      <w:r w:rsidR="0011122B">
        <w:rPr>
          <w:rFonts w:ascii="Tahoma" w:hAnsi="Tahoma" w:cs="Tahoma" w:hint="cs"/>
          <w:b w:val="0"/>
          <w:bCs w:val="0"/>
          <w:sz w:val="20"/>
          <w:rtl/>
        </w:rPr>
        <w:t>תעבורה</w:t>
      </w:r>
      <w:r w:rsidR="0011122B" w:rsidRPr="001E470A">
        <w:rPr>
          <w:rFonts w:ascii="Tahoma" w:hAnsi="Tahoma" w:cs="Tahoma"/>
          <w:b w:val="0"/>
          <w:bCs w:val="0"/>
          <w:sz w:val="20"/>
          <w:rtl/>
        </w:rPr>
        <w:t xml:space="preserve"> </w:t>
      </w:r>
      <w:r w:rsidR="001E470A" w:rsidRPr="001E470A">
        <w:rPr>
          <w:rFonts w:ascii="Tahoma" w:hAnsi="Tahoma" w:cs="Tahoma"/>
          <w:b w:val="0"/>
          <w:bCs w:val="0"/>
          <w:sz w:val="20"/>
          <w:rtl/>
        </w:rPr>
        <w:t xml:space="preserve">מפני שינויים על ידי מי שתופס את הנתונים בזמן שהוא </w:t>
      </w:r>
      <w:r w:rsidR="0011122B">
        <w:rPr>
          <w:rFonts w:ascii="Tahoma" w:hAnsi="Tahoma" w:cs="Tahoma" w:hint="cs"/>
          <w:b w:val="0"/>
          <w:bCs w:val="0"/>
          <w:sz w:val="20"/>
          <w:rtl/>
        </w:rPr>
        <w:t>מתקשרב</w:t>
      </w:r>
      <w:r w:rsidR="001E470A" w:rsidRPr="001E470A">
        <w:rPr>
          <w:rFonts w:ascii="Tahoma" w:hAnsi="Tahoma" w:cs="Tahoma"/>
          <w:b w:val="0"/>
          <w:bCs w:val="0"/>
          <w:sz w:val="20"/>
          <w:rtl/>
        </w:rPr>
        <w:t>רשת.</w:t>
      </w:r>
    </w:p>
    <w:p w14:paraId="1175CC59" w14:textId="074922D2" w:rsidR="00415813" w:rsidRDefault="005F4DC4"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5F4DC4">
        <w:rPr>
          <w:rFonts w:ascii="Tahoma" w:hAnsi="Tahoma" w:cs="Tahoma"/>
          <w:b w:val="0"/>
          <w:bCs w:val="0"/>
          <w:sz w:val="20"/>
        </w:rPr>
        <w:t>Domain member: Disable machine account password changes</w:t>
      </w:r>
      <w:r>
        <w:rPr>
          <w:rFonts w:ascii="Tahoma" w:hAnsi="Tahoma" w:cs="Tahoma" w:hint="cs"/>
          <w:b w:val="0"/>
          <w:bCs w:val="0"/>
          <w:sz w:val="20"/>
          <w:rtl/>
        </w:rPr>
        <w:t xml:space="preserve"> </w:t>
      </w:r>
      <w:r w:rsidRPr="005F4DC4">
        <w:rPr>
          <w:rFonts w:ascii="Tahoma" w:hAnsi="Tahoma" w:cs="Tahoma"/>
          <w:b w:val="0"/>
          <w:bCs w:val="0"/>
          <w:sz w:val="20"/>
          <w:rtl/>
        </w:rPr>
        <w:t>קובעת אם משתמש ארגון יכול לשנות מעת לעת את סיסמת חשבון המחשב שלו. מחשבים שלא יכולים לשנות באופן אוטומטי את סיסמאות החשבון שלהם עלולים להיות פגיעים מכיוון שתוקף יוכל לקבוע את הסיסמה עבור חשבון הדומיין של המערכת.</w:t>
      </w:r>
    </w:p>
    <w:p w14:paraId="0239396B" w14:textId="6155988F" w:rsidR="00240C8B" w:rsidRDefault="00415813" w:rsidP="00EF4461">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15813">
        <w:rPr>
          <w:rFonts w:ascii="Tahoma" w:hAnsi="Tahoma" w:cs="Tahoma"/>
          <w:b w:val="0"/>
          <w:bCs w:val="0"/>
          <w:sz w:val="20"/>
        </w:rPr>
        <w:t>Domain member: Maximum machine account password age</w:t>
      </w:r>
      <w:r>
        <w:rPr>
          <w:rFonts w:ascii="Tahoma" w:hAnsi="Tahoma" w:cs="Tahoma" w:hint="cs"/>
          <w:b w:val="0"/>
          <w:bCs w:val="0"/>
          <w:sz w:val="20"/>
          <w:rtl/>
        </w:rPr>
        <w:t xml:space="preserve"> </w:t>
      </w:r>
      <w:r w:rsidR="00F91597" w:rsidRPr="00F91597">
        <w:rPr>
          <w:rFonts w:ascii="Tahoma" w:hAnsi="Tahoma" w:cs="Tahoma"/>
          <w:b w:val="0"/>
          <w:bCs w:val="0"/>
          <w:sz w:val="20"/>
          <w:rtl/>
        </w:rPr>
        <w:t>קובעת את הגיל המרבי המותר לסיסמת חשבון מחשב. כברירת מחדל, משתמשי הארגון משנים אוטומטית את סיסמאות הדומיין שלהם כל 30 יום.</w:t>
      </w:r>
    </w:p>
    <w:p w14:paraId="405EC910" w14:textId="3444B8C6" w:rsidR="00470B22" w:rsidRPr="00470B22" w:rsidRDefault="00470B22" w:rsidP="00EF4461">
      <w:pPr>
        <w:pStyle w:val="3SubTitle"/>
        <w:numPr>
          <w:ilvl w:val="3"/>
          <w:numId w:val="71"/>
        </w:numPr>
        <w:bidi/>
        <w:spacing w:before="0"/>
        <w:outlineLvl w:val="9"/>
        <w:rPr>
          <w:rFonts w:ascii="Tahoma" w:hAnsi="Tahoma" w:cs="Tahoma"/>
          <w:b w:val="0"/>
          <w:bCs w:val="0"/>
          <w:sz w:val="20"/>
          <w:rtl/>
        </w:rPr>
      </w:pPr>
      <w:r>
        <w:rPr>
          <w:rFonts w:ascii="Tahoma" w:hAnsi="Tahoma" w:cs="Tahoma" w:hint="cs"/>
          <w:b w:val="0"/>
          <w:bCs w:val="0"/>
          <w:sz w:val="20"/>
          <w:rtl/>
        </w:rPr>
        <w:t xml:space="preserve">באמצעות </w:t>
      </w:r>
      <w:r w:rsidR="00240C8B">
        <w:rPr>
          <w:rFonts w:ascii="Tahoma" w:hAnsi="Tahoma" w:cs="Tahoma" w:hint="cs"/>
          <w:b w:val="0"/>
          <w:bCs w:val="0"/>
          <w:sz w:val="20"/>
          <w:rtl/>
        </w:rPr>
        <w:t xml:space="preserve">ההגדרה </w:t>
      </w:r>
      <w:r w:rsidR="00240C8B" w:rsidRPr="00240C8B">
        <w:rPr>
          <w:rFonts w:ascii="Tahoma" w:hAnsi="Tahoma" w:cs="Tahoma"/>
          <w:b w:val="0"/>
          <w:bCs w:val="0"/>
          <w:sz w:val="20"/>
        </w:rPr>
        <w:t>Domain member: Require strong (Windows 2000 or later) session key</w:t>
      </w:r>
      <w:r w:rsidR="00240C8B">
        <w:rPr>
          <w:rFonts w:ascii="Tahoma" w:hAnsi="Tahoma" w:cs="Tahoma" w:hint="cs"/>
          <w:b w:val="0"/>
          <w:bCs w:val="0"/>
          <w:sz w:val="20"/>
          <w:rtl/>
        </w:rPr>
        <w:t xml:space="preserve"> </w:t>
      </w:r>
      <w:r w:rsidRPr="00470B22">
        <w:rPr>
          <w:rFonts w:ascii="Tahoma" w:hAnsi="Tahoma" w:cs="Tahoma"/>
          <w:b w:val="0"/>
          <w:bCs w:val="0"/>
          <w:sz w:val="20"/>
          <w:rtl/>
        </w:rPr>
        <w:t xml:space="preserve">ניתן ליצור ערוץ מאובטח רק עם בקרי קבוצות המשתמשים המסוגלים להצפין נתוני ערוצים מאובטחים באמצעות מפתח </w:t>
      </w:r>
      <w:r w:rsidR="0011122B">
        <w:rPr>
          <w:rFonts w:ascii="Tahoma" w:hAnsi="Tahoma" w:cs="Tahoma" w:hint="cs"/>
          <w:b w:val="0"/>
          <w:bCs w:val="0"/>
          <w:sz w:val="20"/>
          <w:rtl/>
        </w:rPr>
        <w:t>הצפנה</w:t>
      </w:r>
      <w:r w:rsidR="0011122B" w:rsidRPr="00470B22">
        <w:rPr>
          <w:rFonts w:ascii="Tahoma" w:hAnsi="Tahoma" w:cs="Tahoma"/>
          <w:b w:val="0"/>
          <w:bCs w:val="0"/>
          <w:sz w:val="20"/>
          <w:rtl/>
        </w:rPr>
        <w:t xml:space="preserve"> </w:t>
      </w:r>
      <w:r w:rsidRPr="00470B22">
        <w:rPr>
          <w:rFonts w:ascii="Tahoma" w:hAnsi="Tahoma" w:cs="Tahoma"/>
          <w:b w:val="0"/>
          <w:bCs w:val="0"/>
          <w:sz w:val="20"/>
          <w:rtl/>
        </w:rPr>
        <w:t>חזק (128 סיביות)</w:t>
      </w:r>
      <w:r w:rsidRPr="00470B22">
        <w:rPr>
          <w:rFonts w:ascii="Tahoma" w:hAnsi="Tahoma" w:cs="Tahoma"/>
          <w:b w:val="0"/>
          <w:bCs w:val="0"/>
          <w:sz w:val="20"/>
        </w:rPr>
        <w:t>.</w:t>
      </w:r>
    </w:p>
    <w:p w14:paraId="0AAFDA12" w14:textId="1E7D043A" w:rsidR="00417491" w:rsidRDefault="00417491" w:rsidP="00470B22">
      <w:pPr>
        <w:pStyle w:val="3SubTitle"/>
        <w:bidi/>
        <w:spacing w:before="0"/>
        <w:outlineLvl w:val="9"/>
        <w:rPr>
          <w:rFonts w:ascii="Tahoma" w:hAnsi="Tahoma" w:cs="Tahoma"/>
          <w:b w:val="0"/>
          <w:bCs w:val="0"/>
          <w:sz w:val="20"/>
        </w:rPr>
      </w:pPr>
      <w:r>
        <w:rPr>
          <w:rFonts w:ascii="Tahoma" w:hAnsi="Tahoma" w:cs="Tahoma"/>
          <w:b w:val="0"/>
          <w:bCs w:val="0"/>
          <w:sz w:val="20"/>
          <w:rtl/>
        </w:rPr>
        <w:br/>
      </w:r>
    </w:p>
    <w:p w14:paraId="174D8DAD" w14:textId="77777777" w:rsidR="00417491" w:rsidRPr="00000520" w:rsidRDefault="00417491" w:rsidP="00417491">
      <w:pPr>
        <w:pStyle w:val="3SubTitle"/>
        <w:bidi/>
        <w:spacing w:before="0"/>
        <w:ind w:left="-58"/>
        <w:outlineLvl w:val="9"/>
        <w:rPr>
          <w:rFonts w:ascii="Tahoma" w:hAnsi="Tahoma" w:cs="Tahoma"/>
          <w:b w:val="0"/>
          <w:bCs w:val="0"/>
          <w:szCs w:val="28"/>
          <w:u w:val="single"/>
          <w:rtl/>
        </w:rPr>
      </w:pPr>
      <w:r w:rsidRPr="00C01C06">
        <w:rPr>
          <w:rFonts w:ascii="Tahoma" w:hAnsi="Tahoma" w:cs="Tahoma"/>
          <w:b w:val="0"/>
          <w:bCs w:val="0"/>
          <w:szCs w:val="28"/>
          <w:u w:val="single"/>
          <w:rtl/>
        </w:rPr>
        <w:t>המלצות לתיקון:</w:t>
      </w:r>
    </w:p>
    <w:p w14:paraId="1540F4FA"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Accounts: Administrator account status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Settings\Local Policies\Security </w:t>
      </w:r>
      <w:r w:rsidRPr="00C01C06">
        <w:rPr>
          <w:rFonts w:ascii="Tahoma" w:hAnsi="Tahoma" w:cs="Tahoma"/>
          <w:sz w:val="20"/>
          <w:szCs w:val="20"/>
        </w:rPr>
        <w:lastRenderedPageBreak/>
        <w:t>Options\Accounts: Administrator account status</w:t>
      </w:r>
      <w:r w:rsidRPr="00C01C06">
        <w:rPr>
          <w:rFonts w:ascii="Tahoma" w:hAnsi="Tahoma" w:cs="Tahoma"/>
          <w:sz w:val="20"/>
          <w:szCs w:val="20"/>
          <w:rtl/>
        </w:rPr>
        <w:br/>
      </w:r>
    </w:p>
    <w:p w14:paraId="7DC6448B" w14:textId="132E0E58" w:rsidR="002A1DD1"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Accounts: Block Microsoft accounts</w:t>
      </w:r>
      <w:r w:rsidRPr="00C01C06">
        <w:rPr>
          <w:rFonts w:ascii="Tahoma" w:hAnsi="Tahoma" w:cs="Tahoma"/>
          <w:sz w:val="20"/>
          <w:szCs w:val="20"/>
          <w:rtl/>
        </w:rPr>
        <w:t xml:space="preserve"> ל-</w:t>
      </w:r>
      <w:r w:rsidRPr="00C01C06">
        <w:rPr>
          <w:rFonts w:ascii="Tahoma" w:hAnsi="Tahoma" w:cs="Tahoma"/>
          <w:sz w:val="20"/>
          <w:szCs w:val="20"/>
        </w:rPr>
        <w:t>Users can't add or log on with Microsoft accounts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Options\Accounts: Block Microsoft accounts</w:t>
      </w:r>
      <w:r w:rsidR="002A1DD1">
        <w:rPr>
          <w:rFonts w:ascii="Tahoma" w:hAnsi="Tahoma" w:cs="Tahoma"/>
          <w:sz w:val="20"/>
          <w:szCs w:val="20"/>
          <w:rtl/>
        </w:rPr>
        <w:br/>
      </w:r>
    </w:p>
    <w:p w14:paraId="7802C71A" w14:textId="360E1DC1" w:rsidR="00417491" w:rsidRPr="00074867" w:rsidRDefault="002A1DD1" w:rsidP="006C0E68">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Accounts: Guest account status</w:t>
      </w:r>
      <w:r w:rsidRPr="00074867">
        <w:rPr>
          <w:rtl/>
        </w:rPr>
        <w:t xml:space="preserve"> ל-</w:t>
      </w:r>
      <w:r w:rsidRPr="00074867">
        <w:t>Disables</w:t>
      </w:r>
      <w:r w:rsidRPr="00074867">
        <w:rPr>
          <w:rtl/>
        </w:rPr>
        <w:t xml:space="preserve"> בנתיב הבא:</w:t>
      </w:r>
      <w:r w:rsidRPr="00074867">
        <w:rPr>
          <w:rtl/>
        </w:rPr>
        <w:br/>
      </w:r>
      <w:r w:rsidRPr="00074867">
        <w:t>Computer Configuration\Policies\Windows Settings\Security Settings\Local Policies\Security Options\Accounts: Guest account status</w:t>
      </w:r>
      <w:r w:rsidR="00417491" w:rsidRPr="00074867">
        <w:rPr>
          <w:rtl/>
        </w:rPr>
        <w:br/>
      </w:r>
    </w:p>
    <w:p w14:paraId="1D9D17B3" w14:textId="4DD00F69" w:rsidR="00417491"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hint="cs"/>
          <w:sz w:val="20"/>
          <w:szCs w:val="20"/>
          <w:rtl/>
        </w:rPr>
        <w:t>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Options\Audit: Force audit policy subcategory settings (Windows Vista or later) to override audit policy category settings</w:t>
      </w:r>
      <w:r w:rsidR="00E94682">
        <w:rPr>
          <w:rFonts w:ascii="Tahoma" w:hAnsi="Tahoma" w:cs="Tahoma"/>
          <w:sz w:val="20"/>
          <w:szCs w:val="20"/>
          <w:rtl/>
        </w:rPr>
        <w:br/>
      </w:r>
    </w:p>
    <w:p w14:paraId="03BCD349" w14:textId="3C7E9485" w:rsidR="00A739EF" w:rsidRPr="00074867" w:rsidRDefault="00E94682" w:rsidP="006C0E68">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Audit: Shut down system immediately if unable to log security audits</w:t>
      </w:r>
      <w:r w:rsidRPr="00074867">
        <w:rPr>
          <w:rtl/>
        </w:rPr>
        <w:t xml:space="preserve"> כ-</w:t>
      </w:r>
      <w:r w:rsidRPr="00074867">
        <w:t>Disables</w:t>
      </w:r>
      <w:r w:rsidRPr="00074867">
        <w:rPr>
          <w:rtl/>
        </w:rPr>
        <w:t xml:space="preserve"> בנתיב הבא:</w:t>
      </w:r>
      <w:r w:rsidRPr="00074867">
        <w:rPr>
          <w:rtl/>
        </w:rPr>
        <w:br/>
      </w:r>
      <w:r w:rsidRPr="00074867">
        <w:t>Computer Configuration\Policies\Windows Settings\Security Settings\Local Policies\Security Options\Audit: Shut down system immediately if unable to log security audits</w:t>
      </w:r>
      <w:r w:rsidR="00652969" w:rsidRPr="00074867">
        <w:rPr>
          <w:rtl/>
        </w:rPr>
        <w:br/>
      </w:r>
      <w:r w:rsidRPr="00074867">
        <w:rPr>
          <w:rtl/>
        </w:rPr>
        <w:t xml:space="preserve"> </w:t>
      </w:r>
    </w:p>
    <w:p w14:paraId="7ECCBE53" w14:textId="3BDD6289" w:rsidR="00652969" w:rsidRPr="00A739EF" w:rsidRDefault="00652969" w:rsidP="00965B26">
      <w:pPr>
        <w:pStyle w:val="ListParagraph"/>
        <w:numPr>
          <w:ilvl w:val="0"/>
          <w:numId w:val="9"/>
        </w:numPr>
        <w:autoSpaceDE w:val="0"/>
        <w:autoSpaceDN w:val="0"/>
        <w:adjustRightInd w:val="0"/>
        <w:spacing w:line="240" w:lineRule="auto"/>
        <w:rPr>
          <w:rFonts w:ascii="Tahoma" w:hAnsi="Tahoma" w:cs="Tahoma"/>
          <w:sz w:val="20"/>
          <w:szCs w:val="20"/>
        </w:rPr>
      </w:pPr>
      <w:r w:rsidRPr="00A739EF">
        <w:rPr>
          <w:rFonts w:ascii="Tahoma" w:hAnsi="Tahoma" w:cs="Tahoma" w:hint="eastAsia"/>
          <w:sz w:val="20"/>
          <w:szCs w:val="20"/>
          <w:rtl/>
        </w:rPr>
        <w:t>מומלץ</w:t>
      </w:r>
      <w:r w:rsidRPr="00A739EF">
        <w:rPr>
          <w:rFonts w:ascii="Tahoma" w:hAnsi="Tahoma" w:cs="Tahoma"/>
          <w:sz w:val="20"/>
          <w:szCs w:val="20"/>
          <w:rtl/>
        </w:rPr>
        <w:t xml:space="preserve"> להגדיר את ההגדרה </w:t>
      </w:r>
      <w:r w:rsidRPr="00A739EF">
        <w:rPr>
          <w:rFonts w:ascii="Tahoma" w:hAnsi="Tahoma" w:cs="Tahoma"/>
          <w:sz w:val="20"/>
          <w:szCs w:val="20"/>
        </w:rPr>
        <w:t>Devices: Allowed to format and eject removable media</w:t>
      </w:r>
      <w:r w:rsidRPr="00A739EF">
        <w:rPr>
          <w:rFonts w:ascii="Tahoma" w:hAnsi="Tahoma" w:cs="Tahoma"/>
          <w:sz w:val="20"/>
          <w:szCs w:val="20"/>
          <w:rtl/>
        </w:rPr>
        <w:t xml:space="preserve"> ל-</w:t>
      </w:r>
      <w:r w:rsidRPr="00A739EF">
        <w:rPr>
          <w:rFonts w:ascii="Tahoma" w:hAnsi="Tahoma" w:cs="Tahoma"/>
          <w:sz w:val="20"/>
          <w:szCs w:val="20"/>
        </w:rPr>
        <w:t>Administrators</w:t>
      </w:r>
      <w:r w:rsidRPr="00A739EF">
        <w:rPr>
          <w:rFonts w:ascii="Tahoma" w:hAnsi="Tahoma" w:cs="Tahoma"/>
          <w:sz w:val="20"/>
          <w:szCs w:val="20"/>
          <w:rtl/>
        </w:rPr>
        <w:t xml:space="preserve"> בנתיב הבא:</w:t>
      </w:r>
      <w:r w:rsidRPr="00A739EF">
        <w:rPr>
          <w:rFonts w:ascii="Tahoma" w:hAnsi="Tahoma" w:cs="Tahoma"/>
          <w:sz w:val="20"/>
          <w:szCs w:val="20"/>
          <w:rtl/>
        </w:rPr>
        <w:br/>
      </w:r>
      <w:r w:rsidRPr="00A739EF">
        <w:rPr>
          <w:rFonts w:ascii="Tahoma" w:hAnsi="Tahoma" w:cs="Tahoma"/>
          <w:sz w:val="20"/>
          <w:szCs w:val="20"/>
        </w:rPr>
        <w:t>Computer Configuration\Policies\Windows Settings\Security Settings\Local Policies\Security Options\Devices: Allowed to format and eject removable media</w:t>
      </w:r>
      <w:r w:rsidRPr="00A739EF">
        <w:rPr>
          <w:rFonts w:ascii="Tahoma" w:hAnsi="Tahoma" w:cs="Tahoma"/>
          <w:sz w:val="20"/>
          <w:szCs w:val="20"/>
          <w:rtl/>
        </w:rPr>
        <w:br/>
      </w:r>
    </w:p>
    <w:p w14:paraId="09EBF331" w14:textId="450546F2" w:rsidR="00652969" w:rsidRPr="00074867" w:rsidRDefault="00E6118D" w:rsidP="006C0E68">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Devices: Prevent users from installing printer drivers</w:t>
      </w:r>
      <w:r w:rsidRPr="00074867">
        <w:rPr>
          <w:rtl/>
        </w:rPr>
        <w:t xml:space="preserve"> ל-</w:t>
      </w:r>
      <w:r w:rsidRPr="00074867">
        <w:t>Enabled</w:t>
      </w:r>
      <w:r w:rsidRPr="00074867">
        <w:rPr>
          <w:rtl/>
        </w:rPr>
        <w:t xml:space="preserve"> </w:t>
      </w:r>
      <w:r w:rsidRPr="00074867">
        <w:rPr>
          <w:rFonts w:hint="eastAsia"/>
          <w:sz w:val="18"/>
          <w:rtl/>
        </w:rPr>
        <w:t>בנתיב</w:t>
      </w:r>
      <w:r w:rsidRPr="00074867">
        <w:rPr>
          <w:sz w:val="18"/>
          <w:rtl/>
        </w:rPr>
        <w:t xml:space="preserve"> </w:t>
      </w:r>
      <w:r w:rsidRPr="00074867">
        <w:rPr>
          <w:rFonts w:hint="eastAsia"/>
          <w:sz w:val="18"/>
          <w:rtl/>
        </w:rPr>
        <w:t>הבא</w:t>
      </w:r>
      <w:r w:rsidRPr="00074867">
        <w:rPr>
          <w:sz w:val="18"/>
          <w:rtl/>
        </w:rPr>
        <w:t>:</w:t>
      </w:r>
      <w:r w:rsidRPr="00074867">
        <w:rPr>
          <w:rtl/>
        </w:rPr>
        <w:br/>
      </w:r>
      <w:r w:rsidRPr="00074867">
        <w:t>Computer Configuration\Policies\Windows Settings\Security Settings\Local Policies\Security Options\Devices: Prevent users from installing printer drivers</w:t>
      </w:r>
      <w:r w:rsidR="00DD3237" w:rsidRPr="00074867">
        <w:rPr>
          <w:rtl/>
        </w:rPr>
        <w:br/>
      </w:r>
    </w:p>
    <w:p w14:paraId="5F19A518" w14:textId="023C1520" w:rsidR="00DD3237" w:rsidRDefault="00DD3237" w:rsidP="00EF4461">
      <w:pPr>
        <w:pStyle w:val="ListParagraph"/>
        <w:numPr>
          <w:ilvl w:val="0"/>
          <w:numId w:val="9"/>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D3237">
        <w:rPr>
          <w:rFonts w:ascii="Tahoma" w:hAnsi="Tahoma" w:cs="Tahoma"/>
          <w:sz w:val="20"/>
          <w:szCs w:val="20"/>
        </w:rPr>
        <w:t>Domain member: Digitally encrypt or sign secure channel data (always)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DD3237">
        <w:rPr>
          <w:rFonts w:ascii="Tahoma" w:hAnsi="Tahoma" w:cs="Tahoma"/>
          <w:sz w:val="20"/>
          <w:szCs w:val="20"/>
        </w:rPr>
        <w:t>Computer Configuration\Policies\Windows Settings\Security Settings\Local Policies\Security Options\Domain member: Digitally encrypt or sign secure channel data (always)</w:t>
      </w:r>
      <w:r w:rsidR="003A4259">
        <w:rPr>
          <w:rFonts w:ascii="Tahoma" w:hAnsi="Tahoma" w:cs="Tahoma"/>
          <w:sz w:val="20"/>
          <w:szCs w:val="20"/>
          <w:rtl/>
        </w:rPr>
        <w:br/>
      </w:r>
    </w:p>
    <w:p w14:paraId="548302B7" w14:textId="558E183D" w:rsidR="003A4259" w:rsidRPr="00074867" w:rsidRDefault="003A4259" w:rsidP="00074867">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Domain member: Digitally encrypt secure channel data (when possible)</w:t>
      </w:r>
      <w:r w:rsidRPr="00074867">
        <w:rPr>
          <w:rtl/>
        </w:rPr>
        <w:t xml:space="preserve"> ל-</w:t>
      </w:r>
      <w:r w:rsidRPr="00074867">
        <w:t>Enable</w:t>
      </w:r>
      <w:r w:rsidRPr="00074867">
        <w:rPr>
          <w:rtl/>
        </w:rPr>
        <w:t xml:space="preserve"> בנתיב הבא:</w:t>
      </w:r>
      <w:r w:rsidRPr="00074867">
        <w:rPr>
          <w:rtl/>
        </w:rPr>
        <w:br/>
      </w:r>
      <w:r w:rsidRPr="00074867">
        <w:t>Computer Configuration\Policies\Windows Settings\Security Settings\Local Policies\Security Options\Domain member: Digitally encrypt secure channel data (when possible)</w:t>
      </w:r>
      <w:r w:rsidRPr="00074867">
        <w:rPr>
          <w:rtl/>
        </w:rPr>
        <w:br/>
      </w:r>
    </w:p>
    <w:p w14:paraId="1D039A26" w14:textId="62E6DB95" w:rsidR="003A4259" w:rsidRPr="00074867" w:rsidRDefault="009F1272" w:rsidP="00074867">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Domain member: Digitally sign secure channel data (when possible)</w:t>
      </w:r>
      <w:r w:rsidRPr="00074867">
        <w:rPr>
          <w:rtl/>
        </w:rPr>
        <w:t xml:space="preserve"> ל-</w:t>
      </w:r>
      <w:r w:rsidRPr="00074867">
        <w:t>Enabled</w:t>
      </w:r>
      <w:r w:rsidRPr="00074867">
        <w:rPr>
          <w:rtl/>
        </w:rPr>
        <w:t xml:space="preserve"> בנתיב הבא:</w:t>
      </w:r>
      <w:r w:rsidRPr="00074867">
        <w:rPr>
          <w:rtl/>
        </w:rPr>
        <w:br/>
      </w:r>
      <w:r w:rsidRPr="00074867">
        <w:t>Computer Configuration\Policies\Windows Settings\Security Settings\Local Policies\Security Options\Domain member: Digitally sign secure channel data (when possible)</w:t>
      </w:r>
      <w:r w:rsidRPr="00074867">
        <w:rPr>
          <w:rtl/>
        </w:rPr>
        <w:br/>
      </w:r>
    </w:p>
    <w:p w14:paraId="6B3E46A0" w14:textId="77D5C6BD" w:rsidR="009F1272" w:rsidRPr="00074867" w:rsidRDefault="005F4DC4" w:rsidP="00074867">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Domain member: Disable machine account password changes</w:t>
      </w:r>
      <w:r w:rsidRPr="00074867">
        <w:rPr>
          <w:rtl/>
        </w:rPr>
        <w:t xml:space="preserve"> ל-</w:t>
      </w:r>
      <w:r w:rsidRPr="00074867">
        <w:t>Disabled</w:t>
      </w:r>
      <w:r w:rsidRPr="00074867">
        <w:rPr>
          <w:rtl/>
        </w:rPr>
        <w:t xml:space="preserve"> בנתיב הבא:</w:t>
      </w:r>
      <w:r w:rsidRPr="00074867">
        <w:rPr>
          <w:rtl/>
        </w:rPr>
        <w:br/>
      </w:r>
      <w:r w:rsidRPr="00074867">
        <w:t>Configuration\Policies\Windows Settings\Security Settings\Local Policies\Security Options\Domain member: Disable machine account password changes</w:t>
      </w:r>
      <w:r w:rsidR="00415813" w:rsidRPr="00074867">
        <w:rPr>
          <w:rtl/>
        </w:rPr>
        <w:br/>
      </w:r>
    </w:p>
    <w:p w14:paraId="1F18EC90" w14:textId="0673BFB5" w:rsidR="00415813" w:rsidRDefault="00415813" w:rsidP="00EF4461">
      <w:pPr>
        <w:pStyle w:val="ListParagraph"/>
        <w:numPr>
          <w:ilvl w:val="0"/>
          <w:numId w:val="9"/>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415813">
        <w:rPr>
          <w:rFonts w:ascii="Tahoma" w:hAnsi="Tahoma" w:cs="Tahoma"/>
          <w:sz w:val="20"/>
          <w:szCs w:val="20"/>
        </w:rPr>
        <w:t>Domain member: Maximum machine account password age</w:t>
      </w:r>
      <w:r>
        <w:rPr>
          <w:rFonts w:ascii="Tahoma" w:hAnsi="Tahoma" w:cs="Tahoma" w:hint="cs"/>
          <w:sz w:val="20"/>
          <w:szCs w:val="20"/>
          <w:rtl/>
        </w:rPr>
        <w:t xml:space="preserve"> ל-30 ימים אך לא פחות בנתיב הבא:</w:t>
      </w:r>
      <w:r>
        <w:rPr>
          <w:rFonts w:ascii="Tahoma" w:hAnsi="Tahoma" w:cs="Tahoma"/>
          <w:sz w:val="20"/>
          <w:szCs w:val="20"/>
          <w:rtl/>
        </w:rPr>
        <w:br/>
      </w:r>
      <w:r w:rsidRPr="00415813">
        <w:rPr>
          <w:rFonts w:ascii="Tahoma" w:hAnsi="Tahoma" w:cs="Tahoma"/>
          <w:sz w:val="20"/>
          <w:szCs w:val="20"/>
        </w:rPr>
        <w:t xml:space="preserve">Computer Configuration\Policies\Windows Settings\Security Settings\Local Policies\Security </w:t>
      </w:r>
      <w:r w:rsidRPr="00415813">
        <w:rPr>
          <w:rFonts w:ascii="Tahoma" w:hAnsi="Tahoma" w:cs="Tahoma"/>
          <w:sz w:val="20"/>
          <w:szCs w:val="20"/>
        </w:rPr>
        <w:lastRenderedPageBreak/>
        <w:t>Options\Domain member: Maximum machine account password age</w:t>
      </w:r>
      <w:r>
        <w:rPr>
          <w:rFonts w:ascii="Tahoma" w:hAnsi="Tahoma" w:cs="Tahoma"/>
          <w:sz w:val="20"/>
          <w:szCs w:val="20"/>
          <w:rtl/>
        </w:rPr>
        <w:br/>
      </w:r>
    </w:p>
    <w:p w14:paraId="60C36D44" w14:textId="319AB21C" w:rsidR="00415813" w:rsidRPr="00C01C06" w:rsidRDefault="00240C8B" w:rsidP="00EF4461">
      <w:pPr>
        <w:pStyle w:val="ListParagraph"/>
        <w:numPr>
          <w:ilvl w:val="0"/>
          <w:numId w:val="9"/>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40C8B">
        <w:rPr>
          <w:rFonts w:ascii="Tahoma" w:hAnsi="Tahoma" w:cs="Tahoma"/>
          <w:sz w:val="20"/>
          <w:szCs w:val="20"/>
        </w:rPr>
        <w:t>Domain member: Require strong (Windows 2000 or later) session key</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40C8B">
        <w:rPr>
          <w:rFonts w:ascii="Tahoma" w:hAnsi="Tahoma" w:cs="Tahoma"/>
          <w:sz w:val="20"/>
          <w:szCs w:val="20"/>
        </w:rPr>
        <w:t>Computer Configuration\Policies\Windows Settings\Security Settings\Local Policies\Security Options\Domain member: Require strong (Windows 2000 or later) session key</w:t>
      </w:r>
    </w:p>
    <w:p w14:paraId="2EA2ED31"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3B724F5C"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2B5B5F1B"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6B5C4AC0"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4EAC8D94"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4CC03AE9"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05A0D5D0"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063745E3"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1180C738"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14677A33"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60C7BB9C"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69753BA4" w14:textId="77777777" w:rsidR="00417491" w:rsidRPr="00C01C06" w:rsidRDefault="00417491" w:rsidP="00417491">
      <w:pPr>
        <w:autoSpaceDE w:val="0"/>
        <w:autoSpaceDN w:val="0"/>
        <w:adjustRightInd w:val="0"/>
        <w:spacing w:line="240" w:lineRule="auto"/>
        <w:rPr>
          <w:rFonts w:ascii="Tahoma" w:hAnsi="Tahoma" w:cs="Tahoma"/>
          <w:sz w:val="20"/>
          <w:szCs w:val="20"/>
          <w:rtl/>
        </w:rPr>
      </w:pPr>
    </w:p>
    <w:p w14:paraId="517DF8F7" w14:textId="77777777" w:rsidR="00417491" w:rsidRPr="00C01C06" w:rsidRDefault="00417491" w:rsidP="00417491">
      <w:pPr>
        <w:autoSpaceDE w:val="0"/>
        <w:autoSpaceDN w:val="0"/>
        <w:adjustRightInd w:val="0"/>
        <w:spacing w:line="240" w:lineRule="auto"/>
        <w:rPr>
          <w:rFonts w:ascii="Tahoma" w:hAnsi="Tahoma" w:cs="Tahoma"/>
          <w:sz w:val="20"/>
          <w:szCs w:val="20"/>
        </w:rPr>
      </w:pPr>
    </w:p>
    <w:p w14:paraId="68C4F545" w14:textId="77777777" w:rsidR="00417491" w:rsidRPr="00C01C06" w:rsidRDefault="00417491" w:rsidP="00417491">
      <w:pPr>
        <w:rPr>
          <w:rFonts w:ascii="Tahoma" w:hAnsi="Tahoma" w:cs="Tahoma"/>
          <w:color w:val="FFFFFF" w:themeColor="background1"/>
          <w:sz w:val="20"/>
          <w:szCs w:val="20"/>
          <w:rtl/>
        </w:rPr>
      </w:pPr>
    </w:p>
    <w:p w14:paraId="6702343A" w14:textId="77777777" w:rsidR="00417491" w:rsidRPr="00C01C06" w:rsidRDefault="00417491" w:rsidP="00417491">
      <w:pPr>
        <w:rPr>
          <w:rFonts w:ascii="Tahoma" w:hAnsi="Tahoma" w:cs="Tahoma"/>
          <w:color w:val="FFFFFF" w:themeColor="background1"/>
          <w:sz w:val="20"/>
          <w:szCs w:val="20"/>
          <w:rtl/>
        </w:rPr>
      </w:pPr>
    </w:p>
    <w:p w14:paraId="5A9A7EF1" w14:textId="77777777" w:rsidR="00417491" w:rsidRPr="00C01C06" w:rsidRDefault="00417491" w:rsidP="00417491">
      <w:pPr>
        <w:rPr>
          <w:rFonts w:ascii="Tahoma" w:hAnsi="Tahoma" w:cs="Tahoma"/>
          <w:color w:val="FFFFFF" w:themeColor="background1"/>
          <w:sz w:val="20"/>
          <w:szCs w:val="20"/>
          <w:rtl/>
        </w:rPr>
      </w:pPr>
    </w:p>
    <w:p w14:paraId="7404D6A3" w14:textId="77777777" w:rsidR="00417491" w:rsidRPr="00C01C06" w:rsidRDefault="00417491" w:rsidP="00417491">
      <w:pPr>
        <w:rPr>
          <w:rFonts w:ascii="Tahoma" w:hAnsi="Tahoma" w:cs="Tahoma"/>
          <w:color w:val="FFFFFF" w:themeColor="background1"/>
          <w:sz w:val="20"/>
          <w:szCs w:val="20"/>
          <w:rtl/>
        </w:rPr>
      </w:pPr>
    </w:p>
    <w:p w14:paraId="78AB2B6A" w14:textId="77777777" w:rsidR="00417491" w:rsidRPr="00C01C06" w:rsidRDefault="00417491" w:rsidP="00417491">
      <w:pPr>
        <w:rPr>
          <w:rFonts w:ascii="Tahoma" w:hAnsi="Tahoma" w:cs="Tahoma"/>
          <w:color w:val="FFFFFF" w:themeColor="background1"/>
          <w:sz w:val="20"/>
          <w:szCs w:val="20"/>
          <w:rtl/>
        </w:rPr>
      </w:pPr>
    </w:p>
    <w:p w14:paraId="59AD799E" w14:textId="77777777" w:rsidR="00417491" w:rsidRPr="00C01C06" w:rsidRDefault="00417491" w:rsidP="00417491">
      <w:pPr>
        <w:rPr>
          <w:rFonts w:ascii="Tahoma" w:hAnsi="Tahoma" w:cs="Tahoma"/>
          <w:color w:val="FFFFFF" w:themeColor="background1"/>
          <w:sz w:val="20"/>
          <w:szCs w:val="20"/>
          <w:rtl/>
        </w:rPr>
      </w:pPr>
    </w:p>
    <w:p w14:paraId="6F1F82D4" w14:textId="77777777" w:rsidR="00417491" w:rsidRPr="00C01C06" w:rsidRDefault="00417491" w:rsidP="00417491">
      <w:pPr>
        <w:rPr>
          <w:rFonts w:ascii="Tahoma" w:hAnsi="Tahoma" w:cs="Tahoma"/>
          <w:color w:val="FFFFFF" w:themeColor="background1"/>
          <w:sz w:val="20"/>
          <w:szCs w:val="20"/>
          <w:rtl/>
        </w:rPr>
      </w:pPr>
    </w:p>
    <w:p w14:paraId="26EAF674" w14:textId="77777777" w:rsidR="00417491" w:rsidRPr="00C01C06" w:rsidRDefault="00417491" w:rsidP="00EF4461">
      <w:pPr>
        <w:pStyle w:val="a0"/>
        <w:numPr>
          <w:ilvl w:val="1"/>
          <w:numId w:val="5"/>
        </w:numPr>
        <w:bidi/>
        <w:ind w:left="935" w:hanging="935"/>
        <w:rPr>
          <w:rFonts w:ascii="Tahoma" w:hAnsi="Tahoma" w:cs="Tahoma"/>
          <w:lang w:bidi="he-IL"/>
        </w:rPr>
      </w:pPr>
      <w:bookmarkStart w:id="37" w:name="_Toc56326350"/>
      <w:bookmarkStart w:id="38" w:name="_Toc63855002"/>
      <w:r w:rsidRPr="00C01C06">
        <w:rPr>
          <w:rFonts w:ascii="Tahoma" w:hAnsi="Tahoma" w:cs="Tahoma" w:hint="cs"/>
          <w:rtl/>
          <w:lang w:bidi="he-IL"/>
        </w:rPr>
        <w:lastRenderedPageBreak/>
        <w:t>ליקויים בהגדרות ה-</w:t>
      </w:r>
      <w:r w:rsidRPr="00C01C06">
        <w:rPr>
          <w:rFonts w:ascii="Tahoma" w:hAnsi="Tahoma" w:cs="Tahoma"/>
          <w:lang w:bidi="he-IL"/>
        </w:rPr>
        <w:t>Interactive Logon</w:t>
      </w:r>
      <w:r w:rsidRPr="00C01C06">
        <w:rPr>
          <w:rFonts w:ascii="Tahoma" w:hAnsi="Tahoma" w:cs="Tahoma" w:hint="cs"/>
          <w:rtl/>
          <w:lang w:bidi="he-IL"/>
        </w:rPr>
        <w:t>.</w:t>
      </w:r>
      <w:bookmarkEnd w:id="37"/>
      <w:bookmarkEnd w:id="38"/>
    </w:p>
    <w:p w14:paraId="1EFD884D"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7F62A25F"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DB5F36D" w14:textId="23B744EF" w:rsidR="00314971" w:rsidRDefault="00314971" w:rsidP="00EF4461">
      <w:pPr>
        <w:pStyle w:val="3SubTitle"/>
        <w:numPr>
          <w:ilvl w:val="0"/>
          <w:numId w:val="28"/>
        </w:numPr>
        <w:bidi/>
        <w:spacing w:before="0"/>
        <w:outlineLvl w:val="9"/>
        <w:rPr>
          <w:rFonts w:ascii="Tahoma" w:hAnsi="Tahoma" w:cs="Tahoma"/>
          <w:b w:val="0"/>
          <w:bCs w:val="0"/>
          <w:sz w:val="20"/>
        </w:rPr>
      </w:pPr>
      <w:r>
        <w:rPr>
          <w:rFonts w:ascii="Tahoma" w:hAnsi="Tahoma" w:cs="Tahoma" w:hint="cs"/>
          <w:b w:val="0"/>
          <w:bCs w:val="0"/>
          <w:sz w:val="20"/>
          <w:rtl/>
        </w:rPr>
        <w:t xml:space="preserve">במהלך הבדיקה נמצא כי ההגדרה </w:t>
      </w:r>
      <w:r w:rsidRPr="00314971">
        <w:rPr>
          <w:rFonts w:ascii="Tahoma" w:hAnsi="Tahoma" w:cs="Tahoma"/>
          <w:b w:val="0"/>
          <w:bCs w:val="0"/>
          <w:sz w:val="20"/>
        </w:rPr>
        <w:t>Interactive logon: Do not display last user name</w:t>
      </w:r>
      <w:r>
        <w:rPr>
          <w:rFonts w:ascii="Tahoma" w:hAnsi="Tahoma" w:cs="Tahoma" w:hint="cs"/>
          <w:b w:val="0"/>
          <w:bCs w:val="0"/>
          <w:sz w:val="20"/>
          <w:rtl/>
        </w:rPr>
        <w:t xml:space="preserve"> איה מוגדרת כראוי.</w:t>
      </w:r>
    </w:p>
    <w:p w14:paraId="28F1F824" w14:textId="7A3891BA" w:rsidR="00314971" w:rsidRDefault="001D36AE" w:rsidP="00EF4461">
      <w:pPr>
        <w:pStyle w:val="3SubTitle"/>
        <w:numPr>
          <w:ilvl w:val="0"/>
          <w:numId w:val="28"/>
        </w:numPr>
        <w:bidi/>
        <w:spacing w:before="0"/>
        <w:outlineLvl w:val="9"/>
        <w:rPr>
          <w:rFonts w:ascii="Tahoma" w:hAnsi="Tahoma" w:cs="Tahoma"/>
          <w:b w:val="0"/>
          <w:bCs w:val="0"/>
          <w:sz w:val="20"/>
        </w:rPr>
      </w:pPr>
      <w:r>
        <w:rPr>
          <w:rFonts w:ascii="Tahoma" w:hAnsi="Tahoma" w:cs="Tahoma" w:hint="cs"/>
          <w:b w:val="0"/>
          <w:bCs w:val="0"/>
          <w:sz w:val="20"/>
          <w:rtl/>
        </w:rPr>
        <w:t xml:space="preserve">במהלך הבדיקה נמצא כי ההגדרה </w:t>
      </w:r>
      <w:r w:rsidRPr="001D36AE">
        <w:rPr>
          <w:rFonts w:ascii="Tahoma" w:hAnsi="Tahoma" w:cs="Tahoma"/>
          <w:b w:val="0"/>
          <w:bCs w:val="0"/>
          <w:sz w:val="20"/>
        </w:rPr>
        <w:t>Interactive logon: Do not require CTRL+ALT+DEL</w:t>
      </w:r>
      <w:r>
        <w:rPr>
          <w:rFonts w:ascii="Tahoma" w:hAnsi="Tahoma" w:cs="Tahoma" w:hint="cs"/>
          <w:b w:val="0"/>
          <w:bCs w:val="0"/>
          <w:sz w:val="20"/>
          <w:rtl/>
        </w:rPr>
        <w:t xml:space="preserve"> אינה מוגדרת כראוי.</w:t>
      </w:r>
    </w:p>
    <w:p w14:paraId="53C8AE60" w14:textId="436B9384" w:rsidR="002A00C4" w:rsidRDefault="002A00C4" w:rsidP="00EF4461">
      <w:pPr>
        <w:pStyle w:val="3SubTitle"/>
        <w:numPr>
          <w:ilvl w:val="0"/>
          <w:numId w:val="28"/>
        </w:numPr>
        <w:bidi/>
        <w:spacing w:before="0"/>
        <w:outlineLvl w:val="9"/>
        <w:rPr>
          <w:rFonts w:ascii="Tahoma" w:hAnsi="Tahoma" w:cs="Tahoma"/>
          <w:b w:val="0"/>
          <w:bCs w:val="0"/>
          <w:sz w:val="20"/>
        </w:rPr>
      </w:pPr>
      <w:r w:rsidRPr="00960A0B">
        <w:rPr>
          <w:rFonts w:ascii="Tahoma" w:hAnsi="Tahoma" w:cs="Tahoma"/>
          <w:b w:val="0"/>
          <w:bCs w:val="0"/>
          <w:sz w:val="20"/>
          <w:rtl/>
        </w:rPr>
        <w:t xml:space="preserve">במהלך הבדיקה נמצא כי ההגדרה </w:t>
      </w:r>
      <w:r w:rsidRPr="00960A0B">
        <w:rPr>
          <w:rFonts w:ascii="Tahoma" w:hAnsi="Tahoma" w:cs="Tahoma"/>
          <w:b w:val="0"/>
          <w:bCs w:val="0"/>
          <w:sz w:val="20"/>
        </w:rPr>
        <w:t>Interactive logon: Machine inactivity limit</w:t>
      </w:r>
      <w:r w:rsidRPr="00960A0B">
        <w:rPr>
          <w:rFonts w:ascii="Tahoma" w:hAnsi="Tahoma" w:cs="Tahoma"/>
          <w:b w:val="0"/>
          <w:bCs w:val="0"/>
          <w:sz w:val="20"/>
          <w:rtl/>
        </w:rPr>
        <w:t xml:space="preserve"> אינה מוגדרת כראוי.</w:t>
      </w:r>
    </w:p>
    <w:p w14:paraId="05FC23C1" w14:textId="1107043A" w:rsidR="00417491" w:rsidRDefault="00417491" w:rsidP="00EF4461">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Interactive logon: Require Domain Controller Authentication to unlock workstation</w:t>
      </w:r>
      <w:r w:rsidRPr="00C01C06">
        <w:rPr>
          <w:rFonts w:ascii="Tahoma" w:hAnsi="Tahoma" w:cs="Tahoma"/>
          <w:b w:val="0"/>
          <w:bCs w:val="0"/>
          <w:sz w:val="20"/>
          <w:rtl/>
        </w:rPr>
        <w:t xml:space="preserve"> אינה מוגדרת כראוי.</w:t>
      </w:r>
    </w:p>
    <w:p w14:paraId="0C32B82B" w14:textId="26261898" w:rsidR="00B43137" w:rsidRPr="00C01C06" w:rsidRDefault="00B43137" w:rsidP="00EF4461">
      <w:pPr>
        <w:pStyle w:val="3SubTitle"/>
        <w:numPr>
          <w:ilvl w:val="0"/>
          <w:numId w:val="28"/>
        </w:numPr>
        <w:bidi/>
        <w:spacing w:before="0"/>
        <w:outlineLvl w:val="9"/>
        <w:rPr>
          <w:rFonts w:ascii="Tahoma" w:hAnsi="Tahoma" w:cs="Tahoma"/>
          <w:b w:val="0"/>
          <w:bCs w:val="0"/>
          <w:sz w:val="20"/>
          <w:rtl/>
        </w:rPr>
      </w:pPr>
      <w:r>
        <w:rPr>
          <w:rFonts w:ascii="Tahoma" w:hAnsi="Tahoma" w:cs="Tahoma" w:hint="cs"/>
          <w:b w:val="0"/>
          <w:bCs w:val="0"/>
          <w:sz w:val="20"/>
          <w:rtl/>
        </w:rPr>
        <w:t xml:space="preserve">במהלך הבדיקה נמצא כי ההגדרה </w:t>
      </w:r>
      <w:r w:rsidRPr="00B43137">
        <w:rPr>
          <w:rFonts w:ascii="Tahoma" w:hAnsi="Tahoma" w:cs="Tahoma"/>
          <w:b w:val="0"/>
          <w:bCs w:val="0"/>
          <w:sz w:val="20"/>
        </w:rPr>
        <w:t>Interactive logon: Prompt user to change password before expiration</w:t>
      </w:r>
      <w:r>
        <w:rPr>
          <w:rFonts w:ascii="Tahoma" w:hAnsi="Tahoma" w:cs="Tahoma" w:hint="cs"/>
          <w:b w:val="0"/>
          <w:bCs w:val="0"/>
          <w:sz w:val="20"/>
          <w:rtl/>
        </w:rPr>
        <w:t xml:space="preserve"> אינה מוגדרת כראוי.</w:t>
      </w:r>
    </w:p>
    <w:p w14:paraId="34F465BA" w14:textId="77777777" w:rsidR="00417491" w:rsidRPr="00C01C06" w:rsidRDefault="00417491" w:rsidP="00417491">
      <w:pPr>
        <w:pStyle w:val="3SubTitle"/>
        <w:bidi/>
        <w:spacing w:before="0" w:after="0"/>
        <w:outlineLvl w:val="9"/>
        <w:rPr>
          <w:rFonts w:ascii="Tahoma" w:hAnsi="Tahoma" w:cs="Tahoma"/>
          <w:b w:val="0"/>
          <w:bCs w:val="0"/>
          <w:sz w:val="22"/>
          <w:szCs w:val="22"/>
        </w:rPr>
      </w:pPr>
    </w:p>
    <w:p w14:paraId="1EEF5668" w14:textId="58E4D9BE"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5ED29258"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F452D82" w14:textId="4387CC37"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2BEFB184"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2579CDE7"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773AF0FF" w14:textId="2450E333" w:rsidR="00314971" w:rsidRDefault="00314971" w:rsidP="00EF4461">
      <w:pPr>
        <w:pStyle w:val="3SubTitle"/>
        <w:numPr>
          <w:ilvl w:val="0"/>
          <w:numId w:val="29"/>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14971">
        <w:rPr>
          <w:rFonts w:ascii="Tahoma" w:hAnsi="Tahoma" w:cs="Tahoma"/>
          <w:b w:val="0"/>
          <w:bCs w:val="0"/>
          <w:sz w:val="20"/>
        </w:rPr>
        <w:t>Interactive logon: Do not display last user name</w:t>
      </w:r>
      <w:r>
        <w:rPr>
          <w:rFonts w:ascii="Tahoma" w:hAnsi="Tahoma" w:cs="Tahoma" w:hint="cs"/>
          <w:b w:val="0"/>
          <w:bCs w:val="0"/>
          <w:sz w:val="20"/>
          <w:rtl/>
        </w:rPr>
        <w:t xml:space="preserve"> </w:t>
      </w:r>
      <w:r w:rsidR="004F6B95" w:rsidRPr="004F6B95">
        <w:rPr>
          <w:rFonts w:ascii="Tahoma" w:hAnsi="Tahoma" w:cs="Tahoma"/>
          <w:b w:val="0"/>
          <w:bCs w:val="0"/>
          <w:sz w:val="20"/>
          <w:rtl/>
        </w:rPr>
        <w:t xml:space="preserve">קובעת אם שם החשבון של המשתמש האחרון שנכנס למחשבי הלקוח בארגון יוצג במסך הכניסהשל </w:t>
      </w:r>
      <w:r w:rsidR="004F6B95" w:rsidRPr="004F6B95">
        <w:rPr>
          <w:rFonts w:ascii="Tahoma" w:hAnsi="Tahoma" w:cs="Tahoma"/>
          <w:b w:val="0"/>
          <w:bCs w:val="0"/>
          <w:sz w:val="20"/>
        </w:rPr>
        <w:t>Windows</w:t>
      </w:r>
      <w:r w:rsidR="004F6B95" w:rsidRPr="004F6B95">
        <w:rPr>
          <w:rFonts w:ascii="Tahoma" w:hAnsi="Tahoma" w:cs="Tahoma"/>
          <w:b w:val="0"/>
          <w:bCs w:val="0"/>
          <w:sz w:val="20"/>
          <w:rtl/>
        </w:rPr>
        <w:t xml:space="preserve">. </w:t>
      </w:r>
      <w:r w:rsidR="004F6B95">
        <w:rPr>
          <w:rFonts w:ascii="Tahoma" w:hAnsi="Tahoma" w:cs="Tahoma" w:hint="cs"/>
          <w:b w:val="0"/>
          <w:bCs w:val="0"/>
          <w:sz w:val="20"/>
          <w:rtl/>
        </w:rPr>
        <w:t>הפעלת הגדרה זו יכולה למנוע מתוקפים</w:t>
      </w:r>
      <w:r w:rsidR="004F6B95" w:rsidRPr="004F6B95">
        <w:rPr>
          <w:rFonts w:ascii="Tahoma" w:hAnsi="Tahoma" w:cs="Tahoma"/>
          <w:b w:val="0"/>
          <w:bCs w:val="0"/>
          <w:sz w:val="20"/>
          <w:rtl/>
        </w:rPr>
        <w:t xml:space="preserve"> לאסוף שמות חשבונות באופן חזותי ממסכי המחשבים השולחניים והמחשבים הניידים בארגון.</w:t>
      </w:r>
    </w:p>
    <w:p w14:paraId="229F546E" w14:textId="36D9DFBF" w:rsidR="00944EBB" w:rsidRDefault="00944EBB" w:rsidP="00EF4461">
      <w:pPr>
        <w:pStyle w:val="3SubTitle"/>
        <w:numPr>
          <w:ilvl w:val="0"/>
          <w:numId w:val="29"/>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944EBB">
        <w:rPr>
          <w:rFonts w:ascii="Tahoma" w:hAnsi="Tahoma" w:cs="Tahoma"/>
          <w:b w:val="0"/>
          <w:bCs w:val="0"/>
          <w:sz w:val="20"/>
        </w:rPr>
        <w:t>Interactive logon: Do not require CTRL+ALT+DEL</w:t>
      </w:r>
      <w:r>
        <w:rPr>
          <w:rFonts w:ascii="Tahoma" w:hAnsi="Tahoma" w:cs="Tahoma" w:hint="cs"/>
          <w:b w:val="0"/>
          <w:bCs w:val="0"/>
          <w:sz w:val="20"/>
          <w:rtl/>
        </w:rPr>
        <w:t xml:space="preserve"> </w:t>
      </w:r>
      <w:r w:rsidR="00617530" w:rsidRPr="00617530">
        <w:rPr>
          <w:rFonts w:ascii="Tahoma" w:hAnsi="Tahoma" w:cs="Tahoma"/>
          <w:b w:val="0"/>
          <w:bCs w:val="0"/>
          <w:sz w:val="20"/>
          <w:rtl/>
        </w:rPr>
        <w:t xml:space="preserve">קובעת אם המשתמשים חייבים ללחוץ על </w:t>
      </w:r>
      <w:r w:rsidR="00617530" w:rsidRPr="00617530">
        <w:rPr>
          <w:rFonts w:ascii="Tahoma" w:hAnsi="Tahoma" w:cs="Tahoma"/>
          <w:b w:val="0"/>
          <w:bCs w:val="0"/>
          <w:sz w:val="20"/>
        </w:rPr>
        <w:t>CTRL + ALT + DEL</w:t>
      </w:r>
      <w:r w:rsidR="00617530" w:rsidRPr="00617530">
        <w:rPr>
          <w:rFonts w:ascii="Tahoma" w:hAnsi="Tahoma" w:cs="Tahoma"/>
          <w:b w:val="0"/>
          <w:bCs w:val="0"/>
          <w:sz w:val="20"/>
          <w:rtl/>
        </w:rPr>
        <w:t xml:space="preserve"> לפני שהם נכנסים לחשבון.</w:t>
      </w:r>
    </w:p>
    <w:p w14:paraId="658D7D61" w14:textId="4E28D7EB" w:rsidR="002A00C4" w:rsidRPr="002A00C4" w:rsidRDefault="002A00C4" w:rsidP="00EF4461">
      <w:pPr>
        <w:pStyle w:val="3SubTitle"/>
        <w:numPr>
          <w:ilvl w:val="0"/>
          <w:numId w:val="29"/>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Interactive logon: Machine inactivity limit</w:t>
      </w:r>
      <w:r w:rsidRPr="00F62C9E">
        <w:rPr>
          <w:rFonts w:ascii="Tahoma" w:hAnsi="Tahoma" w:cs="Tahoma"/>
          <w:b w:val="0"/>
          <w:bCs w:val="0"/>
          <w:sz w:val="20"/>
          <w:rtl/>
        </w:rPr>
        <w:t xml:space="preserve"> מבחינה בחוסר פעילות של במערכת, ובמידה ומשך הזמן חורג מהמגבלה המצוינת בהגדרה זו, שומר המסך יפעל וינעל את המערכת.</w:t>
      </w:r>
      <w:r w:rsidRPr="00F62C9E">
        <w:rPr>
          <w:rFonts w:ascii="Tahoma" w:hAnsi="Tahoma" w:cs="Tahoma"/>
          <w:b w:val="0"/>
          <w:bCs w:val="0"/>
          <w:sz w:val="20"/>
          <w:rtl/>
        </w:rPr>
        <w:br/>
        <w:t xml:space="preserve">אם משתמש שוכח לנעול את מחשבו, הגדרה זו יכולה למנוע מתקפות כגון </w:t>
      </w:r>
      <w:r w:rsidR="0011122B">
        <w:rPr>
          <w:rFonts w:ascii="Tahoma" w:hAnsi="Tahoma" w:cs="Tahoma" w:hint="cs"/>
          <w:b w:val="0"/>
          <w:bCs w:val="0"/>
          <w:sz w:val="20"/>
        </w:rPr>
        <w:t>H</w:t>
      </w:r>
      <w:r w:rsidR="0011122B" w:rsidRPr="00F62C9E">
        <w:rPr>
          <w:rFonts w:ascii="Tahoma" w:hAnsi="Tahoma" w:cs="Tahoma"/>
          <w:b w:val="0"/>
          <w:bCs w:val="0"/>
          <w:sz w:val="20"/>
        </w:rPr>
        <w:t>ijacking</w:t>
      </w:r>
      <w:r w:rsidRPr="00F62C9E">
        <w:rPr>
          <w:rFonts w:ascii="Tahoma" w:hAnsi="Tahoma" w:cs="Tahoma"/>
          <w:b w:val="0"/>
          <w:bCs w:val="0"/>
          <w:sz w:val="20"/>
          <w:rtl/>
        </w:rPr>
        <w:t>.</w:t>
      </w:r>
    </w:p>
    <w:p w14:paraId="4CDCCC31" w14:textId="52DBD410" w:rsidR="00417491" w:rsidRDefault="00417491" w:rsidP="00EF4461">
      <w:pPr>
        <w:pStyle w:val="3SubTitle"/>
        <w:numPr>
          <w:ilvl w:val="0"/>
          <w:numId w:val="2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Interactive logon: Require Domain Controller Authentication to unlock workstation</w:t>
      </w:r>
      <w:r w:rsidRPr="00C01C06">
        <w:rPr>
          <w:rFonts w:ascii="Tahoma" w:hAnsi="Tahoma" w:cs="Tahoma"/>
          <w:b w:val="0"/>
          <w:bCs w:val="0"/>
          <w:sz w:val="20"/>
          <w:rtl/>
        </w:rPr>
        <w:t xml:space="preserve"> קובעת האם יש צורך ליצור קשר עם ה-</w:t>
      </w:r>
      <w:r w:rsidRPr="00C01C06">
        <w:rPr>
          <w:rFonts w:ascii="Tahoma" w:hAnsi="Tahoma" w:cs="Tahoma"/>
          <w:b w:val="0"/>
          <w:bCs w:val="0"/>
          <w:sz w:val="20"/>
        </w:rPr>
        <w:t>DC</w:t>
      </w:r>
      <w:r w:rsidRPr="00C01C06">
        <w:rPr>
          <w:rFonts w:ascii="Tahoma" w:hAnsi="Tahoma" w:cs="Tahoma"/>
          <w:b w:val="0"/>
          <w:bCs w:val="0"/>
          <w:sz w:val="20"/>
          <w:rtl/>
        </w:rPr>
        <w:t xml:space="preserve"> על מנת לקבל מידע אודות המחשב כדי לבטל את נעילתו. כברירת מחדל, המחשב שומר בזיכרון את פרטי ההתחברות של המשתמשים באופן מקומי. המחשב משתמש בפרטים אלה עבור כל המשתמשים. כאשר נעשה שימוש בפרטים אלה, כל שינוי שבוצע לאחרונה בחשבון (כגון הקצאת הרשאות, נעילת חשבון או אפילו השבתתו) אינם נחשבים או מחולים עד שהחשבון מאומת.</w:t>
      </w:r>
    </w:p>
    <w:p w14:paraId="566351F6" w14:textId="35FDE3D3" w:rsidR="00B43137" w:rsidRPr="00C01C06" w:rsidRDefault="00B43137" w:rsidP="00EF4461">
      <w:pPr>
        <w:pStyle w:val="3SubTitle"/>
        <w:numPr>
          <w:ilvl w:val="0"/>
          <w:numId w:val="29"/>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B43137">
        <w:rPr>
          <w:rFonts w:ascii="Tahoma" w:hAnsi="Tahoma" w:cs="Tahoma"/>
          <w:b w:val="0"/>
          <w:bCs w:val="0"/>
          <w:sz w:val="20"/>
        </w:rPr>
        <w:t>Interactive logon: Prompt user to change password before expiration</w:t>
      </w:r>
      <w:r w:rsidR="005D5ABC">
        <w:rPr>
          <w:rFonts w:ascii="Tahoma" w:hAnsi="Tahoma" w:cs="Tahoma" w:hint="cs"/>
          <w:b w:val="0"/>
          <w:bCs w:val="0"/>
          <w:sz w:val="20"/>
          <w:rtl/>
        </w:rPr>
        <w:t xml:space="preserve"> קובעת כמה זמן מראש יקבלו משתמשים אזהרה כי סיסמתם עומדת לפוג.</w:t>
      </w:r>
    </w:p>
    <w:p w14:paraId="4D925342"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F8531D0" w14:textId="13D4EDAE" w:rsidR="001D2EBE" w:rsidRDefault="00314971" w:rsidP="00EF4461">
      <w:pPr>
        <w:pStyle w:val="ListParagraph"/>
        <w:numPr>
          <w:ilvl w:val="0"/>
          <w:numId w:val="9"/>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314971">
        <w:rPr>
          <w:rFonts w:ascii="Tahoma" w:hAnsi="Tahoma" w:cs="Tahoma"/>
          <w:sz w:val="20"/>
          <w:szCs w:val="20"/>
        </w:rPr>
        <w:t>Interactive logon: Do not display last user name</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314971">
        <w:rPr>
          <w:rFonts w:ascii="Tahoma" w:hAnsi="Tahoma" w:cs="Tahoma"/>
          <w:sz w:val="20"/>
          <w:szCs w:val="20"/>
        </w:rPr>
        <w:t xml:space="preserve">Computer Configuration\Policies\Windows Settings\Security Settings\Local Policies\Security </w:t>
      </w:r>
      <w:r w:rsidRPr="00314971">
        <w:rPr>
          <w:rFonts w:ascii="Tahoma" w:hAnsi="Tahoma" w:cs="Tahoma"/>
          <w:sz w:val="20"/>
          <w:szCs w:val="20"/>
        </w:rPr>
        <w:lastRenderedPageBreak/>
        <w:t>Options\Interactive logon: Do not display last user name</w:t>
      </w:r>
      <w:r w:rsidR="001D2EBE">
        <w:rPr>
          <w:rFonts w:ascii="Tahoma" w:hAnsi="Tahoma" w:cs="Tahoma"/>
          <w:sz w:val="20"/>
          <w:szCs w:val="20"/>
          <w:rtl/>
        </w:rPr>
        <w:br/>
      </w:r>
    </w:p>
    <w:p w14:paraId="3E846029" w14:textId="002E2E1B" w:rsidR="00314971" w:rsidRPr="00074867" w:rsidRDefault="00944EBB" w:rsidP="006C0E68">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אתך ההגדרה </w:t>
      </w:r>
      <w:r w:rsidRPr="00074867">
        <w:t>Interactive logon: Do not require CTRL+ALT+DEL</w:t>
      </w:r>
      <w:r w:rsidRPr="00074867">
        <w:rPr>
          <w:rtl/>
        </w:rPr>
        <w:t xml:space="preserve"> </w:t>
      </w:r>
      <w:r w:rsidR="00B501F7" w:rsidRPr="00074867">
        <w:rPr>
          <w:rFonts w:hint="eastAsia"/>
          <w:rtl/>
        </w:rPr>
        <w:t>ל</w:t>
      </w:r>
      <w:r w:rsidR="00B501F7" w:rsidRPr="00074867">
        <w:rPr>
          <w:rtl/>
        </w:rPr>
        <w:t>-</w:t>
      </w:r>
      <w:r w:rsidR="00B501F7" w:rsidRPr="00074867">
        <w:t>Disabled</w:t>
      </w:r>
      <w:r w:rsidR="00B501F7" w:rsidRPr="00074867">
        <w:rPr>
          <w:rtl/>
        </w:rPr>
        <w:t xml:space="preserve"> בנתיב הבא:</w:t>
      </w:r>
      <w:r w:rsidR="00B501F7" w:rsidRPr="00074867">
        <w:rPr>
          <w:rtl/>
        </w:rPr>
        <w:br/>
      </w:r>
      <w:r w:rsidR="00B501F7" w:rsidRPr="00074867">
        <w:t>Computer Configuration\Policies\Windows Settings\Security Settings\Local Policies\Security Options\Interactive logon: Do not require CTRL+ALT+DEL</w:t>
      </w:r>
      <w:r w:rsidR="00314971" w:rsidRPr="00074867">
        <w:rPr>
          <w:rtl/>
        </w:rPr>
        <w:br/>
      </w:r>
    </w:p>
    <w:p w14:paraId="1C361DD8" w14:textId="6EA1569B" w:rsidR="00E65239" w:rsidRDefault="00E65239" w:rsidP="00EF4461">
      <w:pPr>
        <w:pStyle w:val="ListParagraph"/>
        <w:numPr>
          <w:ilvl w:val="0"/>
          <w:numId w:val="9"/>
        </w:numPr>
        <w:autoSpaceDE w:val="0"/>
        <w:autoSpaceDN w:val="0"/>
        <w:adjustRightInd w:val="0"/>
        <w:spacing w:line="240" w:lineRule="auto"/>
        <w:rPr>
          <w:rFonts w:ascii="Tahoma" w:hAnsi="Tahoma" w:cs="Tahoma"/>
          <w:sz w:val="20"/>
          <w:szCs w:val="20"/>
        </w:rPr>
      </w:pPr>
      <w:r w:rsidRPr="00960A0B">
        <w:rPr>
          <w:rFonts w:ascii="Tahoma" w:hAnsi="Tahoma" w:cs="Tahoma"/>
          <w:sz w:val="20"/>
          <w:szCs w:val="20"/>
          <w:rtl/>
        </w:rPr>
        <w:t xml:space="preserve">מומלץ להגדיר את ההגדרה </w:t>
      </w:r>
      <w:r w:rsidRPr="00960A0B">
        <w:rPr>
          <w:rFonts w:ascii="Tahoma" w:hAnsi="Tahoma" w:cs="Tahoma"/>
          <w:sz w:val="20"/>
          <w:szCs w:val="20"/>
        </w:rPr>
        <w:t>Interactive logon: Machine inactivity limit</w:t>
      </w:r>
      <w:r w:rsidRPr="00960A0B">
        <w:rPr>
          <w:rFonts w:ascii="Tahoma" w:hAnsi="Tahoma" w:cs="Tahoma"/>
          <w:sz w:val="20"/>
          <w:szCs w:val="20"/>
          <w:rtl/>
        </w:rPr>
        <w:t xml:space="preserve"> בין 0 ל-900 שניות</w:t>
      </w:r>
      <w:r>
        <w:rPr>
          <w:rFonts w:ascii="Tahoma" w:hAnsi="Tahoma" w:cs="Tahoma" w:hint="cs"/>
          <w:sz w:val="20"/>
          <w:szCs w:val="20"/>
          <w:rtl/>
        </w:rPr>
        <w:t xml:space="preserve"> בנתיב הבא</w:t>
      </w:r>
      <w:r w:rsidRPr="00960A0B">
        <w:rPr>
          <w:rFonts w:ascii="Tahoma" w:hAnsi="Tahoma" w:cs="Tahoma"/>
          <w:sz w:val="20"/>
          <w:szCs w:val="20"/>
          <w:rtl/>
        </w:rPr>
        <w:t>:</w:t>
      </w:r>
      <w:r w:rsidRPr="00960A0B">
        <w:rPr>
          <w:rFonts w:ascii="Tahoma" w:hAnsi="Tahoma" w:cs="Tahoma"/>
          <w:sz w:val="20"/>
          <w:szCs w:val="20"/>
          <w:rtl/>
        </w:rPr>
        <w:br/>
      </w:r>
      <w:r w:rsidRPr="00960A0B">
        <w:rPr>
          <w:rFonts w:ascii="Tahoma" w:hAnsi="Tahoma" w:cs="Tahoma"/>
          <w:sz w:val="20"/>
          <w:szCs w:val="20"/>
        </w:rPr>
        <w:t>Computer Configuration\Policies\Windows Settings\Security Settings\Local Policies\Security Options\Interactive logon: Machine inactivity limit</w:t>
      </w:r>
      <w:r>
        <w:rPr>
          <w:rFonts w:ascii="Tahoma" w:hAnsi="Tahoma" w:cs="Tahoma"/>
          <w:sz w:val="20"/>
          <w:szCs w:val="20"/>
          <w:rtl/>
        </w:rPr>
        <w:br/>
      </w:r>
    </w:p>
    <w:p w14:paraId="0190F48E" w14:textId="6BB14238" w:rsidR="00417491"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Interactive logon: Require Domain Controller Authentication to unlock workstation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Options\Interactive logon: Require Domain Controller Authentication to unlock workstation</w:t>
      </w:r>
      <w:r w:rsidR="00B43137">
        <w:rPr>
          <w:rFonts w:ascii="Tahoma" w:hAnsi="Tahoma" w:cs="Tahoma"/>
          <w:sz w:val="20"/>
          <w:szCs w:val="20"/>
          <w:rtl/>
        </w:rPr>
        <w:br/>
      </w:r>
    </w:p>
    <w:p w14:paraId="1306171C" w14:textId="3BA45CE7" w:rsidR="00B43137" w:rsidRPr="00C01C06" w:rsidRDefault="00B43137" w:rsidP="00EF4461">
      <w:pPr>
        <w:pStyle w:val="ListParagraph"/>
        <w:numPr>
          <w:ilvl w:val="0"/>
          <w:numId w:val="9"/>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B43137">
        <w:rPr>
          <w:rFonts w:ascii="Tahoma" w:hAnsi="Tahoma" w:cs="Tahoma"/>
          <w:sz w:val="20"/>
          <w:szCs w:val="20"/>
        </w:rPr>
        <w:t>Interactive logon: Prompt user to change password before expiration</w:t>
      </w:r>
      <w:r>
        <w:rPr>
          <w:rFonts w:ascii="Tahoma" w:hAnsi="Tahoma" w:cs="Tahoma" w:hint="cs"/>
          <w:sz w:val="20"/>
          <w:szCs w:val="20"/>
          <w:rtl/>
        </w:rPr>
        <w:t xml:space="preserve"> בין 5 ל-14 ימים בנתיב הבא:</w:t>
      </w:r>
      <w:r>
        <w:rPr>
          <w:rFonts w:ascii="Tahoma" w:hAnsi="Tahoma" w:cs="Tahoma"/>
          <w:sz w:val="20"/>
          <w:szCs w:val="20"/>
          <w:rtl/>
        </w:rPr>
        <w:br/>
      </w:r>
      <w:r w:rsidR="004037D4" w:rsidRPr="004037D4">
        <w:rPr>
          <w:rFonts w:ascii="Tahoma" w:hAnsi="Tahoma" w:cs="Tahoma"/>
          <w:sz w:val="20"/>
          <w:szCs w:val="20"/>
        </w:rPr>
        <w:t>Computer Configuration\Policies\Windows Settings\Security Settings\Local Policies\Security Options\Interactive logon: Prompt user to change password before expiration</w:t>
      </w:r>
    </w:p>
    <w:p w14:paraId="31029C71" w14:textId="77777777" w:rsidR="00417491" w:rsidRPr="00C01C06" w:rsidRDefault="00417491" w:rsidP="00417491">
      <w:pPr>
        <w:rPr>
          <w:rFonts w:ascii="Tahoma" w:hAnsi="Tahoma" w:cs="Tahoma"/>
          <w:color w:val="FFFFFF" w:themeColor="background1"/>
          <w:sz w:val="20"/>
          <w:szCs w:val="20"/>
          <w:rtl/>
        </w:rPr>
      </w:pPr>
    </w:p>
    <w:p w14:paraId="52B13720" w14:textId="70FE56BF" w:rsidR="00417491" w:rsidRPr="00C01C06" w:rsidRDefault="00730922" w:rsidP="00417491">
      <w:pPr>
        <w:rPr>
          <w:rFonts w:ascii="Tahoma" w:hAnsi="Tahoma" w:cs="Tahoma"/>
          <w:color w:val="FFFFFF" w:themeColor="background1"/>
          <w:sz w:val="20"/>
          <w:szCs w:val="20"/>
          <w:rtl/>
        </w:rPr>
      </w:pPr>
      <w:r>
        <w:rPr>
          <w:rFonts w:ascii="Tahoma" w:hAnsi="Tahoma" w:cs="Tahoma"/>
          <w:color w:val="FFFFFF" w:themeColor="background1"/>
          <w:sz w:val="20"/>
          <w:szCs w:val="20"/>
          <w:rtl/>
        </w:rPr>
        <w:br w:type="page"/>
      </w:r>
    </w:p>
    <w:p w14:paraId="739CB345" w14:textId="77777777" w:rsidR="00417491" w:rsidRPr="00C01C06" w:rsidRDefault="00417491" w:rsidP="00EF4461">
      <w:pPr>
        <w:pStyle w:val="a0"/>
        <w:numPr>
          <w:ilvl w:val="1"/>
          <w:numId w:val="5"/>
        </w:numPr>
        <w:bidi/>
        <w:ind w:left="935" w:hanging="935"/>
        <w:rPr>
          <w:rFonts w:ascii="Tahoma" w:hAnsi="Tahoma" w:cs="Tahoma"/>
          <w:lang w:bidi="he-IL"/>
        </w:rPr>
      </w:pPr>
      <w:bookmarkStart w:id="39" w:name="_Toc56326351"/>
      <w:bookmarkStart w:id="40" w:name="_Toc63855003"/>
      <w:r w:rsidRPr="00C01C06">
        <w:rPr>
          <w:rFonts w:ascii="Tahoma" w:hAnsi="Tahoma" w:cs="Tahoma" w:hint="cs"/>
          <w:rtl/>
          <w:lang w:bidi="he-IL"/>
        </w:rPr>
        <w:lastRenderedPageBreak/>
        <w:t>ליקויים בהגדרות ה-</w:t>
      </w:r>
      <w:r w:rsidRPr="00C01C06">
        <w:rPr>
          <w:rFonts w:ascii="Tahoma" w:hAnsi="Tahoma" w:cs="Tahoma"/>
          <w:lang w:bidi="he-IL"/>
        </w:rPr>
        <w:t>Windows Defender Firewall</w:t>
      </w:r>
      <w:r w:rsidRPr="00C01C06">
        <w:rPr>
          <w:rFonts w:ascii="Tahoma" w:hAnsi="Tahoma" w:cs="Tahoma" w:hint="cs"/>
          <w:rtl/>
          <w:lang w:bidi="he-IL"/>
        </w:rPr>
        <w:t>.</w:t>
      </w:r>
      <w:bookmarkEnd w:id="39"/>
      <w:bookmarkEnd w:id="40"/>
    </w:p>
    <w:p w14:paraId="5D964671"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691937F0"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0783D8B1" w14:textId="6852D26C" w:rsidR="00417491" w:rsidRPr="00C01C06" w:rsidRDefault="00417491" w:rsidP="00EF4461">
      <w:pPr>
        <w:pStyle w:val="3SubTitle"/>
        <w:numPr>
          <w:ilvl w:val="0"/>
          <w:numId w:val="30"/>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installation and configuration of Network Bridge on your DNS domain network</w:t>
      </w:r>
      <w:r w:rsidRPr="00C01C06">
        <w:rPr>
          <w:rFonts w:ascii="Tahoma" w:hAnsi="Tahoma" w:cs="Tahoma"/>
          <w:b w:val="0"/>
          <w:bCs w:val="0"/>
          <w:sz w:val="20"/>
          <w:rtl/>
        </w:rPr>
        <w:t xml:space="preserve"> אינה מוגדרת כראוי.</w:t>
      </w:r>
    </w:p>
    <w:p w14:paraId="681CC45B" w14:textId="4C5F6EF2" w:rsidR="00417491" w:rsidRPr="00C01C06" w:rsidRDefault="00417491" w:rsidP="00EF4461">
      <w:pPr>
        <w:pStyle w:val="3SubTitle"/>
        <w:numPr>
          <w:ilvl w:val="0"/>
          <w:numId w:val="30"/>
        </w:numPr>
        <w:bidi/>
        <w:spacing w:before="0"/>
        <w:outlineLvl w:val="9"/>
        <w:rPr>
          <w:rFonts w:ascii="Tahoma" w:hAnsi="Tahoma" w:cs="Tahoma"/>
          <w:b w:val="0"/>
          <w:bCs w:val="0"/>
          <w:sz w:val="22"/>
          <w:szCs w:val="22"/>
        </w:rPr>
      </w:pPr>
      <w:r w:rsidRPr="00C01C06">
        <w:rPr>
          <w:rFonts w:ascii="Tahoma" w:hAnsi="Tahoma" w:cs="Tahoma"/>
          <w:b w:val="0"/>
          <w:bCs w:val="0"/>
          <w:sz w:val="20"/>
          <w:rtl/>
        </w:rPr>
        <w:t>במהלך הבדיק</w:t>
      </w:r>
      <w:r w:rsidR="004F5D74">
        <w:rPr>
          <w:rFonts w:ascii="Tahoma" w:hAnsi="Tahoma" w:cs="Tahoma" w:hint="cs"/>
          <w:b w:val="0"/>
          <w:bCs w:val="0"/>
          <w:sz w:val="20"/>
          <w:rtl/>
        </w:rPr>
        <w:t>ה</w:t>
      </w:r>
      <w:r w:rsidRPr="00C01C06">
        <w:rPr>
          <w:rFonts w:ascii="Tahoma" w:hAnsi="Tahoma" w:cs="Tahoma"/>
          <w:b w:val="0"/>
          <w:bCs w:val="0"/>
          <w:sz w:val="20"/>
          <w:rtl/>
        </w:rPr>
        <w:t xml:space="preserve"> נמצא כי ההגדרה </w:t>
      </w:r>
      <w:r w:rsidRPr="00C01C06">
        <w:rPr>
          <w:rFonts w:ascii="Tahoma" w:hAnsi="Tahoma" w:cs="Tahoma"/>
          <w:b w:val="0"/>
          <w:bCs w:val="0"/>
          <w:sz w:val="20"/>
        </w:rPr>
        <w:t>Prohibit use of Internet Connection Sharing on your DNS domain network</w:t>
      </w:r>
      <w:r w:rsidRPr="00C01C06">
        <w:rPr>
          <w:rFonts w:ascii="Tahoma" w:hAnsi="Tahoma" w:cs="Tahoma"/>
          <w:b w:val="0"/>
          <w:bCs w:val="0"/>
          <w:sz w:val="20"/>
          <w:rtl/>
        </w:rPr>
        <w:t xml:space="preserve"> אינה מוגדרת כראוי.</w:t>
      </w:r>
    </w:p>
    <w:p w14:paraId="32A5D0E5" w14:textId="77777777" w:rsidR="00417491" w:rsidRPr="00C01C06" w:rsidRDefault="00417491" w:rsidP="00EF4461">
      <w:pPr>
        <w:pStyle w:val="3SubTitle"/>
        <w:numPr>
          <w:ilvl w:val="0"/>
          <w:numId w:val="30"/>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Require domain users to elevate when setting a network's location</w:t>
      </w:r>
      <w:r w:rsidRPr="00C01C06">
        <w:rPr>
          <w:rFonts w:ascii="Tahoma" w:hAnsi="Tahoma" w:cs="Tahoma"/>
          <w:b w:val="0"/>
          <w:bCs w:val="0"/>
          <w:sz w:val="20"/>
          <w:rtl/>
        </w:rPr>
        <w:t xml:space="preserve"> אינה מוגדרת כראוי.</w:t>
      </w:r>
    </w:p>
    <w:p w14:paraId="1E4BA202"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5692DEC6" w14:textId="0CFF6209"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5B7926AC"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1CD7F08" w14:textId="63E0F3EF"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538F3AFC"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38D6B0A9"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1F441871" w14:textId="77777777" w:rsidR="00417491" w:rsidRPr="00C01C06" w:rsidRDefault="00417491" w:rsidP="00EF4461">
      <w:pPr>
        <w:pStyle w:val="3SubTitle"/>
        <w:numPr>
          <w:ilvl w:val="0"/>
          <w:numId w:val="3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installation and configuration of Network Bridge on your DNS domain network</w:t>
      </w:r>
      <w:r w:rsidRPr="00C01C06">
        <w:rPr>
          <w:rFonts w:ascii="Tahoma" w:hAnsi="Tahoma" w:cs="Tahoma"/>
          <w:b w:val="0"/>
          <w:bCs w:val="0"/>
          <w:sz w:val="20"/>
          <w:rtl/>
        </w:rPr>
        <w:t xml:space="preserve"> מאפשרת למחשב שיש לו חיבורים לשתי רשתות שונות לחלוק נתונים בין אותן רשתות. בסביבה ארגונית, בה יש צורך לשלוט בתעבורת הרשת לנתיבים מורשים בלבד, במידה ומאפשרים למשתמשים ליצור </w:t>
      </w:r>
      <w:r w:rsidRPr="00C01C06">
        <w:rPr>
          <w:rFonts w:ascii="Tahoma" w:hAnsi="Tahoma" w:cs="Tahoma"/>
          <w:b w:val="0"/>
          <w:bCs w:val="0"/>
          <w:sz w:val="20"/>
        </w:rPr>
        <w:t>Network bridge</w:t>
      </w:r>
      <w:r w:rsidRPr="00C01C06">
        <w:rPr>
          <w:rFonts w:ascii="Tahoma" w:hAnsi="Tahoma" w:cs="Tahoma"/>
          <w:b w:val="0"/>
          <w:bCs w:val="0"/>
          <w:sz w:val="20"/>
          <w:rtl/>
        </w:rPr>
        <w:t xml:space="preserve"> הדבר עלול להוביל להגדלת שטח התקיפה בידי תוקפים פוטנציאלים.</w:t>
      </w:r>
    </w:p>
    <w:p w14:paraId="126A60C0" w14:textId="3BAAAE6E" w:rsidR="00417491" w:rsidRPr="00C01C06" w:rsidRDefault="00417491" w:rsidP="00EF4461">
      <w:pPr>
        <w:pStyle w:val="3SubTitle"/>
        <w:numPr>
          <w:ilvl w:val="0"/>
          <w:numId w:val="3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 </w:t>
      </w:r>
      <w:r w:rsidRPr="00C01C06">
        <w:rPr>
          <w:rFonts w:ascii="Tahoma" w:hAnsi="Tahoma" w:cs="Tahoma"/>
          <w:b w:val="0"/>
          <w:bCs w:val="0"/>
          <w:sz w:val="20"/>
        </w:rPr>
        <w:t>Prohibit use of Internet Connection Sharing on your DNS domain network</w:t>
      </w:r>
      <w:r w:rsidRPr="00C01C06">
        <w:rPr>
          <w:rFonts w:ascii="Tahoma" w:hAnsi="Tahoma" w:cs="Tahoma"/>
          <w:b w:val="0"/>
          <w:bCs w:val="0"/>
          <w:sz w:val="20"/>
          <w:rtl/>
        </w:rPr>
        <w:t xml:space="preserve"> חלה על </w:t>
      </w:r>
      <w:r w:rsidR="0011122B">
        <w:rPr>
          <w:rFonts w:ascii="Tahoma" w:hAnsi="Tahoma" w:cs="Tahoma" w:hint="cs"/>
          <w:b w:val="0"/>
          <w:bCs w:val="0"/>
          <w:sz w:val="20"/>
          <w:rtl/>
        </w:rPr>
        <w:t>פונקציית ה-</w:t>
      </w:r>
      <w:r w:rsidR="0011122B">
        <w:rPr>
          <w:rFonts w:ascii="Tahoma" w:hAnsi="Tahoma" w:cs="Tahoma"/>
          <w:b w:val="0"/>
          <w:bCs w:val="0"/>
          <w:sz w:val="20"/>
        </w:rPr>
        <w:t>Hotspot</w:t>
      </w:r>
      <w:r w:rsidRPr="00C01C06">
        <w:rPr>
          <w:rFonts w:ascii="Tahoma" w:hAnsi="Tahoma" w:cs="Tahoma"/>
          <w:b w:val="0"/>
          <w:bCs w:val="0"/>
          <w:sz w:val="20"/>
          <w:rtl/>
        </w:rPr>
        <w:t xml:space="preserve">. משתמשים בעלי הרשאות נמוכות לא אמורים להיות בעלי הרשאה להפעיל </w:t>
      </w:r>
      <w:r w:rsidR="0011122B">
        <w:rPr>
          <w:rFonts w:ascii="Tahoma" w:hAnsi="Tahoma" w:cs="Tahoma" w:hint="cs"/>
          <w:b w:val="0"/>
          <w:bCs w:val="0"/>
          <w:sz w:val="20"/>
          <w:rtl/>
        </w:rPr>
        <w:t>פונקציה זו</w:t>
      </w:r>
      <w:r w:rsidRPr="00C01C06">
        <w:rPr>
          <w:rFonts w:ascii="Tahoma" w:hAnsi="Tahoma" w:cs="Tahoma"/>
          <w:b w:val="0"/>
          <w:bCs w:val="0"/>
          <w:sz w:val="20"/>
          <w:rtl/>
        </w:rPr>
        <w:t xml:space="preserve"> ולפתוח את קישוריות האינטרנט שלהם למכשירים ניידים סמוכים.</w:t>
      </w:r>
    </w:p>
    <w:p w14:paraId="160E53FC" w14:textId="1DF28C40" w:rsidR="00417491" w:rsidRPr="00C01C06" w:rsidRDefault="00417491" w:rsidP="00EF4461">
      <w:pPr>
        <w:pStyle w:val="3SubTitle"/>
        <w:numPr>
          <w:ilvl w:val="0"/>
          <w:numId w:val="3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Require domain users to elevate when setting a network's location</w:t>
      </w:r>
      <w:r w:rsidRPr="00C01C06">
        <w:rPr>
          <w:rFonts w:ascii="Tahoma" w:hAnsi="Tahoma" w:cs="Tahoma"/>
          <w:b w:val="0"/>
          <w:bCs w:val="0"/>
          <w:sz w:val="20"/>
          <w:rtl/>
        </w:rPr>
        <w:t xml:space="preserve"> קובעת האם בעת הגדרת מיקום הרשת יש להשתמש בהרשאות גבוהות יותר. מתן אפשרות למשתמשים רגילים לקבוע את מיקום הרשת מגדיל את משטח התקיפה.</w:t>
      </w:r>
    </w:p>
    <w:p w14:paraId="3EB8A0CC"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BFD7911"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installation and configuration of Network Bridge on your DNS domain network</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Connections\Prohibit installation and configuration of Network Bridge on your DNS domain network</w:t>
      </w:r>
      <w:r w:rsidRPr="00C01C06">
        <w:rPr>
          <w:rFonts w:ascii="Tahoma" w:hAnsi="Tahoma" w:cs="Tahoma"/>
          <w:sz w:val="20"/>
          <w:szCs w:val="20"/>
          <w:rtl/>
        </w:rPr>
        <w:br/>
      </w:r>
    </w:p>
    <w:p w14:paraId="561A5B8A"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use of Internet Connection Sharing on your DNS domain network</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Connections\Prohibit use of Internet Connection Sharing on your DNS domain network</w:t>
      </w:r>
      <w:r w:rsidRPr="00C01C06">
        <w:rPr>
          <w:rFonts w:ascii="Tahoma" w:hAnsi="Tahoma" w:cs="Tahoma"/>
          <w:sz w:val="20"/>
          <w:szCs w:val="20"/>
          <w:rtl/>
        </w:rPr>
        <w:br/>
      </w:r>
    </w:p>
    <w:p w14:paraId="4C369938"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tl/>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Require domain users to elevate when setting a network's location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Connections\Require domain users to elevate when setting a network's location</w:t>
      </w:r>
    </w:p>
    <w:p w14:paraId="65A0DC3F" w14:textId="77777777" w:rsidR="00417491" w:rsidRPr="00074867" w:rsidRDefault="00417491" w:rsidP="00074867">
      <w:pPr>
        <w:rPr>
          <w:rtl/>
        </w:rPr>
      </w:pPr>
    </w:p>
    <w:p w14:paraId="672E5418" w14:textId="77777777" w:rsidR="00417491" w:rsidRPr="00C01C06" w:rsidRDefault="00417491" w:rsidP="00074867">
      <w:pPr>
        <w:rPr>
          <w:rtl/>
        </w:rPr>
      </w:pPr>
    </w:p>
    <w:p w14:paraId="775D1C8B" w14:textId="77777777" w:rsidR="00417491" w:rsidRPr="00C01C06" w:rsidRDefault="00417491" w:rsidP="00074867">
      <w:pPr>
        <w:rPr>
          <w:rtl/>
        </w:rPr>
      </w:pPr>
    </w:p>
    <w:p w14:paraId="4A1CFC0D" w14:textId="77777777" w:rsidR="00417491" w:rsidRPr="00C01C06" w:rsidRDefault="00417491" w:rsidP="00074867">
      <w:pPr>
        <w:rPr>
          <w:rtl/>
        </w:rPr>
      </w:pPr>
    </w:p>
    <w:p w14:paraId="54FE6CCB" w14:textId="77777777" w:rsidR="00417491" w:rsidRPr="00C01C06" w:rsidRDefault="00417491" w:rsidP="00074867">
      <w:pPr>
        <w:rPr>
          <w:rtl/>
        </w:rPr>
      </w:pPr>
    </w:p>
    <w:p w14:paraId="3FA07B11" w14:textId="77777777" w:rsidR="00417491" w:rsidRPr="00C01C06" w:rsidRDefault="00417491" w:rsidP="00074867">
      <w:pPr>
        <w:rPr>
          <w:rtl/>
        </w:rPr>
      </w:pPr>
    </w:p>
    <w:p w14:paraId="0A9E146B" w14:textId="77777777" w:rsidR="00417491" w:rsidRPr="00C01C06" w:rsidRDefault="00417491" w:rsidP="00074867">
      <w:pPr>
        <w:rPr>
          <w:rtl/>
        </w:rPr>
      </w:pPr>
    </w:p>
    <w:p w14:paraId="6D820D28" w14:textId="77777777" w:rsidR="00417491" w:rsidRPr="00C01C06" w:rsidRDefault="00417491" w:rsidP="00074867">
      <w:pPr>
        <w:rPr>
          <w:rtl/>
        </w:rPr>
      </w:pPr>
    </w:p>
    <w:p w14:paraId="313FB1E4" w14:textId="77777777" w:rsidR="00417491" w:rsidRPr="00C01C06" w:rsidRDefault="00417491" w:rsidP="00074867">
      <w:pPr>
        <w:rPr>
          <w:rtl/>
        </w:rPr>
      </w:pPr>
    </w:p>
    <w:p w14:paraId="73984321" w14:textId="77777777" w:rsidR="00417491" w:rsidRPr="00C01C06" w:rsidRDefault="00417491" w:rsidP="00074867">
      <w:pPr>
        <w:rPr>
          <w:rtl/>
        </w:rPr>
      </w:pPr>
    </w:p>
    <w:p w14:paraId="335437E2" w14:textId="77777777" w:rsidR="00417491" w:rsidRPr="00C01C06" w:rsidRDefault="00417491" w:rsidP="00074867">
      <w:pPr>
        <w:rPr>
          <w:rtl/>
        </w:rPr>
      </w:pPr>
    </w:p>
    <w:p w14:paraId="40F0AC59" w14:textId="77777777" w:rsidR="00417491" w:rsidRPr="00C01C06" w:rsidRDefault="00417491" w:rsidP="00074867">
      <w:pPr>
        <w:rPr>
          <w:rtl/>
        </w:rPr>
      </w:pPr>
    </w:p>
    <w:p w14:paraId="6C10A49A" w14:textId="77777777" w:rsidR="00417491" w:rsidRPr="00C01C06" w:rsidRDefault="00417491" w:rsidP="00074867">
      <w:pPr>
        <w:rPr>
          <w:rtl/>
        </w:rPr>
      </w:pPr>
    </w:p>
    <w:p w14:paraId="558792B8" w14:textId="77777777" w:rsidR="00417491" w:rsidRPr="00C01C06" w:rsidRDefault="00417491" w:rsidP="00074867">
      <w:pPr>
        <w:rPr>
          <w:rtl/>
        </w:rPr>
      </w:pPr>
    </w:p>
    <w:p w14:paraId="4D14708A" w14:textId="77777777" w:rsidR="00417491" w:rsidRPr="00C01C06" w:rsidRDefault="00417491" w:rsidP="00074867">
      <w:pPr>
        <w:rPr>
          <w:rtl/>
        </w:rPr>
      </w:pPr>
    </w:p>
    <w:p w14:paraId="242E33DA" w14:textId="77777777" w:rsidR="00417491" w:rsidRPr="00C01C06" w:rsidRDefault="00417491" w:rsidP="00074867">
      <w:pPr>
        <w:rPr>
          <w:rtl/>
        </w:rPr>
      </w:pPr>
    </w:p>
    <w:p w14:paraId="1B88043F" w14:textId="77777777" w:rsidR="00417491" w:rsidRPr="00C01C06" w:rsidRDefault="00417491" w:rsidP="00074867">
      <w:pPr>
        <w:rPr>
          <w:rtl/>
        </w:rPr>
      </w:pPr>
    </w:p>
    <w:p w14:paraId="4C179464" w14:textId="77777777" w:rsidR="00417491" w:rsidRPr="00C01C06" w:rsidRDefault="00417491" w:rsidP="00074867">
      <w:pPr>
        <w:rPr>
          <w:rtl/>
        </w:rPr>
      </w:pPr>
    </w:p>
    <w:p w14:paraId="3FA4A050" w14:textId="77777777" w:rsidR="00417491" w:rsidRPr="00C01C06" w:rsidRDefault="00417491" w:rsidP="00074867">
      <w:pPr>
        <w:rPr>
          <w:rtl/>
        </w:rPr>
      </w:pPr>
    </w:p>
    <w:p w14:paraId="29A6EAB1" w14:textId="77777777" w:rsidR="00417491" w:rsidRPr="00074867" w:rsidRDefault="00417491" w:rsidP="00074867">
      <w:pPr>
        <w:rPr>
          <w:rtl/>
        </w:rPr>
      </w:pPr>
    </w:p>
    <w:p w14:paraId="038642AD" w14:textId="77777777" w:rsidR="00417491" w:rsidRPr="00C01C06" w:rsidRDefault="00417491" w:rsidP="00074867">
      <w:pPr>
        <w:rPr>
          <w:rtl/>
        </w:rPr>
      </w:pPr>
    </w:p>
    <w:p w14:paraId="50B88711" w14:textId="77777777" w:rsidR="00417491" w:rsidRPr="00C01C06" w:rsidRDefault="00417491" w:rsidP="00074867">
      <w:pPr>
        <w:rPr>
          <w:rtl/>
        </w:rPr>
      </w:pPr>
    </w:p>
    <w:p w14:paraId="5222750F" w14:textId="77777777" w:rsidR="00417491" w:rsidRPr="00C01C06" w:rsidRDefault="00417491" w:rsidP="00074867">
      <w:pPr>
        <w:rPr>
          <w:rtl/>
        </w:rPr>
      </w:pPr>
    </w:p>
    <w:p w14:paraId="0EF1B125" w14:textId="77777777" w:rsidR="00417491" w:rsidRPr="00C01C06" w:rsidRDefault="00417491" w:rsidP="00074867">
      <w:pPr>
        <w:rPr>
          <w:rtl/>
        </w:rPr>
      </w:pPr>
    </w:p>
    <w:p w14:paraId="6925931C" w14:textId="77777777" w:rsidR="00417491" w:rsidRPr="00C01C06" w:rsidRDefault="00417491" w:rsidP="00074867">
      <w:pPr>
        <w:rPr>
          <w:rtl/>
        </w:rPr>
      </w:pPr>
    </w:p>
    <w:p w14:paraId="61897BA0" w14:textId="77777777" w:rsidR="00417491" w:rsidRPr="00C01C06" w:rsidRDefault="00417491" w:rsidP="00074867">
      <w:pPr>
        <w:rPr>
          <w:rtl/>
        </w:rPr>
      </w:pPr>
    </w:p>
    <w:p w14:paraId="72589CE3" w14:textId="77777777" w:rsidR="00417491" w:rsidRPr="00C01C06" w:rsidRDefault="00417491" w:rsidP="00074867">
      <w:pPr>
        <w:rPr>
          <w:rtl/>
        </w:rPr>
      </w:pPr>
    </w:p>
    <w:p w14:paraId="4C87A2A8" w14:textId="77777777" w:rsidR="00417491" w:rsidRPr="00C01C06" w:rsidRDefault="00417491" w:rsidP="00074867">
      <w:pPr>
        <w:rPr>
          <w:rtl/>
        </w:rPr>
      </w:pPr>
    </w:p>
    <w:p w14:paraId="0A77D9FB" w14:textId="77777777" w:rsidR="00417491" w:rsidRPr="00C01C06" w:rsidRDefault="00417491" w:rsidP="00074867">
      <w:pPr>
        <w:rPr>
          <w:rtl/>
        </w:rPr>
      </w:pPr>
    </w:p>
    <w:p w14:paraId="32F22895" w14:textId="77777777" w:rsidR="00417491" w:rsidRPr="00C01C06" w:rsidRDefault="00417491" w:rsidP="00EF4461">
      <w:pPr>
        <w:pStyle w:val="a0"/>
        <w:numPr>
          <w:ilvl w:val="1"/>
          <w:numId w:val="5"/>
        </w:numPr>
        <w:bidi/>
        <w:ind w:left="935" w:hanging="935"/>
        <w:rPr>
          <w:rFonts w:ascii="Tahoma" w:hAnsi="Tahoma" w:cs="Tahoma"/>
          <w:lang w:bidi="he-IL"/>
        </w:rPr>
      </w:pPr>
      <w:bookmarkStart w:id="41" w:name="_Toc56326352"/>
      <w:bookmarkStart w:id="42" w:name="_Toc63855004"/>
      <w:r w:rsidRPr="00C01C06">
        <w:rPr>
          <w:rFonts w:ascii="Tahoma" w:hAnsi="Tahoma" w:cs="Tahoma" w:hint="cs"/>
          <w:rtl/>
          <w:lang w:bidi="he-IL"/>
        </w:rPr>
        <w:lastRenderedPageBreak/>
        <w:t>ליקויים בהגדרות ה-</w:t>
      </w:r>
      <w:r w:rsidRPr="00C01C06">
        <w:rPr>
          <w:rFonts w:ascii="Tahoma" w:hAnsi="Tahoma" w:cs="Tahoma" w:hint="cs"/>
          <w:lang w:bidi="he-IL"/>
        </w:rPr>
        <w:t>UAC</w:t>
      </w:r>
      <w:r w:rsidRPr="00C01C06">
        <w:rPr>
          <w:rFonts w:ascii="Tahoma" w:hAnsi="Tahoma" w:cs="Tahoma" w:hint="cs"/>
          <w:rtl/>
          <w:lang w:bidi="he-IL"/>
        </w:rPr>
        <w:t>.</w:t>
      </w:r>
      <w:bookmarkEnd w:id="41"/>
      <w:bookmarkEnd w:id="42"/>
    </w:p>
    <w:p w14:paraId="0F0BB107"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4E93054D"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93F37CE" w14:textId="7CFB485D" w:rsidR="00417491" w:rsidRPr="00C01C06" w:rsidRDefault="00417491" w:rsidP="00EF4461">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Behavior of the elevation prompt for administrators in Admin Approval Mode</w:t>
      </w:r>
      <w:r w:rsidRPr="00C01C06">
        <w:rPr>
          <w:rFonts w:ascii="Tahoma" w:hAnsi="Tahoma" w:cs="Tahoma"/>
          <w:b w:val="0"/>
          <w:bCs w:val="0"/>
          <w:kern w:val="32"/>
          <w:sz w:val="20"/>
          <w:rtl/>
        </w:rPr>
        <w:t xml:space="preserve"> אינה מוגדרת כראוי.</w:t>
      </w:r>
    </w:p>
    <w:p w14:paraId="094CDC11" w14:textId="4F14252D" w:rsidR="00417491" w:rsidRPr="00C01C06" w:rsidRDefault="00417491" w:rsidP="00EF4461">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Behavior of the elevation prompt for standard users</w:t>
      </w:r>
      <w:r w:rsidRPr="00C01C06">
        <w:rPr>
          <w:rFonts w:ascii="Tahoma" w:hAnsi="Tahoma" w:cs="Tahoma"/>
          <w:b w:val="0"/>
          <w:bCs w:val="0"/>
          <w:kern w:val="32"/>
          <w:sz w:val="20"/>
          <w:rtl/>
        </w:rPr>
        <w:t xml:space="preserve"> אינה מוגדרת כראוי.</w:t>
      </w:r>
    </w:p>
    <w:p w14:paraId="64A31FF6" w14:textId="6B6ADC82" w:rsidR="00417491" w:rsidRDefault="00417491" w:rsidP="00EF4461">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Run all administrators in Admin Approval Mode</w:t>
      </w:r>
      <w:r w:rsidRPr="00C01C06">
        <w:rPr>
          <w:rFonts w:ascii="Tahoma" w:hAnsi="Tahoma" w:cs="Tahoma"/>
          <w:b w:val="0"/>
          <w:bCs w:val="0"/>
          <w:kern w:val="32"/>
          <w:sz w:val="20"/>
          <w:rtl/>
        </w:rPr>
        <w:t xml:space="preserve"> אינה מוגדרת כראוי.</w:t>
      </w:r>
    </w:p>
    <w:p w14:paraId="120292A2" w14:textId="547E2405" w:rsidR="009D57E8" w:rsidRPr="00C01C06" w:rsidRDefault="009D57E8" w:rsidP="00EF4461">
      <w:pPr>
        <w:pStyle w:val="3SubTitle"/>
        <w:numPr>
          <w:ilvl w:val="0"/>
          <w:numId w:val="32"/>
        </w:numPr>
        <w:bidi/>
        <w:spacing w:before="0"/>
        <w:outlineLvl w:val="9"/>
        <w:rPr>
          <w:rFonts w:ascii="Tahoma" w:hAnsi="Tahoma" w:cs="Tahoma"/>
          <w:b w:val="0"/>
          <w:bCs w:val="0"/>
          <w:kern w:val="32"/>
          <w:sz w:val="20"/>
        </w:rPr>
      </w:pPr>
      <w:r w:rsidRPr="00F62C9E">
        <w:rPr>
          <w:rFonts w:ascii="Tahoma" w:hAnsi="Tahoma" w:cs="Tahoma"/>
          <w:b w:val="0"/>
          <w:bCs w:val="0"/>
          <w:kern w:val="32"/>
          <w:sz w:val="20"/>
          <w:rtl/>
        </w:rPr>
        <w:t xml:space="preserve">במהלך הבדיקה נמצא כי ההגדרה </w:t>
      </w:r>
      <w:r w:rsidRPr="00F62C9E">
        <w:rPr>
          <w:rFonts w:ascii="Tahoma" w:hAnsi="Tahoma" w:cs="Tahoma"/>
          <w:b w:val="0"/>
          <w:bCs w:val="0"/>
          <w:kern w:val="32"/>
          <w:sz w:val="20"/>
        </w:rPr>
        <w:t>User Account Control: Virtualize file and registry write failures to per-user locations</w:t>
      </w:r>
      <w:r w:rsidRPr="00F62C9E">
        <w:rPr>
          <w:rFonts w:ascii="Tahoma" w:hAnsi="Tahoma" w:cs="Tahoma"/>
          <w:b w:val="0"/>
          <w:bCs w:val="0"/>
          <w:kern w:val="32"/>
          <w:sz w:val="20"/>
          <w:rtl/>
        </w:rPr>
        <w:t xml:space="preserve"> אינה מוגדרת כראוי.</w:t>
      </w:r>
    </w:p>
    <w:p w14:paraId="610E0B83" w14:textId="6893E91E" w:rsidR="00417491" w:rsidRDefault="00417491" w:rsidP="00EF4461">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Admin Approval Mode for the Built-in Administrator account</w:t>
      </w:r>
      <w:r w:rsidRPr="00C01C06">
        <w:rPr>
          <w:rFonts w:ascii="Tahoma" w:hAnsi="Tahoma" w:cs="Tahoma"/>
          <w:b w:val="0"/>
          <w:bCs w:val="0"/>
          <w:kern w:val="32"/>
          <w:sz w:val="20"/>
          <w:rtl/>
        </w:rPr>
        <w:t xml:space="preserve"> אינה מוגדרת כראוי.</w:t>
      </w:r>
    </w:p>
    <w:p w14:paraId="5DA7DED8" w14:textId="029F442D" w:rsidR="004F6F84" w:rsidRPr="00C01C06" w:rsidRDefault="004F6F84" w:rsidP="004F6F84">
      <w:pPr>
        <w:pStyle w:val="3SubTitle"/>
        <w:numPr>
          <w:ilvl w:val="0"/>
          <w:numId w:val="32"/>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F6F84">
        <w:rPr>
          <w:rFonts w:ascii="Tahoma" w:hAnsi="Tahoma" w:cs="Tahoma"/>
          <w:b w:val="0"/>
          <w:bCs w:val="0"/>
          <w:kern w:val="32"/>
          <w:sz w:val="20"/>
        </w:rPr>
        <w:t xml:space="preserve">User Account Control: Allow </w:t>
      </w:r>
      <w:proofErr w:type="spellStart"/>
      <w:r w:rsidRPr="004F6F84">
        <w:rPr>
          <w:rFonts w:ascii="Tahoma" w:hAnsi="Tahoma" w:cs="Tahoma"/>
          <w:b w:val="0"/>
          <w:bCs w:val="0"/>
          <w:kern w:val="32"/>
          <w:sz w:val="20"/>
        </w:rPr>
        <w:t>UIAccess</w:t>
      </w:r>
      <w:proofErr w:type="spellEnd"/>
      <w:r w:rsidRPr="004F6F84">
        <w:rPr>
          <w:rFonts w:ascii="Tahoma" w:hAnsi="Tahoma" w:cs="Tahoma"/>
          <w:b w:val="0"/>
          <w:bCs w:val="0"/>
          <w:kern w:val="32"/>
          <w:sz w:val="20"/>
        </w:rPr>
        <w:t xml:space="preserve"> applications to prompt for elevation without using the secure desktop</w:t>
      </w:r>
      <w:r>
        <w:rPr>
          <w:rFonts w:ascii="Tahoma" w:hAnsi="Tahoma" w:cs="Tahoma" w:hint="cs"/>
          <w:b w:val="0"/>
          <w:bCs w:val="0"/>
          <w:kern w:val="32"/>
          <w:sz w:val="20"/>
          <w:rtl/>
        </w:rPr>
        <w:t xml:space="preserve"> אינה מוגדרת כראוי.</w:t>
      </w:r>
    </w:p>
    <w:p w14:paraId="72DC970C" w14:textId="415E9A1D" w:rsidR="00417491" w:rsidRDefault="00417491" w:rsidP="00EF4461">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User Account Control: Detect application installations and prompt for elevation</w:t>
      </w:r>
      <w:r w:rsidRPr="00C01C06">
        <w:rPr>
          <w:rFonts w:ascii="Tahoma" w:hAnsi="Tahoma" w:cs="Tahoma" w:hint="cs"/>
          <w:b w:val="0"/>
          <w:bCs w:val="0"/>
          <w:kern w:val="32"/>
          <w:sz w:val="20"/>
          <w:rtl/>
        </w:rPr>
        <w:t xml:space="preserve"> אינה מוגדרת כראוי.</w:t>
      </w:r>
    </w:p>
    <w:p w14:paraId="6880109F" w14:textId="4BD73049" w:rsidR="00390BA2" w:rsidRDefault="00390BA2" w:rsidP="00390BA2">
      <w:pPr>
        <w:pStyle w:val="3SubTitle"/>
        <w:numPr>
          <w:ilvl w:val="0"/>
          <w:numId w:val="32"/>
        </w:numPr>
        <w:bidi/>
        <w:spacing w:before="0"/>
        <w:outlineLvl w:val="9"/>
        <w:rPr>
          <w:rFonts w:ascii="Tahoma" w:hAnsi="Tahoma" w:cs="Tahoma"/>
          <w:b w:val="0"/>
          <w:bCs w:val="0"/>
          <w:kern w:val="32"/>
          <w:sz w:val="20"/>
        </w:rPr>
      </w:pPr>
      <w:r>
        <w:rPr>
          <w:rFonts w:ascii="Tahoma" w:hAnsi="Tahoma" w:cs="Tahoma" w:hint="cs"/>
          <w:b w:val="0"/>
          <w:bCs w:val="0"/>
          <w:kern w:val="32"/>
          <w:sz w:val="20"/>
          <w:rtl/>
        </w:rPr>
        <w:t>במהלך הבדיקה</w:t>
      </w:r>
      <w:r w:rsidR="004F5D74">
        <w:rPr>
          <w:rFonts w:ascii="Tahoma" w:hAnsi="Tahoma" w:cs="Tahoma" w:hint="cs"/>
          <w:b w:val="0"/>
          <w:bCs w:val="0"/>
          <w:kern w:val="32"/>
          <w:sz w:val="20"/>
          <w:rtl/>
        </w:rPr>
        <w:t xml:space="preserve"> </w:t>
      </w:r>
      <w:r>
        <w:rPr>
          <w:rFonts w:ascii="Tahoma" w:hAnsi="Tahoma" w:cs="Tahoma" w:hint="cs"/>
          <w:b w:val="0"/>
          <w:bCs w:val="0"/>
          <w:kern w:val="32"/>
          <w:sz w:val="20"/>
          <w:rtl/>
        </w:rPr>
        <w:t xml:space="preserve">נמצא כי ההגדרה </w:t>
      </w:r>
      <w:r w:rsidRPr="00390BA2">
        <w:rPr>
          <w:rFonts w:ascii="Tahoma" w:hAnsi="Tahoma" w:cs="Tahoma"/>
          <w:b w:val="0"/>
          <w:bCs w:val="0"/>
          <w:kern w:val="32"/>
          <w:sz w:val="20"/>
        </w:rPr>
        <w:t xml:space="preserve">User Account Control: Only elevate </w:t>
      </w:r>
      <w:proofErr w:type="spellStart"/>
      <w:r w:rsidRPr="00390BA2">
        <w:rPr>
          <w:rFonts w:ascii="Tahoma" w:hAnsi="Tahoma" w:cs="Tahoma"/>
          <w:b w:val="0"/>
          <w:bCs w:val="0"/>
          <w:kern w:val="32"/>
          <w:sz w:val="20"/>
        </w:rPr>
        <w:t>UIAccess</w:t>
      </w:r>
      <w:proofErr w:type="spellEnd"/>
      <w:r w:rsidRPr="00390BA2">
        <w:rPr>
          <w:rFonts w:ascii="Tahoma" w:hAnsi="Tahoma" w:cs="Tahoma"/>
          <w:b w:val="0"/>
          <w:bCs w:val="0"/>
          <w:kern w:val="32"/>
          <w:sz w:val="20"/>
        </w:rPr>
        <w:t xml:space="preserve"> applications that are installed in secure locations</w:t>
      </w:r>
      <w:r>
        <w:rPr>
          <w:rFonts w:ascii="Tahoma" w:hAnsi="Tahoma" w:cs="Tahoma" w:hint="cs"/>
          <w:b w:val="0"/>
          <w:bCs w:val="0"/>
          <w:kern w:val="32"/>
          <w:sz w:val="20"/>
          <w:rtl/>
        </w:rPr>
        <w:t xml:space="preserve"> אינה מוגדרת כראוי.</w:t>
      </w:r>
    </w:p>
    <w:p w14:paraId="69FABA2B" w14:textId="2358DAC8" w:rsidR="00505404" w:rsidRPr="00C01C06" w:rsidRDefault="00505404" w:rsidP="00505404">
      <w:pPr>
        <w:pStyle w:val="3SubTitle"/>
        <w:numPr>
          <w:ilvl w:val="0"/>
          <w:numId w:val="32"/>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505404">
        <w:rPr>
          <w:rFonts w:ascii="Tahoma" w:hAnsi="Tahoma" w:cs="Tahoma"/>
          <w:b w:val="0"/>
          <w:bCs w:val="0"/>
          <w:kern w:val="32"/>
          <w:sz w:val="20"/>
        </w:rPr>
        <w:t>User Account Control: Switch to the secure desktop when prompting for elevation</w:t>
      </w:r>
      <w:r>
        <w:rPr>
          <w:rFonts w:ascii="Tahoma" w:hAnsi="Tahoma" w:cs="Tahoma" w:hint="cs"/>
          <w:b w:val="0"/>
          <w:bCs w:val="0"/>
          <w:kern w:val="32"/>
          <w:sz w:val="20"/>
          <w:rtl/>
        </w:rPr>
        <w:t xml:space="preserve"> אינה מוגדרת כראוי.</w:t>
      </w:r>
    </w:p>
    <w:p w14:paraId="139BAE3C"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5677E579" w14:textId="3C20FD29"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50AB3D34"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457E375" w14:textId="1436E2B5"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4ABDEB1A"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72F117FD"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632330F" w14:textId="5344BCAE" w:rsidR="00417491" w:rsidRPr="00C01C06" w:rsidRDefault="00417491" w:rsidP="00EF4461">
      <w:pPr>
        <w:pStyle w:val="3SubTitle"/>
        <w:numPr>
          <w:ilvl w:val="0"/>
          <w:numId w:val="33"/>
        </w:numPr>
        <w:bidi/>
        <w:spacing w:before="0"/>
        <w:outlineLvl w:val="9"/>
        <w:rPr>
          <w:rFonts w:ascii="Tahoma" w:hAnsi="Tahoma" w:cs="Tahoma"/>
          <w:b w:val="0"/>
          <w:bCs w:val="0"/>
          <w:sz w:val="20"/>
        </w:rPr>
      </w:pPr>
      <w:r w:rsidRPr="00C01C06">
        <w:rPr>
          <w:rFonts w:ascii="Tahoma" w:hAnsi="Tahoma" w:cs="Tahoma"/>
          <w:b w:val="0"/>
          <w:bCs w:val="0"/>
          <w:sz w:val="20"/>
          <w:rtl/>
        </w:rPr>
        <w:t>ההגדרה</w:t>
      </w:r>
      <w:r w:rsidRPr="00C01C06">
        <w:rPr>
          <w:rFonts w:ascii="Tahoma" w:hAnsi="Tahoma" w:cs="Tahoma"/>
          <w:b w:val="0"/>
          <w:bCs w:val="0"/>
          <w:kern w:val="32"/>
          <w:sz w:val="20"/>
        </w:rPr>
        <w:t>User Account Control: Behavior of the elevation prompt for administrators in Admin Approval Mode</w:t>
      </w:r>
      <w:r w:rsidRPr="00C01C06">
        <w:rPr>
          <w:rFonts w:ascii="Tahoma" w:hAnsi="Tahoma" w:cs="Tahoma"/>
          <w:b w:val="0"/>
          <w:bCs w:val="0"/>
          <w:kern w:val="32"/>
          <w:sz w:val="20"/>
          <w:rtl/>
        </w:rPr>
        <w:t xml:space="preserve"> שולטת בהתנהגות בקשת ההרשאות עבור מנהלי מערכת. הגדרה זו </w:t>
      </w:r>
      <w:r w:rsidR="0011122B">
        <w:rPr>
          <w:rFonts w:ascii="Tahoma" w:hAnsi="Tahoma" w:cs="Tahoma" w:hint="cs"/>
          <w:b w:val="0"/>
          <w:bCs w:val="0"/>
          <w:kern w:val="32"/>
          <w:sz w:val="20"/>
          <w:rtl/>
        </w:rPr>
        <w:t>מתריעה</w:t>
      </w:r>
      <w:r w:rsidRPr="00C01C06">
        <w:rPr>
          <w:rFonts w:ascii="Tahoma" w:hAnsi="Tahoma" w:cs="Tahoma"/>
          <w:b w:val="0"/>
          <w:bCs w:val="0"/>
          <w:kern w:val="32"/>
          <w:sz w:val="20"/>
          <w:rtl/>
        </w:rPr>
        <w:t xml:space="preserve"> על פעולות עם הרשאות גבוהות ומאפשרת למנהל המערכת למנוע מתוכנית זדונית להסלים את הרשאותיה.</w:t>
      </w:r>
    </w:p>
    <w:p w14:paraId="6EDD7A86" w14:textId="77777777" w:rsidR="00417491" w:rsidRPr="00C01C06" w:rsidRDefault="00417491" w:rsidP="00EF4461">
      <w:pPr>
        <w:pStyle w:val="3SubTitle"/>
        <w:numPr>
          <w:ilvl w:val="0"/>
          <w:numId w:val="33"/>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User Account Control: Behavior of the elevation prompt for standard users</w:t>
      </w:r>
      <w:r w:rsidRPr="00C01C06">
        <w:rPr>
          <w:rFonts w:ascii="Tahoma" w:hAnsi="Tahoma" w:cs="Tahoma"/>
          <w:b w:val="0"/>
          <w:bCs w:val="0"/>
          <w:kern w:val="32"/>
          <w:sz w:val="20"/>
          <w:rtl/>
        </w:rPr>
        <w:t xml:space="preserve"> שולטת בהתנהגות בקשת ההרשאות עבור משתמשים רגילים.</w:t>
      </w:r>
    </w:p>
    <w:p w14:paraId="41B249BC" w14:textId="72C40914" w:rsidR="00417491" w:rsidRPr="009D57E8" w:rsidRDefault="00417491" w:rsidP="00EF4461">
      <w:pPr>
        <w:pStyle w:val="3SubTitle"/>
        <w:numPr>
          <w:ilvl w:val="0"/>
          <w:numId w:val="33"/>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User Account Control: Run all administrators in Admin Approval Mode</w:t>
      </w:r>
      <w:r w:rsidRPr="00C01C06">
        <w:rPr>
          <w:rFonts w:ascii="Tahoma" w:hAnsi="Tahoma" w:cs="Tahoma"/>
          <w:b w:val="0"/>
          <w:bCs w:val="0"/>
          <w:kern w:val="32"/>
          <w:sz w:val="20"/>
          <w:rtl/>
        </w:rPr>
        <w:t xml:space="preserve"> שולטת בהתנהגות כל ההגדרות של </w:t>
      </w:r>
      <w:r w:rsidRPr="00C01C06">
        <w:rPr>
          <w:rFonts w:ascii="Tahoma" w:hAnsi="Tahoma" w:cs="Tahoma"/>
          <w:b w:val="0"/>
          <w:bCs w:val="0"/>
          <w:kern w:val="32"/>
          <w:sz w:val="20"/>
        </w:rPr>
        <w:t>UAC</w:t>
      </w:r>
      <w:r w:rsidRPr="00C01C06">
        <w:rPr>
          <w:rFonts w:ascii="Tahoma" w:hAnsi="Tahoma" w:cs="Tahoma"/>
          <w:b w:val="0"/>
          <w:bCs w:val="0"/>
          <w:kern w:val="32"/>
          <w:sz w:val="20"/>
          <w:rtl/>
        </w:rPr>
        <w:t xml:space="preserve"> עבור המחשב. כלומר, במידה והגדרה זו תהיה כבויה, לא יהיה שימוש ב-</w:t>
      </w:r>
      <w:r w:rsidRPr="00C01C06">
        <w:rPr>
          <w:rFonts w:ascii="Tahoma" w:hAnsi="Tahoma" w:cs="Tahoma"/>
          <w:b w:val="0"/>
          <w:bCs w:val="0"/>
          <w:kern w:val="32"/>
          <w:sz w:val="20"/>
        </w:rPr>
        <w:t>UAC</w:t>
      </w:r>
      <w:r w:rsidRPr="00C01C06">
        <w:rPr>
          <w:rFonts w:ascii="Tahoma" w:hAnsi="Tahoma" w:cs="Tahoma"/>
          <w:b w:val="0"/>
          <w:bCs w:val="0"/>
          <w:kern w:val="32"/>
          <w:sz w:val="20"/>
          <w:rtl/>
        </w:rPr>
        <w:t xml:space="preserve"> על העמדה.</w:t>
      </w:r>
    </w:p>
    <w:p w14:paraId="2EBAA479" w14:textId="1F3E92E1" w:rsidR="009D57E8" w:rsidRPr="009D57E8" w:rsidRDefault="009D57E8" w:rsidP="00EF4461">
      <w:pPr>
        <w:pStyle w:val="3SubTitle"/>
        <w:numPr>
          <w:ilvl w:val="0"/>
          <w:numId w:val="33"/>
        </w:numPr>
        <w:bidi/>
        <w:spacing w:before="0"/>
        <w:outlineLvl w:val="9"/>
        <w:rPr>
          <w:rFonts w:ascii="Tahoma" w:hAnsi="Tahoma" w:cs="Tahoma"/>
          <w:b w:val="0"/>
          <w:bCs w:val="0"/>
          <w:sz w:val="20"/>
        </w:rPr>
      </w:pPr>
      <w:commentRangeStart w:id="43"/>
      <w:commentRangeStart w:id="44"/>
      <w:r w:rsidRPr="00F62C9E">
        <w:rPr>
          <w:rFonts w:ascii="Tahoma" w:hAnsi="Tahoma" w:cs="Tahoma"/>
          <w:b w:val="0"/>
          <w:bCs w:val="0"/>
          <w:kern w:val="32"/>
          <w:sz w:val="20"/>
          <w:rtl/>
        </w:rPr>
        <w:t xml:space="preserve">ההגדרה </w:t>
      </w:r>
      <w:r w:rsidRPr="00F62C9E">
        <w:rPr>
          <w:rFonts w:ascii="Tahoma" w:hAnsi="Tahoma" w:cs="Tahoma"/>
          <w:b w:val="0"/>
          <w:bCs w:val="0"/>
          <w:kern w:val="32"/>
          <w:sz w:val="20"/>
        </w:rPr>
        <w:t>User Account Control: Virtualize file and registry write failures to per-user locations</w:t>
      </w:r>
      <w:r w:rsidRPr="00F62C9E">
        <w:rPr>
          <w:rFonts w:ascii="Tahoma" w:hAnsi="Tahoma" w:cs="Tahoma"/>
          <w:b w:val="0"/>
          <w:bCs w:val="0"/>
          <w:sz w:val="20"/>
          <w:rtl/>
        </w:rPr>
        <w:t xml:space="preserve">מגדירה אם </w:t>
      </w:r>
      <w:commentRangeEnd w:id="43"/>
      <w:r w:rsidR="0011122B">
        <w:rPr>
          <w:rStyle w:val="CommentReference"/>
          <w:rFonts w:ascii="Century Gothic" w:hAnsi="Century Gothic" w:cs="Tahoma"/>
          <w:noProof/>
          <w:spacing w:val="-5"/>
          <w:kern w:val="0"/>
          <w:rtl/>
          <w:lang w:eastAsia="he-IL"/>
        </w:rPr>
        <w:commentReference w:id="43"/>
      </w:r>
      <w:commentRangeEnd w:id="44"/>
      <w:r w:rsidR="002532C8">
        <w:rPr>
          <w:rStyle w:val="CommentReference"/>
          <w:rFonts w:ascii="Century Gothic" w:hAnsi="Century Gothic" w:cs="Tahoma"/>
          <w:noProof/>
          <w:spacing w:val="-5"/>
          <w:kern w:val="0"/>
          <w:rtl/>
          <w:lang w:eastAsia="he-IL"/>
        </w:rPr>
        <w:commentReference w:id="44"/>
      </w:r>
      <w:r w:rsidRPr="00F62C9E">
        <w:rPr>
          <w:rFonts w:ascii="Tahoma" w:hAnsi="Tahoma" w:cs="Tahoma"/>
          <w:b w:val="0"/>
          <w:bCs w:val="0"/>
          <w:sz w:val="20"/>
          <w:rtl/>
        </w:rPr>
        <w:t>כשלים באפליקציות מנותבים ל-</w:t>
      </w:r>
      <w:r w:rsidRPr="00F62C9E">
        <w:rPr>
          <w:rFonts w:ascii="Tahoma" w:hAnsi="Tahoma" w:cs="Tahoma"/>
          <w:b w:val="0"/>
          <w:bCs w:val="0"/>
          <w:sz w:val="20"/>
        </w:rPr>
        <w:t>Registry</w:t>
      </w:r>
      <w:r w:rsidRPr="00F62C9E">
        <w:rPr>
          <w:rFonts w:ascii="Tahoma" w:hAnsi="Tahoma" w:cs="Tahoma"/>
          <w:b w:val="0"/>
          <w:bCs w:val="0"/>
          <w:sz w:val="20"/>
          <w:rtl/>
        </w:rPr>
        <w:t xml:space="preserve"> ולמיקומים שונים במערכת הקבצים. </w:t>
      </w:r>
      <w:r w:rsidRPr="00F62C9E">
        <w:rPr>
          <w:rFonts w:ascii="Tahoma" w:hAnsi="Tahoma" w:cs="Tahoma"/>
          <w:b w:val="0"/>
          <w:bCs w:val="0"/>
          <w:sz w:val="20"/>
          <w:rtl/>
        </w:rPr>
        <w:lastRenderedPageBreak/>
        <w:t>הגדרה זו מקלה על יישומים הרצים כ-</w:t>
      </w:r>
      <w:r w:rsidRPr="00F62C9E">
        <w:rPr>
          <w:rFonts w:ascii="Tahoma" w:hAnsi="Tahoma" w:cs="Tahoma"/>
          <w:b w:val="0"/>
          <w:bCs w:val="0"/>
          <w:sz w:val="20"/>
        </w:rPr>
        <w:t>Administrator</w:t>
      </w:r>
      <w:r w:rsidRPr="00F62C9E">
        <w:rPr>
          <w:rFonts w:ascii="Tahoma" w:hAnsi="Tahoma" w:cs="Tahoma"/>
          <w:b w:val="0"/>
          <w:bCs w:val="0"/>
          <w:sz w:val="20"/>
          <w:rtl/>
        </w:rPr>
        <w:t xml:space="preserve"> ומצמצמת פגיעויות על ידי כתיבת מידע למיקומים מורשים בלבד.</w:t>
      </w:r>
    </w:p>
    <w:p w14:paraId="6FC3903A" w14:textId="1E9B9FA4" w:rsidR="00417491" w:rsidRPr="00AF09A8" w:rsidRDefault="00417491" w:rsidP="00EF4461">
      <w:pPr>
        <w:pStyle w:val="3SubTitle"/>
        <w:numPr>
          <w:ilvl w:val="0"/>
          <w:numId w:val="33"/>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kern w:val="32"/>
          <w:sz w:val="20"/>
        </w:rPr>
        <w:t>User Account Control: Admin Approval Mode for the Built-in Administrator account</w:t>
      </w:r>
      <w:r w:rsidRPr="00C01C06">
        <w:rPr>
          <w:rFonts w:ascii="Tahoma" w:hAnsi="Tahoma" w:cs="Tahoma" w:hint="cs"/>
          <w:b w:val="0"/>
          <w:bCs w:val="0"/>
          <w:kern w:val="32"/>
          <w:sz w:val="20"/>
          <w:rtl/>
        </w:rPr>
        <w:t xml:space="preserve"> שולטת בהתנהגות מצב באישור מנהלי מערכת עבור חשבון מנהל המערכת המובנה.</w:t>
      </w:r>
    </w:p>
    <w:p w14:paraId="534818BD" w14:textId="4F3C2BCF" w:rsidR="00AF09A8" w:rsidRPr="00C01C06" w:rsidRDefault="00AF09A8" w:rsidP="00AF09A8">
      <w:pPr>
        <w:pStyle w:val="3SubTitle"/>
        <w:numPr>
          <w:ilvl w:val="0"/>
          <w:numId w:val="33"/>
        </w:numPr>
        <w:bidi/>
        <w:spacing w:before="0"/>
        <w:outlineLvl w:val="9"/>
        <w:rPr>
          <w:rFonts w:ascii="Tahoma" w:hAnsi="Tahoma" w:cs="Tahoma"/>
          <w:b w:val="0"/>
          <w:bCs w:val="0"/>
          <w:sz w:val="20"/>
        </w:rPr>
      </w:pPr>
      <w:r>
        <w:rPr>
          <w:rFonts w:ascii="Tahoma" w:hAnsi="Tahoma" w:cs="Tahoma" w:hint="cs"/>
          <w:b w:val="0"/>
          <w:bCs w:val="0"/>
          <w:kern w:val="32"/>
          <w:sz w:val="20"/>
          <w:rtl/>
        </w:rPr>
        <w:t xml:space="preserve">ההגדרה </w:t>
      </w:r>
      <w:r w:rsidRPr="00AF09A8">
        <w:rPr>
          <w:rFonts w:ascii="Tahoma" w:hAnsi="Tahoma" w:cs="Tahoma"/>
          <w:b w:val="0"/>
          <w:bCs w:val="0"/>
          <w:kern w:val="32"/>
          <w:sz w:val="20"/>
        </w:rPr>
        <w:t xml:space="preserve">User Account Control: Allow </w:t>
      </w:r>
      <w:proofErr w:type="spellStart"/>
      <w:r w:rsidRPr="00AF09A8">
        <w:rPr>
          <w:rFonts w:ascii="Tahoma" w:hAnsi="Tahoma" w:cs="Tahoma"/>
          <w:b w:val="0"/>
          <w:bCs w:val="0"/>
          <w:kern w:val="32"/>
          <w:sz w:val="20"/>
        </w:rPr>
        <w:t>UIAccess</w:t>
      </w:r>
      <w:proofErr w:type="spellEnd"/>
      <w:r w:rsidRPr="00AF09A8">
        <w:rPr>
          <w:rFonts w:ascii="Tahoma" w:hAnsi="Tahoma" w:cs="Tahoma"/>
          <w:b w:val="0"/>
          <w:bCs w:val="0"/>
          <w:kern w:val="32"/>
          <w:sz w:val="20"/>
        </w:rPr>
        <w:t xml:space="preserve"> applications to prompt for elevation without using the secure desktop</w:t>
      </w:r>
      <w:r>
        <w:rPr>
          <w:rFonts w:ascii="Tahoma" w:hAnsi="Tahoma" w:cs="Tahoma" w:hint="cs"/>
          <w:b w:val="0"/>
          <w:bCs w:val="0"/>
          <w:kern w:val="32"/>
          <w:sz w:val="20"/>
          <w:rtl/>
        </w:rPr>
        <w:t xml:space="preserve"> </w:t>
      </w:r>
      <w:r w:rsidR="00730922">
        <w:rPr>
          <w:rFonts w:ascii="Tahoma" w:hAnsi="Tahoma" w:cs="Tahoma" w:hint="cs"/>
          <w:b w:val="0"/>
          <w:bCs w:val="0"/>
          <w:kern w:val="32"/>
          <w:sz w:val="20"/>
          <w:rtl/>
        </w:rPr>
        <w:t>קובעת</w:t>
      </w:r>
      <w:r w:rsidR="00730922" w:rsidRPr="005A4B5F">
        <w:rPr>
          <w:rFonts w:ascii="Tahoma" w:hAnsi="Tahoma" w:cs="Tahoma"/>
          <w:b w:val="0"/>
          <w:bCs w:val="0"/>
          <w:kern w:val="32"/>
          <w:sz w:val="20"/>
          <w:rtl/>
        </w:rPr>
        <w:t xml:space="preserve"> </w:t>
      </w:r>
      <w:r w:rsidR="005A4B5F" w:rsidRPr="005A4B5F">
        <w:rPr>
          <w:rFonts w:ascii="Tahoma" w:hAnsi="Tahoma" w:cs="Tahoma"/>
          <w:b w:val="0"/>
          <w:bCs w:val="0"/>
          <w:kern w:val="32"/>
          <w:sz w:val="20"/>
          <w:rtl/>
        </w:rPr>
        <w:t>האם תוכניות נגישות ממשק משתמש (</w:t>
      </w:r>
      <w:proofErr w:type="spellStart"/>
      <w:r w:rsidR="005A4B5F" w:rsidRPr="005A4B5F">
        <w:rPr>
          <w:rFonts w:ascii="Tahoma" w:hAnsi="Tahoma" w:cs="Tahoma"/>
          <w:b w:val="0"/>
          <w:bCs w:val="0"/>
          <w:kern w:val="32"/>
          <w:sz w:val="20"/>
        </w:rPr>
        <w:t>UIAccess</w:t>
      </w:r>
      <w:proofErr w:type="spellEnd"/>
      <w:r w:rsidR="005A4B5F" w:rsidRPr="005A4B5F">
        <w:rPr>
          <w:rFonts w:ascii="Tahoma" w:hAnsi="Tahoma" w:cs="Tahoma"/>
          <w:b w:val="0"/>
          <w:bCs w:val="0"/>
          <w:kern w:val="32"/>
          <w:sz w:val="20"/>
          <w:rtl/>
        </w:rPr>
        <w:t xml:space="preserve"> או </w:t>
      </w:r>
      <w:r w:rsidR="005A4B5F" w:rsidRPr="005A4B5F">
        <w:rPr>
          <w:rFonts w:ascii="Tahoma" w:hAnsi="Tahoma" w:cs="Tahoma"/>
          <w:b w:val="0"/>
          <w:bCs w:val="0"/>
          <w:kern w:val="32"/>
          <w:sz w:val="20"/>
        </w:rPr>
        <w:t>UIA</w:t>
      </w:r>
      <w:r w:rsidR="005A4B5F" w:rsidRPr="005A4B5F">
        <w:rPr>
          <w:rFonts w:ascii="Tahoma" w:hAnsi="Tahoma" w:cs="Tahoma"/>
          <w:b w:val="0"/>
          <w:bCs w:val="0"/>
          <w:kern w:val="32"/>
          <w:sz w:val="20"/>
          <w:rtl/>
        </w:rPr>
        <w:t xml:space="preserve">) יכולות להשבית באופן אוטומטי את שולחן העבודה המאובטח לצורך </w:t>
      </w:r>
      <w:commentRangeStart w:id="45"/>
      <w:r w:rsidR="005A4B5F" w:rsidRPr="005A4B5F">
        <w:rPr>
          <w:rFonts w:ascii="Tahoma" w:hAnsi="Tahoma" w:cs="Tahoma"/>
          <w:b w:val="0"/>
          <w:bCs w:val="0"/>
          <w:kern w:val="32"/>
          <w:sz w:val="20"/>
          <w:rtl/>
        </w:rPr>
        <w:t xml:space="preserve">הנחיות גובה </w:t>
      </w:r>
      <w:commentRangeEnd w:id="45"/>
      <w:r w:rsidR="0011122B">
        <w:rPr>
          <w:rStyle w:val="CommentReference"/>
          <w:rFonts w:ascii="Century Gothic" w:hAnsi="Century Gothic" w:cs="Tahoma"/>
          <w:noProof/>
          <w:spacing w:val="-5"/>
          <w:kern w:val="0"/>
          <w:rtl/>
          <w:lang w:eastAsia="he-IL"/>
        </w:rPr>
        <w:commentReference w:id="45"/>
      </w:r>
      <w:r w:rsidR="005A4B5F" w:rsidRPr="005A4B5F">
        <w:rPr>
          <w:rFonts w:ascii="Tahoma" w:hAnsi="Tahoma" w:cs="Tahoma"/>
          <w:b w:val="0"/>
          <w:bCs w:val="0"/>
          <w:kern w:val="32"/>
          <w:sz w:val="20"/>
          <w:rtl/>
        </w:rPr>
        <w:t>המשמשות משתמש רגיל.</w:t>
      </w:r>
    </w:p>
    <w:p w14:paraId="3C810698" w14:textId="71570B80" w:rsidR="00417491" w:rsidRPr="0074635F" w:rsidRDefault="00417491" w:rsidP="00EF4461">
      <w:pPr>
        <w:pStyle w:val="3SubTitle"/>
        <w:numPr>
          <w:ilvl w:val="0"/>
          <w:numId w:val="33"/>
        </w:numPr>
        <w:bidi/>
        <w:spacing w:before="0"/>
        <w:outlineLvl w:val="9"/>
        <w:rPr>
          <w:rFonts w:ascii="Tahoma" w:hAnsi="Tahoma" w:cs="Tahoma"/>
          <w:b w:val="0"/>
          <w:bCs w:val="0"/>
          <w:sz w:val="20"/>
        </w:rPr>
      </w:pPr>
      <w:r w:rsidRPr="00C01C06">
        <w:rPr>
          <w:rFonts w:ascii="Tahoma" w:hAnsi="Tahoma" w:cs="Tahoma" w:hint="cs"/>
          <w:b w:val="0"/>
          <w:bCs w:val="0"/>
          <w:kern w:val="32"/>
          <w:sz w:val="20"/>
          <w:rtl/>
        </w:rPr>
        <w:t xml:space="preserve">ההגדרה </w:t>
      </w:r>
      <w:r w:rsidRPr="00C01C06">
        <w:rPr>
          <w:rFonts w:ascii="Tahoma" w:hAnsi="Tahoma" w:cs="Tahoma"/>
          <w:b w:val="0"/>
          <w:bCs w:val="0"/>
          <w:kern w:val="32"/>
          <w:sz w:val="20"/>
        </w:rPr>
        <w:t>User Account Control: Detect application installations and prompt for elevation</w:t>
      </w:r>
      <w:r w:rsidRPr="00C01C06">
        <w:rPr>
          <w:rFonts w:ascii="Tahoma" w:hAnsi="Tahoma" w:cs="Tahoma" w:hint="cs"/>
          <w:b w:val="0"/>
          <w:bCs w:val="0"/>
          <w:kern w:val="32"/>
          <w:sz w:val="20"/>
          <w:rtl/>
        </w:rPr>
        <w:t xml:space="preserve"> שולטת בהתנהגות זיהוי התקנת היישומים עבור המחשב.</w:t>
      </w:r>
    </w:p>
    <w:p w14:paraId="092E5408" w14:textId="35DF3989" w:rsidR="0074635F" w:rsidRPr="00F80765" w:rsidRDefault="0074635F" w:rsidP="0074635F">
      <w:pPr>
        <w:pStyle w:val="3SubTitle"/>
        <w:numPr>
          <w:ilvl w:val="0"/>
          <w:numId w:val="33"/>
        </w:numPr>
        <w:bidi/>
        <w:spacing w:before="0"/>
        <w:outlineLvl w:val="9"/>
        <w:rPr>
          <w:rFonts w:ascii="Tahoma" w:hAnsi="Tahoma" w:cs="Tahoma"/>
          <w:b w:val="0"/>
          <w:bCs w:val="0"/>
          <w:sz w:val="20"/>
        </w:rPr>
      </w:pPr>
      <w:r>
        <w:rPr>
          <w:rFonts w:ascii="Tahoma" w:hAnsi="Tahoma" w:cs="Tahoma" w:hint="cs"/>
          <w:b w:val="0"/>
          <w:bCs w:val="0"/>
          <w:kern w:val="32"/>
          <w:sz w:val="20"/>
          <w:rtl/>
        </w:rPr>
        <w:t xml:space="preserve">ההגדרה </w:t>
      </w:r>
      <w:r w:rsidRPr="0074635F">
        <w:rPr>
          <w:rFonts w:ascii="Tahoma" w:hAnsi="Tahoma" w:cs="Tahoma"/>
          <w:b w:val="0"/>
          <w:bCs w:val="0"/>
          <w:kern w:val="32"/>
          <w:sz w:val="20"/>
        </w:rPr>
        <w:t xml:space="preserve">User Account Control: Only elevate </w:t>
      </w:r>
      <w:proofErr w:type="spellStart"/>
      <w:r w:rsidRPr="0074635F">
        <w:rPr>
          <w:rFonts w:ascii="Tahoma" w:hAnsi="Tahoma" w:cs="Tahoma"/>
          <w:b w:val="0"/>
          <w:bCs w:val="0"/>
          <w:kern w:val="32"/>
          <w:sz w:val="20"/>
        </w:rPr>
        <w:t>UIAccess</w:t>
      </w:r>
      <w:proofErr w:type="spellEnd"/>
      <w:r w:rsidRPr="0074635F">
        <w:rPr>
          <w:rFonts w:ascii="Tahoma" w:hAnsi="Tahoma" w:cs="Tahoma"/>
          <w:b w:val="0"/>
          <w:bCs w:val="0"/>
          <w:kern w:val="32"/>
          <w:sz w:val="20"/>
        </w:rPr>
        <w:t xml:space="preserve"> applications that are installed in secure locations</w:t>
      </w:r>
      <w:r>
        <w:rPr>
          <w:rFonts w:ascii="Tahoma" w:hAnsi="Tahoma" w:cs="Tahoma" w:hint="cs"/>
          <w:b w:val="0"/>
          <w:bCs w:val="0"/>
          <w:kern w:val="32"/>
          <w:sz w:val="20"/>
          <w:rtl/>
        </w:rPr>
        <w:t xml:space="preserve"> </w:t>
      </w:r>
      <w:r w:rsidR="00EC2A6B">
        <w:rPr>
          <w:rFonts w:ascii="Tahoma" w:hAnsi="Tahoma" w:cs="Tahoma" w:hint="cs"/>
          <w:b w:val="0"/>
          <w:bCs w:val="0"/>
          <w:kern w:val="32"/>
          <w:sz w:val="20"/>
          <w:rtl/>
        </w:rPr>
        <w:t>קובעת</w:t>
      </w:r>
      <w:r w:rsidR="00EC2A6B" w:rsidRPr="007F7A98">
        <w:rPr>
          <w:rFonts w:ascii="Tahoma" w:hAnsi="Tahoma" w:cs="Tahoma"/>
          <w:b w:val="0"/>
          <w:bCs w:val="0"/>
          <w:kern w:val="32"/>
          <w:sz w:val="20"/>
          <w:rtl/>
        </w:rPr>
        <w:t xml:space="preserve"> </w:t>
      </w:r>
      <w:r w:rsidR="007F7A98" w:rsidRPr="007F7A98">
        <w:rPr>
          <w:rFonts w:ascii="Tahoma" w:hAnsi="Tahoma" w:cs="Tahoma"/>
          <w:b w:val="0"/>
          <w:bCs w:val="0"/>
          <w:kern w:val="32"/>
          <w:sz w:val="20"/>
          <w:rtl/>
        </w:rPr>
        <w:t xml:space="preserve">האם יישומים המבקשים לפעול עם רמת </w:t>
      </w:r>
      <w:r w:rsidR="00EC2A6B">
        <w:rPr>
          <w:rFonts w:ascii="Tahoma" w:hAnsi="Tahoma" w:cs="Tahoma" w:hint="cs"/>
          <w:b w:val="0"/>
          <w:bCs w:val="0"/>
          <w:kern w:val="32"/>
          <w:sz w:val="20"/>
          <w:rtl/>
        </w:rPr>
        <w:t xml:space="preserve">אמינות </w:t>
      </w:r>
      <w:r w:rsidR="007F7A98" w:rsidRPr="007F7A98">
        <w:rPr>
          <w:rFonts w:ascii="Tahoma" w:hAnsi="Tahoma" w:cs="Tahoma"/>
          <w:b w:val="0"/>
          <w:bCs w:val="0"/>
          <w:kern w:val="32"/>
          <w:sz w:val="20"/>
          <w:rtl/>
        </w:rPr>
        <w:t>של נגישות ממשק משתמש (</w:t>
      </w:r>
      <w:proofErr w:type="spellStart"/>
      <w:r w:rsidR="007F7A98" w:rsidRPr="007F7A98">
        <w:rPr>
          <w:rFonts w:ascii="Tahoma" w:hAnsi="Tahoma" w:cs="Tahoma"/>
          <w:b w:val="0"/>
          <w:bCs w:val="0"/>
          <w:kern w:val="32"/>
          <w:sz w:val="20"/>
        </w:rPr>
        <w:t>UIAccess</w:t>
      </w:r>
      <w:proofErr w:type="spellEnd"/>
      <w:r w:rsidR="007F7A98" w:rsidRPr="007F7A98">
        <w:rPr>
          <w:rFonts w:ascii="Tahoma" w:hAnsi="Tahoma" w:cs="Tahoma"/>
          <w:b w:val="0"/>
          <w:bCs w:val="0"/>
          <w:kern w:val="32"/>
          <w:sz w:val="20"/>
          <w:rtl/>
        </w:rPr>
        <w:t xml:space="preserve">) חייבים </w:t>
      </w:r>
      <w:r w:rsidR="001B7111">
        <w:rPr>
          <w:rFonts w:ascii="Tahoma" w:hAnsi="Tahoma" w:cs="Tahoma" w:hint="cs"/>
          <w:b w:val="0"/>
          <w:bCs w:val="0"/>
          <w:kern w:val="32"/>
          <w:sz w:val="20"/>
          <w:rtl/>
        </w:rPr>
        <w:t>להימצא</w:t>
      </w:r>
      <w:r w:rsidR="007F7A98" w:rsidRPr="007F7A98">
        <w:rPr>
          <w:rFonts w:ascii="Tahoma" w:hAnsi="Tahoma" w:cs="Tahoma"/>
          <w:b w:val="0"/>
          <w:bCs w:val="0"/>
          <w:kern w:val="32"/>
          <w:sz w:val="20"/>
          <w:rtl/>
        </w:rPr>
        <w:t xml:space="preserve"> במיקום מאובטח במערכת הקבצים</w:t>
      </w:r>
      <w:r w:rsidR="001B7111">
        <w:rPr>
          <w:rFonts w:ascii="Tahoma" w:hAnsi="Tahoma" w:cs="Tahoma" w:hint="cs"/>
          <w:b w:val="0"/>
          <w:bCs w:val="0"/>
          <w:kern w:val="32"/>
          <w:sz w:val="20"/>
          <w:rtl/>
        </w:rPr>
        <w:t>.</w:t>
      </w:r>
    </w:p>
    <w:p w14:paraId="5ED0818A" w14:textId="65EA49EB" w:rsidR="00F80765" w:rsidRPr="00C01C06" w:rsidRDefault="00F80765" w:rsidP="00F80765">
      <w:pPr>
        <w:pStyle w:val="3SubTitle"/>
        <w:numPr>
          <w:ilvl w:val="0"/>
          <w:numId w:val="33"/>
        </w:numPr>
        <w:bidi/>
        <w:spacing w:before="0"/>
        <w:outlineLvl w:val="9"/>
        <w:rPr>
          <w:rFonts w:ascii="Tahoma" w:hAnsi="Tahoma" w:cs="Tahoma"/>
          <w:b w:val="0"/>
          <w:bCs w:val="0"/>
          <w:sz w:val="20"/>
        </w:rPr>
      </w:pPr>
      <w:r>
        <w:rPr>
          <w:rFonts w:ascii="Tahoma" w:hAnsi="Tahoma" w:cs="Tahoma" w:hint="cs"/>
          <w:b w:val="0"/>
          <w:bCs w:val="0"/>
          <w:kern w:val="32"/>
          <w:sz w:val="20"/>
          <w:rtl/>
        </w:rPr>
        <w:t xml:space="preserve">ההגדרה </w:t>
      </w:r>
      <w:r w:rsidRPr="00F80765">
        <w:rPr>
          <w:rFonts w:ascii="Tahoma" w:hAnsi="Tahoma" w:cs="Tahoma"/>
          <w:b w:val="0"/>
          <w:bCs w:val="0"/>
          <w:kern w:val="32"/>
          <w:sz w:val="20"/>
        </w:rPr>
        <w:t>User Account Control: Switch to the secure desktop when prompting for elevation</w:t>
      </w:r>
      <w:r>
        <w:rPr>
          <w:rFonts w:ascii="Tahoma" w:hAnsi="Tahoma" w:cs="Tahoma" w:hint="cs"/>
          <w:b w:val="0"/>
          <w:bCs w:val="0"/>
          <w:kern w:val="32"/>
          <w:sz w:val="20"/>
          <w:rtl/>
        </w:rPr>
        <w:t xml:space="preserve"> </w:t>
      </w:r>
      <w:r w:rsidR="00EC2A6B">
        <w:rPr>
          <w:rFonts w:ascii="Tahoma" w:hAnsi="Tahoma" w:cs="Tahoma" w:hint="cs"/>
          <w:b w:val="0"/>
          <w:bCs w:val="0"/>
          <w:kern w:val="32"/>
          <w:sz w:val="20"/>
          <w:rtl/>
        </w:rPr>
        <w:t>קובעת</w:t>
      </w:r>
      <w:r w:rsidR="00EC2A6B" w:rsidRPr="00BA425C">
        <w:rPr>
          <w:rFonts w:ascii="Tahoma" w:hAnsi="Tahoma" w:cs="Tahoma"/>
          <w:b w:val="0"/>
          <w:bCs w:val="0"/>
          <w:kern w:val="32"/>
          <w:sz w:val="20"/>
          <w:rtl/>
        </w:rPr>
        <w:t xml:space="preserve"> </w:t>
      </w:r>
      <w:r w:rsidR="00BA425C" w:rsidRPr="00BA425C">
        <w:rPr>
          <w:rFonts w:ascii="Tahoma" w:hAnsi="Tahoma" w:cs="Tahoma"/>
          <w:b w:val="0"/>
          <w:bCs w:val="0"/>
          <w:kern w:val="32"/>
          <w:sz w:val="20"/>
          <w:rtl/>
        </w:rPr>
        <w:t xml:space="preserve">האם </w:t>
      </w:r>
      <w:commentRangeStart w:id="46"/>
      <w:commentRangeStart w:id="47"/>
      <w:r w:rsidR="00BA425C" w:rsidRPr="00BA425C">
        <w:rPr>
          <w:rFonts w:ascii="Tahoma" w:hAnsi="Tahoma" w:cs="Tahoma"/>
          <w:b w:val="0"/>
          <w:bCs w:val="0"/>
          <w:kern w:val="32"/>
          <w:sz w:val="20"/>
          <w:rtl/>
        </w:rPr>
        <w:t xml:space="preserve">בקשת הגובה </w:t>
      </w:r>
      <w:commentRangeEnd w:id="46"/>
      <w:commentRangeEnd w:id="47"/>
      <w:r w:rsidR="00EC2A6B">
        <w:rPr>
          <w:rStyle w:val="CommentReference"/>
          <w:rFonts w:ascii="Century Gothic" w:hAnsi="Century Gothic" w:cs="Tahoma"/>
          <w:noProof/>
          <w:spacing w:val="-5"/>
          <w:kern w:val="0"/>
          <w:rtl/>
          <w:lang w:eastAsia="he-IL"/>
        </w:rPr>
        <w:commentReference w:id="46"/>
      </w:r>
      <w:r w:rsidR="0030049F">
        <w:rPr>
          <w:rStyle w:val="CommentReference"/>
          <w:rFonts w:ascii="Century Gothic" w:hAnsi="Century Gothic" w:cs="Tahoma"/>
          <w:noProof/>
          <w:spacing w:val="-5"/>
          <w:kern w:val="0"/>
          <w:rtl/>
          <w:lang w:eastAsia="he-IL"/>
        </w:rPr>
        <w:commentReference w:id="47"/>
      </w:r>
      <w:r w:rsidR="00BA425C" w:rsidRPr="00BA425C">
        <w:rPr>
          <w:rFonts w:ascii="Tahoma" w:hAnsi="Tahoma" w:cs="Tahoma"/>
          <w:b w:val="0"/>
          <w:bCs w:val="0"/>
          <w:kern w:val="32"/>
          <w:sz w:val="20"/>
          <w:rtl/>
        </w:rPr>
        <w:t>תוצג על שולחן העבודה של המשתמש האינטראקטיבי או על שולחן העבודה המאובטח.</w:t>
      </w:r>
    </w:p>
    <w:p w14:paraId="3CE6C312"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BD658CF"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szCs w:val="20"/>
        </w:rPr>
        <w:t>User Account Control: Behavior of the elevation prompt for administrators in Admin Approval Mode</w:t>
      </w:r>
      <w:r w:rsidRPr="00C01C06">
        <w:rPr>
          <w:rFonts w:ascii="Tahoma" w:hAnsi="Tahoma" w:cs="Tahoma"/>
          <w:b/>
          <w:bCs/>
          <w:kern w:val="32"/>
          <w:sz w:val="20"/>
          <w:szCs w:val="20"/>
          <w:rtl/>
        </w:rPr>
        <w:t xml:space="preserve"> </w:t>
      </w:r>
      <w:r w:rsidRPr="00C01C06">
        <w:rPr>
          <w:rFonts w:ascii="Tahoma" w:hAnsi="Tahoma" w:cs="Tahoma"/>
          <w:kern w:val="32"/>
          <w:sz w:val="20"/>
          <w:szCs w:val="20"/>
          <w:rtl/>
        </w:rPr>
        <w:t>כ-</w:t>
      </w:r>
      <w:r w:rsidRPr="00C01C06">
        <w:rPr>
          <w:rFonts w:ascii="Tahoma" w:hAnsi="Tahoma" w:cs="Tahoma"/>
          <w:sz w:val="20"/>
          <w:szCs w:val="20"/>
        </w:rPr>
        <w:t xml:space="preserve"> </w:t>
      </w:r>
      <w:r w:rsidRPr="00C01C06">
        <w:rPr>
          <w:rFonts w:ascii="Tahoma" w:hAnsi="Tahoma" w:cs="Tahoma"/>
          <w:kern w:val="32"/>
          <w:sz w:val="20"/>
          <w:szCs w:val="20"/>
        </w:rPr>
        <w:t>Prompt for consent on the secure desktop</w:t>
      </w:r>
      <w:r w:rsidRPr="00C01C06">
        <w:rPr>
          <w:rFonts w:ascii="Tahoma" w:hAnsi="Tahoma" w:cs="Tahoma" w:hint="cs"/>
          <w:kern w:val="32"/>
          <w:sz w:val="20"/>
          <w:szCs w:val="20"/>
          <w:rtl/>
        </w:rPr>
        <w:t xml:space="preserve"> 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Configuration\Policies\Windows Settings\Security Settings\Local Policies\Security Options\User Account Control: Behavior of the elevation prompt for administrators in Admin Approval Mode</w:t>
      </w:r>
      <w:r w:rsidRPr="00C01C06">
        <w:rPr>
          <w:rFonts w:ascii="Tahoma" w:hAnsi="Tahoma" w:cs="Tahoma"/>
          <w:sz w:val="20"/>
          <w:szCs w:val="20"/>
          <w:rtl/>
        </w:rPr>
        <w:br/>
      </w:r>
    </w:p>
    <w:p w14:paraId="691A0425"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kern w:val="32"/>
          <w:sz w:val="20"/>
          <w:szCs w:val="20"/>
          <w:rtl/>
        </w:rPr>
        <w:t xml:space="preserve">מומלץ להגדיר את ההגדרה </w:t>
      </w:r>
      <w:r w:rsidRPr="00C01C06">
        <w:rPr>
          <w:rFonts w:ascii="Tahoma" w:hAnsi="Tahoma" w:cs="Tahoma"/>
          <w:kern w:val="32"/>
          <w:sz w:val="20"/>
          <w:szCs w:val="20"/>
        </w:rPr>
        <w:t>User Account Control: Behavior of the elevation prompt for standard users</w:t>
      </w:r>
      <w:r w:rsidRPr="00C01C06">
        <w:rPr>
          <w:rFonts w:ascii="Tahoma" w:hAnsi="Tahoma" w:cs="Tahoma"/>
          <w:kern w:val="32"/>
          <w:sz w:val="20"/>
          <w:szCs w:val="20"/>
          <w:rtl/>
        </w:rPr>
        <w:t xml:space="preserve"> ל-</w:t>
      </w:r>
      <w:r w:rsidRPr="00C01C06">
        <w:rPr>
          <w:rFonts w:ascii="Tahoma" w:hAnsi="Tahoma" w:cs="Tahoma"/>
          <w:sz w:val="20"/>
          <w:szCs w:val="20"/>
        </w:rPr>
        <w:t xml:space="preserve"> </w:t>
      </w:r>
      <w:r w:rsidRPr="00C01C06">
        <w:rPr>
          <w:rFonts w:ascii="Tahoma" w:hAnsi="Tahoma" w:cs="Tahoma"/>
          <w:kern w:val="32"/>
          <w:sz w:val="20"/>
          <w:szCs w:val="20"/>
        </w:rPr>
        <w:t>Automatically deny elevation requests</w:t>
      </w:r>
      <w:r w:rsidRPr="00C01C06">
        <w:rPr>
          <w:rFonts w:ascii="Tahoma" w:hAnsi="Tahoma" w:cs="Tahoma" w:hint="cs"/>
          <w:kern w:val="32"/>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Configuration\Policies\Windows Settings\Security Settings\Local Policies\Security Options\User Account Control: Behavior of the elevation prompt for standard users</w:t>
      </w:r>
      <w:r w:rsidRPr="00C01C06">
        <w:rPr>
          <w:rFonts w:ascii="Tahoma" w:hAnsi="Tahoma" w:cs="Tahoma"/>
          <w:sz w:val="20"/>
          <w:szCs w:val="20"/>
          <w:rtl/>
        </w:rPr>
        <w:br/>
      </w:r>
    </w:p>
    <w:p w14:paraId="66155D26" w14:textId="67C1FE93" w:rsidR="00156675" w:rsidRPr="00074867" w:rsidRDefault="00417491" w:rsidP="006C0E68">
      <w:pPr>
        <w:pStyle w:val="ListParagraph"/>
        <w:numPr>
          <w:ilvl w:val="0"/>
          <w:numId w:val="9"/>
        </w:numPr>
        <w:autoSpaceDE w:val="0"/>
        <w:autoSpaceDN w:val="0"/>
        <w:adjustRightInd w:val="0"/>
        <w:spacing w:line="240" w:lineRule="auto"/>
      </w:pPr>
      <w:r w:rsidRPr="00074867">
        <w:rPr>
          <w:rtl/>
        </w:rPr>
        <w:t xml:space="preserve">מומלץ להגדיר את ההגדרה </w:t>
      </w:r>
      <w:r w:rsidRPr="00074867">
        <w:t>User Account Control: Run all administrators in Admin Approval Mode</w:t>
      </w:r>
      <w:r w:rsidRPr="00074867">
        <w:rPr>
          <w:rtl/>
        </w:rPr>
        <w:t xml:space="preserve"> כ-</w:t>
      </w:r>
      <w:r w:rsidRPr="00074867">
        <w:t>Enabled</w:t>
      </w:r>
      <w:r w:rsidRPr="00074867">
        <w:rPr>
          <w:rtl/>
        </w:rPr>
        <w:t xml:space="preserve"> </w:t>
      </w:r>
      <w:r w:rsidRPr="00074867">
        <w:rPr>
          <w:rFonts w:hint="eastAsia"/>
          <w:kern w:val="32"/>
          <w:rtl/>
        </w:rPr>
        <w:t>בנתיב</w:t>
      </w:r>
      <w:r w:rsidRPr="00074867">
        <w:rPr>
          <w:kern w:val="32"/>
          <w:rtl/>
        </w:rPr>
        <w:t xml:space="preserve"> </w:t>
      </w:r>
      <w:r w:rsidRPr="00074867">
        <w:rPr>
          <w:rFonts w:hint="eastAsia"/>
          <w:kern w:val="32"/>
          <w:rtl/>
        </w:rPr>
        <w:t>הבא</w:t>
      </w:r>
      <w:r w:rsidRPr="00074867">
        <w:rPr>
          <w:rtl/>
        </w:rPr>
        <w:t>:</w:t>
      </w:r>
      <w:r w:rsidRPr="00074867">
        <w:rPr>
          <w:rtl/>
        </w:rPr>
        <w:br/>
      </w:r>
      <w:r w:rsidRPr="00074867">
        <w:t>Computer Configuration\Policies\Windows Settings\Security Settings\Local Policies\Security Options\User Account Control: Run all administrators in Admin Approval Mode</w:t>
      </w:r>
      <w:r w:rsidR="00156675" w:rsidRPr="00074867">
        <w:br/>
      </w:r>
    </w:p>
    <w:p w14:paraId="261DDE87" w14:textId="0CA803D4" w:rsidR="00417491" w:rsidRPr="00156675" w:rsidRDefault="00156675" w:rsidP="00EF4461">
      <w:pPr>
        <w:pStyle w:val="ListParagraph"/>
        <w:numPr>
          <w:ilvl w:val="0"/>
          <w:numId w:val="9"/>
        </w:numPr>
        <w:autoSpaceDE w:val="0"/>
        <w:autoSpaceDN w:val="0"/>
        <w:adjustRightInd w:val="0"/>
        <w:spacing w:line="240" w:lineRule="auto"/>
        <w:rPr>
          <w:rFonts w:ascii="Tahoma" w:hAnsi="Tahoma" w:cs="Tahoma"/>
          <w:sz w:val="20"/>
          <w:szCs w:val="20"/>
        </w:rPr>
      </w:pPr>
      <w:r w:rsidRPr="00A3492D">
        <w:rPr>
          <w:rFonts w:ascii="Tahoma" w:hAnsi="Tahoma" w:cs="Tahoma"/>
          <w:sz w:val="20"/>
          <w:szCs w:val="20"/>
          <w:rtl/>
        </w:rPr>
        <w:t xml:space="preserve">מומלץ להגדיר את ההגדרה </w:t>
      </w:r>
      <w:r w:rsidRPr="00A3492D">
        <w:rPr>
          <w:rFonts w:ascii="Tahoma" w:hAnsi="Tahoma" w:cs="Tahoma"/>
          <w:sz w:val="20"/>
          <w:szCs w:val="20"/>
        </w:rPr>
        <w:t>User Account Control: Virtualize file and registry write failures to per-user locations</w:t>
      </w:r>
      <w:r w:rsidRPr="00A3492D">
        <w:rPr>
          <w:rFonts w:ascii="Tahoma" w:hAnsi="Tahoma" w:cs="Tahoma"/>
          <w:sz w:val="20"/>
          <w:szCs w:val="20"/>
          <w:rtl/>
        </w:rPr>
        <w:t xml:space="preserve"> כ-</w:t>
      </w:r>
      <w:r w:rsidRPr="00A3492D">
        <w:rPr>
          <w:rFonts w:ascii="Tahoma" w:hAnsi="Tahoma" w:cs="Tahoma"/>
          <w:sz w:val="20"/>
          <w:szCs w:val="20"/>
        </w:rPr>
        <w:t>Enabled</w:t>
      </w:r>
      <w:r w:rsidRPr="00A3492D">
        <w:rPr>
          <w:rFonts w:ascii="Tahoma" w:hAnsi="Tahoma" w:cs="Tahoma" w:hint="cs"/>
          <w:sz w:val="20"/>
          <w:szCs w:val="20"/>
          <w:rtl/>
        </w:rPr>
        <w:t xml:space="preserve"> </w:t>
      </w:r>
      <w:r w:rsidRPr="00A3492D">
        <w:rPr>
          <w:rFonts w:ascii="Tahoma" w:hAnsi="Tahoma" w:cs="Tahoma" w:hint="cs"/>
          <w:kern w:val="32"/>
          <w:sz w:val="20"/>
          <w:szCs w:val="20"/>
          <w:rtl/>
        </w:rPr>
        <w:t>בנתיב הבא</w:t>
      </w:r>
      <w:r w:rsidRPr="00A3492D">
        <w:rPr>
          <w:rFonts w:ascii="Tahoma" w:hAnsi="Tahoma" w:cs="Tahoma"/>
          <w:sz w:val="20"/>
          <w:szCs w:val="20"/>
          <w:rtl/>
        </w:rPr>
        <w:t>:</w:t>
      </w:r>
      <w:r w:rsidRPr="00A3492D">
        <w:rPr>
          <w:rFonts w:ascii="Tahoma" w:hAnsi="Tahoma" w:cs="Tahoma"/>
          <w:sz w:val="20"/>
          <w:szCs w:val="20"/>
          <w:rtl/>
        </w:rPr>
        <w:br/>
      </w:r>
      <w:r w:rsidRPr="00A3492D">
        <w:rPr>
          <w:rFonts w:ascii="Tahoma" w:hAnsi="Tahoma" w:cs="Tahoma"/>
          <w:sz w:val="20"/>
          <w:szCs w:val="20"/>
        </w:rPr>
        <w:t>Computer Configuration\Policies\Windows Settings\Security Settings\Local Policies\Security Options\User Account Control: Virtualize file and registry write failures to per-user locations</w:t>
      </w:r>
      <w:r w:rsidR="00417491" w:rsidRPr="00156675">
        <w:rPr>
          <w:rFonts w:ascii="Tahoma" w:hAnsi="Tahoma" w:cs="Tahoma"/>
          <w:sz w:val="20"/>
          <w:szCs w:val="20"/>
        </w:rPr>
        <w:br/>
      </w:r>
    </w:p>
    <w:p w14:paraId="7ACC0B63" w14:textId="00DDD878" w:rsidR="00AF09A8"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rPr>
        <w:t>User Account Control: Admin Approval Mode for the Built-in Administrator account</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w:t>
      </w:r>
      <w:r w:rsidRPr="00C01C06">
        <w:rPr>
          <w:rFonts w:ascii="Tahoma" w:hAnsi="Tahoma" w:cs="Tahoma" w:hint="cs"/>
          <w:kern w:val="32"/>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Options\User Account Control: Admin Approval Mode for the Built-in Administrator account</w:t>
      </w:r>
      <w:r w:rsidR="00AF09A8">
        <w:rPr>
          <w:rFonts w:ascii="Tahoma" w:hAnsi="Tahoma" w:cs="Tahoma"/>
          <w:sz w:val="20"/>
          <w:szCs w:val="20"/>
          <w:rtl/>
        </w:rPr>
        <w:br/>
      </w:r>
    </w:p>
    <w:p w14:paraId="62EEA7C6" w14:textId="228C7C6D" w:rsidR="00417491" w:rsidRPr="00074867" w:rsidRDefault="00AF09A8" w:rsidP="006C0E68">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 xml:space="preserve">User Account Control: Allow </w:t>
      </w:r>
      <w:proofErr w:type="spellStart"/>
      <w:r w:rsidRPr="00074867">
        <w:t>UIAccess</w:t>
      </w:r>
      <w:proofErr w:type="spellEnd"/>
      <w:r w:rsidRPr="00074867">
        <w:t xml:space="preserve"> applications to prompt for elevation without using the secure desktop</w:t>
      </w:r>
      <w:r w:rsidRPr="00074867">
        <w:rPr>
          <w:rtl/>
        </w:rPr>
        <w:t xml:space="preserve"> ל-</w:t>
      </w:r>
      <w:r w:rsidRPr="00074867">
        <w:t>Disabled</w:t>
      </w:r>
      <w:r w:rsidRPr="00074867">
        <w:rPr>
          <w:rtl/>
        </w:rPr>
        <w:t xml:space="preserve"> בנתיב הבא:</w:t>
      </w:r>
      <w:r w:rsidRPr="00074867">
        <w:rPr>
          <w:rtl/>
        </w:rPr>
        <w:br/>
      </w:r>
      <w:r w:rsidRPr="00074867">
        <w:t xml:space="preserve">Computer Configuration\Policies\Windows Settings\Security Settings\Local Policies\Security Options\User Account Control: Allow </w:t>
      </w:r>
      <w:proofErr w:type="spellStart"/>
      <w:r w:rsidRPr="00074867">
        <w:t>UIAccess</w:t>
      </w:r>
      <w:proofErr w:type="spellEnd"/>
      <w:r w:rsidRPr="00074867">
        <w:t xml:space="preserve"> applications to prompt for elevation without </w:t>
      </w:r>
      <w:r w:rsidRPr="00074867">
        <w:lastRenderedPageBreak/>
        <w:t>using the secure desktop</w:t>
      </w:r>
      <w:r w:rsidR="00417491" w:rsidRPr="00074867">
        <w:rPr>
          <w:rtl/>
        </w:rPr>
        <w:br/>
      </w:r>
    </w:p>
    <w:p w14:paraId="78A742C0" w14:textId="5556E35E" w:rsidR="00417491"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User Account Control: Detect application installations and prompt for elevation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Options\User Account Control: Detect application installations and prompt for elevation</w:t>
      </w:r>
      <w:r w:rsidR="00187534">
        <w:rPr>
          <w:rFonts w:ascii="Tahoma" w:hAnsi="Tahoma" w:cs="Tahoma"/>
          <w:sz w:val="20"/>
          <w:szCs w:val="20"/>
          <w:rtl/>
        </w:rPr>
        <w:br/>
      </w:r>
    </w:p>
    <w:p w14:paraId="43B8A833" w14:textId="6EFA0661" w:rsidR="00417491" w:rsidRPr="00074867" w:rsidRDefault="00187534" w:rsidP="00074867">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 xml:space="preserve">User Account Control: Only elevate </w:t>
      </w:r>
      <w:proofErr w:type="spellStart"/>
      <w:r w:rsidRPr="00074867">
        <w:t>UIAccess</w:t>
      </w:r>
      <w:proofErr w:type="spellEnd"/>
      <w:r w:rsidRPr="00074867">
        <w:t xml:space="preserve"> applications that are installed in secure locations</w:t>
      </w:r>
      <w:r w:rsidRPr="00074867">
        <w:rPr>
          <w:rtl/>
        </w:rPr>
        <w:t xml:space="preserve"> ל-</w:t>
      </w:r>
      <w:r w:rsidRPr="00074867">
        <w:t>Enabled</w:t>
      </w:r>
      <w:r w:rsidRPr="00074867">
        <w:rPr>
          <w:rtl/>
        </w:rPr>
        <w:t xml:space="preserve"> בנתיב הבא:</w:t>
      </w:r>
      <w:r w:rsidRPr="00074867">
        <w:rPr>
          <w:rtl/>
        </w:rPr>
        <w:br/>
      </w:r>
      <w:r w:rsidRPr="00074867">
        <w:t xml:space="preserve">Computer Configuration\Policies\Windows Settings\Security Settings\Local Policies\Security Options\User Account Control: Only elevate </w:t>
      </w:r>
      <w:proofErr w:type="spellStart"/>
      <w:r w:rsidRPr="00074867">
        <w:t>UIAccess</w:t>
      </w:r>
      <w:proofErr w:type="spellEnd"/>
      <w:r w:rsidRPr="00074867">
        <w:t xml:space="preserve"> applications that are installed in secure locations</w:t>
      </w:r>
      <w:r w:rsidR="00F80765" w:rsidRPr="00074867">
        <w:rPr>
          <w:rtl/>
        </w:rPr>
        <w:br/>
      </w:r>
    </w:p>
    <w:p w14:paraId="34A2FC80" w14:textId="66B0825F" w:rsidR="00F80765" w:rsidRPr="00F80765" w:rsidRDefault="00F80765" w:rsidP="00F80765">
      <w:pPr>
        <w:pStyle w:val="ListParagraph"/>
        <w:numPr>
          <w:ilvl w:val="0"/>
          <w:numId w:val="9"/>
        </w:numPr>
        <w:autoSpaceDE w:val="0"/>
        <w:autoSpaceDN w:val="0"/>
        <w:adjustRightInd w:val="0"/>
        <w:spacing w:line="240" w:lineRule="auto"/>
        <w:rPr>
          <w:rFonts w:ascii="Tahoma" w:hAnsi="Tahoma" w:cs="Tahoma"/>
          <w:sz w:val="20"/>
          <w:szCs w:val="20"/>
          <w:rtl/>
        </w:rPr>
      </w:pPr>
      <w:r>
        <w:rPr>
          <w:rFonts w:ascii="Tahoma" w:hAnsi="Tahoma" w:cs="Tahoma" w:hint="cs"/>
          <w:sz w:val="20"/>
          <w:szCs w:val="20"/>
          <w:rtl/>
        </w:rPr>
        <w:t xml:space="preserve">מומלץ להגדיר את ההגדרה </w:t>
      </w:r>
      <w:r w:rsidRPr="00F80765">
        <w:rPr>
          <w:rFonts w:ascii="Tahoma" w:hAnsi="Tahoma" w:cs="Tahoma"/>
          <w:sz w:val="20"/>
          <w:szCs w:val="20"/>
        </w:rPr>
        <w:t>User Account Control: Switch to the secure desktop when prompting for elevation</w:t>
      </w:r>
      <w:r>
        <w:rPr>
          <w:rFonts w:ascii="Tahoma" w:hAnsi="Tahoma" w:cs="Tahoma" w:hint="cs"/>
          <w:sz w:val="20"/>
          <w:szCs w:val="20"/>
          <w:rtl/>
        </w:rPr>
        <w:t xml:space="preserve"> ב-</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F80765">
        <w:rPr>
          <w:rFonts w:ascii="Tahoma" w:hAnsi="Tahoma" w:cs="Tahoma"/>
          <w:sz w:val="20"/>
          <w:szCs w:val="20"/>
        </w:rPr>
        <w:t>Computer Configuration\Policies\Windows Settings\Security Settings\Local Policies\Security Options\User Account Control: Switch to the secure desktop when prompting for elevation</w:t>
      </w:r>
    </w:p>
    <w:p w14:paraId="1E198E76" w14:textId="77777777" w:rsidR="00417491" w:rsidRPr="00C01C06" w:rsidRDefault="00417491" w:rsidP="00417491">
      <w:pPr>
        <w:rPr>
          <w:rFonts w:ascii="Tahoma" w:hAnsi="Tahoma" w:cs="Tahoma"/>
          <w:color w:val="FFFFFF" w:themeColor="background1"/>
          <w:sz w:val="20"/>
          <w:szCs w:val="20"/>
          <w:rtl/>
        </w:rPr>
      </w:pPr>
    </w:p>
    <w:p w14:paraId="557B07DA" w14:textId="77777777" w:rsidR="00417491" w:rsidRPr="00C01C06" w:rsidRDefault="00417491" w:rsidP="00417491">
      <w:pPr>
        <w:rPr>
          <w:rFonts w:ascii="Tahoma" w:hAnsi="Tahoma" w:cs="Tahoma"/>
          <w:color w:val="FFFFFF" w:themeColor="background1"/>
          <w:sz w:val="20"/>
          <w:szCs w:val="20"/>
          <w:rtl/>
        </w:rPr>
      </w:pPr>
    </w:p>
    <w:p w14:paraId="77036190" w14:textId="77777777" w:rsidR="00417491" w:rsidRPr="00C01C06" w:rsidRDefault="00417491" w:rsidP="00417491">
      <w:pPr>
        <w:rPr>
          <w:rFonts w:ascii="Tahoma" w:hAnsi="Tahoma" w:cs="Tahoma"/>
          <w:color w:val="FFFFFF" w:themeColor="background1"/>
          <w:sz w:val="20"/>
          <w:szCs w:val="20"/>
          <w:rtl/>
        </w:rPr>
      </w:pPr>
    </w:p>
    <w:p w14:paraId="57C2D3D6" w14:textId="77777777" w:rsidR="00417491" w:rsidRPr="00C01C06" w:rsidRDefault="00417491" w:rsidP="00EF4461">
      <w:pPr>
        <w:pStyle w:val="a0"/>
        <w:numPr>
          <w:ilvl w:val="1"/>
          <w:numId w:val="5"/>
        </w:numPr>
        <w:bidi/>
        <w:ind w:left="935" w:hanging="935"/>
        <w:rPr>
          <w:rFonts w:ascii="Tahoma" w:hAnsi="Tahoma" w:cs="Tahoma"/>
          <w:lang w:bidi="he-IL"/>
        </w:rPr>
      </w:pPr>
      <w:bookmarkStart w:id="48" w:name="_Toc56326353"/>
      <w:bookmarkStart w:id="49" w:name="_Toc63855005"/>
      <w:r w:rsidRPr="00C01C06">
        <w:rPr>
          <w:rFonts w:ascii="Tahoma" w:hAnsi="Tahoma" w:cs="Tahoma" w:hint="cs"/>
          <w:rtl/>
          <w:lang w:bidi="he-IL"/>
        </w:rPr>
        <w:lastRenderedPageBreak/>
        <w:t>ליקויים בהגדרות ה-</w:t>
      </w:r>
      <w:r w:rsidRPr="00C01C06">
        <w:rPr>
          <w:rFonts w:ascii="Tahoma" w:hAnsi="Tahoma" w:cs="Tahoma"/>
          <w:lang w:bidi="he-IL"/>
        </w:rPr>
        <w:t>Microsoft Edge</w:t>
      </w:r>
      <w:r w:rsidRPr="00C01C06">
        <w:rPr>
          <w:rFonts w:ascii="Tahoma" w:hAnsi="Tahoma" w:cs="Tahoma" w:hint="cs"/>
          <w:rtl/>
          <w:lang w:bidi="he-IL"/>
        </w:rPr>
        <w:t>.</w:t>
      </w:r>
      <w:bookmarkEnd w:id="48"/>
      <w:bookmarkEnd w:id="49"/>
    </w:p>
    <w:p w14:paraId="6845A2C3"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528213DE"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16F43C3" w14:textId="41404925" w:rsidR="00D12439" w:rsidRPr="00D12439" w:rsidRDefault="00D12439" w:rsidP="00EF4461">
      <w:pPr>
        <w:pStyle w:val="3SubTitle"/>
        <w:numPr>
          <w:ilvl w:val="0"/>
          <w:numId w:val="27"/>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D12439">
        <w:rPr>
          <w:rFonts w:ascii="Tahoma" w:hAnsi="Tahoma" w:cs="Tahoma"/>
          <w:b w:val="0"/>
          <w:bCs w:val="0"/>
          <w:kern w:val="32"/>
          <w:sz w:val="20"/>
        </w:rPr>
        <w:t>Allow Extensions</w:t>
      </w:r>
      <w:r>
        <w:rPr>
          <w:rFonts w:ascii="Tahoma" w:hAnsi="Tahoma" w:cs="Tahoma" w:hint="cs"/>
          <w:b w:val="0"/>
          <w:bCs w:val="0"/>
          <w:kern w:val="32"/>
          <w:sz w:val="20"/>
          <w:rtl/>
        </w:rPr>
        <w:t xml:space="preserve"> אינה מוגדרת כראוי.</w:t>
      </w:r>
    </w:p>
    <w:p w14:paraId="6340FD3E" w14:textId="694B1921" w:rsidR="00417491" w:rsidRPr="00C01C06" w:rsidRDefault="00417491" w:rsidP="00D12439">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InPrivate Browsing</w:t>
      </w:r>
      <w:r w:rsidRPr="00C01C06">
        <w:rPr>
          <w:rFonts w:ascii="Tahoma" w:hAnsi="Tahoma" w:cs="Tahoma"/>
          <w:b w:val="0"/>
          <w:bCs w:val="0"/>
          <w:sz w:val="20"/>
          <w:rtl/>
        </w:rPr>
        <w:t xml:space="preserve"> אינה מוגדרת.</w:t>
      </w:r>
    </w:p>
    <w:p w14:paraId="4F402C4F" w14:textId="7CC61A84"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Cookies</w:t>
      </w:r>
      <w:r w:rsidRPr="00C01C06">
        <w:rPr>
          <w:rFonts w:ascii="Tahoma" w:hAnsi="Tahoma" w:cs="Tahoma"/>
          <w:b w:val="0"/>
          <w:bCs w:val="0"/>
          <w:sz w:val="20"/>
          <w:rtl/>
        </w:rPr>
        <w:t xml:space="preserve"> אינה מוגדרת.</w:t>
      </w:r>
    </w:p>
    <w:p w14:paraId="6BF0A50B" w14:textId="411265C7"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Password Manager</w:t>
      </w:r>
      <w:r w:rsidRPr="00C01C06">
        <w:rPr>
          <w:rFonts w:ascii="Tahoma" w:hAnsi="Tahoma" w:cs="Tahoma"/>
          <w:b w:val="0"/>
          <w:bCs w:val="0"/>
          <w:sz w:val="20"/>
          <w:rtl/>
        </w:rPr>
        <w:t xml:space="preserve"> אינה מוגדרת.</w:t>
      </w:r>
    </w:p>
    <w:p w14:paraId="09F888BE" w14:textId="34CF0F30"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Popup Blocker</w:t>
      </w:r>
      <w:r w:rsidRPr="00C01C06">
        <w:rPr>
          <w:rFonts w:ascii="Tahoma" w:hAnsi="Tahoma" w:cs="Tahoma"/>
          <w:b w:val="0"/>
          <w:bCs w:val="0"/>
          <w:sz w:val="20"/>
          <w:rtl/>
        </w:rPr>
        <w:t xml:space="preserve"> אינה מוגדרת.</w:t>
      </w:r>
    </w:p>
    <w:p w14:paraId="1EA28A50" w14:textId="6FB29AFD"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search suggestions in Address bar</w:t>
      </w:r>
      <w:r w:rsidRPr="00C01C06">
        <w:rPr>
          <w:rFonts w:ascii="Tahoma" w:hAnsi="Tahoma" w:cs="Tahoma"/>
          <w:b w:val="0"/>
          <w:bCs w:val="0"/>
          <w:sz w:val="20"/>
          <w:rtl/>
        </w:rPr>
        <w:t xml:space="preserve"> אינה מוגדרת.</w:t>
      </w:r>
    </w:p>
    <w:p w14:paraId="5CA0D5C2" w14:textId="79200245"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Windows Defender SmartScreen</w:t>
      </w:r>
      <w:r w:rsidRPr="00C01C06">
        <w:rPr>
          <w:rFonts w:ascii="Tahoma" w:hAnsi="Tahoma" w:cs="Tahoma"/>
          <w:b w:val="0"/>
          <w:bCs w:val="0"/>
          <w:sz w:val="20"/>
          <w:rtl/>
        </w:rPr>
        <w:t xml:space="preserve"> אינה מוגדרת.</w:t>
      </w:r>
    </w:p>
    <w:p w14:paraId="2135643F" w14:textId="7011C2C8"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Prevent Access to the </w:t>
      </w:r>
      <w:proofErr w:type="spellStart"/>
      <w:r w:rsidRPr="00C01C06">
        <w:rPr>
          <w:rFonts w:ascii="Tahoma" w:hAnsi="Tahoma" w:cs="Tahoma"/>
          <w:b w:val="0"/>
          <w:bCs w:val="0"/>
          <w:sz w:val="20"/>
        </w:rPr>
        <w:t>about:flags</w:t>
      </w:r>
      <w:proofErr w:type="spellEnd"/>
      <w:r w:rsidRPr="00C01C06">
        <w:rPr>
          <w:rFonts w:ascii="Tahoma" w:hAnsi="Tahoma" w:cs="Tahoma"/>
          <w:b w:val="0"/>
          <w:bCs w:val="0"/>
          <w:sz w:val="20"/>
        </w:rPr>
        <w:t xml:space="preserve"> page</w:t>
      </w:r>
      <w:r w:rsidRPr="00C01C06">
        <w:rPr>
          <w:rFonts w:ascii="Tahoma" w:hAnsi="Tahoma" w:cs="Tahoma"/>
          <w:b w:val="0"/>
          <w:bCs w:val="0"/>
          <w:sz w:val="20"/>
          <w:rtl/>
        </w:rPr>
        <w:t xml:space="preserve"> אינה מוגדרת.</w:t>
      </w:r>
    </w:p>
    <w:p w14:paraId="18538687" w14:textId="6D956C07"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Bypassing SmartScreen prompts for files</w:t>
      </w:r>
      <w:r w:rsidRPr="00C01C06">
        <w:rPr>
          <w:rFonts w:ascii="Tahoma" w:hAnsi="Tahoma" w:cs="Tahoma"/>
          <w:b w:val="0"/>
          <w:bCs w:val="0"/>
          <w:kern w:val="32"/>
          <w:sz w:val="20"/>
          <w:rtl/>
        </w:rPr>
        <w:t xml:space="preserve"> אינה מוגדרת.</w:t>
      </w:r>
    </w:p>
    <w:p w14:paraId="575CA103" w14:textId="63861CE5"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Bypassing SmartScreen prompts for sites</w:t>
      </w:r>
      <w:r w:rsidRPr="00C01C06">
        <w:rPr>
          <w:rFonts w:ascii="Tahoma" w:hAnsi="Tahoma" w:cs="Tahoma"/>
          <w:b w:val="0"/>
          <w:bCs w:val="0"/>
          <w:kern w:val="32"/>
          <w:sz w:val="20"/>
          <w:rtl/>
        </w:rPr>
        <w:t xml:space="preserve"> אינה מוגדרת.</w:t>
      </w:r>
    </w:p>
    <w:p w14:paraId="1799E43B" w14:textId="4E0A1605" w:rsidR="00417491" w:rsidRPr="00C01C06" w:rsidRDefault="00417491" w:rsidP="00EF4461">
      <w:pPr>
        <w:pStyle w:val="3SubTitle"/>
        <w:numPr>
          <w:ilvl w:val="0"/>
          <w:numId w:val="2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 xml:space="preserve">Don't allow WebRTC to share the </w:t>
      </w:r>
      <w:proofErr w:type="spellStart"/>
      <w:r w:rsidRPr="00C01C06">
        <w:rPr>
          <w:rFonts w:ascii="Tahoma" w:hAnsi="Tahoma" w:cs="Tahoma"/>
          <w:b w:val="0"/>
          <w:bCs w:val="0"/>
          <w:kern w:val="32"/>
          <w:sz w:val="20"/>
        </w:rPr>
        <w:t>LocalHost</w:t>
      </w:r>
      <w:proofErr w:type="spellEnd"/>
      <w:r w:rsidRPr="00C01C06">
        <w:rPr>
          <w:rFonts w:ascii="Tahoma" w:hAnsi="Tahoma" w:cs="Tahoma"/>
          <w:b w:val="0"/>
          <w:bCs w:val="0"/>
          <w:kern w:val="32"/>
          <w:sz w:val="20"/>
        </w:rPr>
        <w:t xml:space="preserve"> IP address</w:t>
      </w:r>
      <w:r w:rsidRPr="00C01C06">
        <w:rPr>
          <w:rFonts w:ascii="Tahoma" w:hAnsi="Tahoma" w:cs="Tahoma"/>
          <w:b w:val="0"/>
          <w:bCs w:val="0"/>
          <w:kern w:val="32"/>
          <w:sz w:val="20"/>
          <w:rtl/>
        </w:rPr>
        <w:t xml:space="preserve"> אינה מוגדרת.</w:t>
      </w:r>
    </w:p>
    <w:p w14:paraId="05D573BE"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68C5FE5D" w14:textId="17168BAC"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0EBC146C"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0683685" w14:textId="2B22C822"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19006A81"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400296B4"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E0EF5C5" w14:textId="7444AFF8" w:rsidR="00A90466" w:rsidRPr="00A90466" w:rsidRDefault="00DF3696" w:rsidP="002229BF">
      <w:pPr>
        <w:pStyle w:val="3SubTitle"/>
        <w:numPr>
          <w:ilvl w:val="0"/>
          <w:numId w:val="34"/>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DF3696">
        <w:rPr>
          <w:rFonts w:ascii="Tahoma" w:hAnsi="Tahoma" w:cs="Tahoma"/>
          <w:b w:val="0"/>
          <w:bCs w:val="0"/>
          <w:sz w:val="20"/>
        </w:rPr>
        <w:t>Allow Extensions</w:t>
      </w:r>
      <w:r>
        <w:rPr>
          <w:rFonts w:ascii="Tahoma" w:hAnsi="Tahoma" w:cs="Tahoma" w:hint="cs"/>
          <w:b w:val="0"/>
          <w:bCs w:val="0"/>
          <w:sz w:val="20"/>
          <w:rtl/>
        </w:rPr>
        <w:t xml:space="preserve"> </w:t>
      </w:r>
      <w:r w:rsidR="00A90466" w:rsidRPr="00A90466">
        <w:rPr>
          <w:rFonts w:ascii="Tahoma" w:hAnsi="Tahoma" w:cs="Tahoma"/>
          <w:b w:val="0"/>
          <w:bCs w:val="0"/>
          <w:sz w:val="20"/>
          <w:rtl/>
        </w:rPr>
        <w:t xml:space="preserve">מאפשרת </w:t>
      </w:r>
      <w:r w:rsidR="00EC2A6B">
        <w:rPr>
          <w:rFonts w:ascii="Tahoma" w:hAnsi="Tahoma" w:cs="Tahoma" w:hint="cs"/>
          <w:b w:val="0"/>
          <w:bCs w:val="0"/>
          <w:sz w:val="20"/>
          <w:rtl/>
        </w:rPr>
        <w:t>לקבוע</w:t>
      </w:r>
      <w:r w:rsidR="00EC2A6B" w:rsidRPr="00A90466">
        <w:rPr>
          <w:rFonts w:ascii="Tahoma" w:hAnsi="Tahoma" w:cs="Tahoma"/>
          <w:b w:val="0"/>
          <w:bCs w:val="0"/>
          <w:sz w:val="20"/>
          <w:rtl/>
        </w:rPr>
        <w:t xml:space="preserve"> </w:t>
      </w:r>
      <w:r w:rsidR="00A90466" w:rsidRPr="00A90466">
        <w:rPr>
          <w:rFonts w:ascii="Tahoma" w:hAnsi="Tahoma" w:cs="Tahoma"/>
          <w:b w:val="0"/>
          <w:bCs w:val="0"/>
          <w:sz w:val="20"/>
          <w:rtl/>
        </w:rPr>
        <w:t>אם עובדים יכולים לטעון הרחבות</w:t>
      </w:r>
      <w:r w:rsidR="00EC2A6B">
        <w:rPr>
          <w:rFonts w:ascii="Tahoma" w:hAnsi="Tahoma" w:cs="Tahoma" w:hint="cs"/>
          <w:b w:val="0"/>
          <w:bCs w:val="0"/>
          <w:sz w:val="20"/>
          <w:rtl/>
        </w:rPr>
        <w:t xml:space="preserve"> ב-</w:t>
      </w:r>
      <w:r w:rsidR="00EC2A6B">
        <w:rPr>
          <w:rFonts w:ascii="Tahoma" w:hAnsi="Tahoma" w:cs="Tahoma"/>
          <w:b w:val="0"/>
          <w:bCs w:val="0"/>
          <w:sz w:val="20"/>
        </w:rPr>
        <w:t>Microsoft Edge</w:t>
      </w:r>
      <w:r w:rsidR="00C0002B">
        <w:rPr>
          <w:rFonts w:ascii="Tahoma" w:hAnsi="Tahoma" w:cs="Tahoma" w:hint="cs"/>
          <w:b w:val="0"/>
          <w:bCs w:val="0"/>
          <w:sz w:val="20"/>
          <w:rtl/>
        </w:rPr>
        <w:t>.</w:t>
      </w:r>
    </w:p>
    <w:p w14:paraId="3E5C47F0" w14:textId="01091FE6" w:rsidR="00417491" w:rsidRPr="00C01C06" w:rsidRDefault="00417491" w:rsidP="00DF3696">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InPrivate Browsing</w:t>
      </w:r>
      <w:r w:rsidRPr="00C01C06">
        <w:rPr>
          <w:rFonts w:ascii="Tahoma" w:hAnsi="Tahoma" w:cs="Tahoma"/>
          <w:b w:val="0"/>
          <w:bCs w:val="0"/>
          <w:sz w:val="20"/>
          <w:rtl/>
        </w:rPr>
        <w:t xml:space="preserve"> מונעת אחסון של היסטוריה, קבצי </w:t>
      </w:r>
      <w:r w:rsidRPr="00C01C06">
        <w:rPr>
          <w:rFonts w:ascii="Tahoma" w:hAnsi="Tahoma" w:cs="Tahoma"/>
          <w:b w:val="0"/>
          <w:bCs w:val="0"/>
          <w:sz w:val="20"/>
        </w:rPr>
        <w:t>Cookie</w:t>
      </w:r>
      <w:r w:rsidRPr="00C01C06">
        <w:rPr>
          <w:rFonts w:ascii="Tahoma" w:hAnsi="Tahoma" w:cs="Tahoma"/>
          <w:b w:val="0"/>
          <w:bCs w:val="0"/>
          <w:sz w:val="20"/>
          <w:rtl/>
        </w:rPr>
        <w:t>, קבצי אינטרנט זמניים או נתונים אחרים. השבתת ההגדרה מאפשרתלשמור נתונים אלה במידה ו</w:t>
      </w:r>
      <w:r w:rsidR="00EC2A6B">
        <w:rPr>
          <w:rFonts w:ascii="Tahoma" w:hAnsi="Tahoma" w:cs="Tahoma" w:hint="cs"/>
          <w:b w:val="0"/>
          <w:bCs w:val="0"/>
          <w:sz w:val="20"/>
          <w:rtl/>
        </w:rPr>
        <w:t>יעלה הצורך בהם</w:t>
      </w:r>
      <w:r w:rsidRPr="00C01C06">
        <w:rPr>
          <w:rFonts w:ascii="Tahoma" w:hAnsi="Tahoma" w:cs="Tahoma"/>
          <w:b w:val="0"/>
          <w:bCs w:val="0"/>
          <w:sz w:val="20"/>
          <w:rtl/>
        </w:rPr>
        <w:t>.</w:t>
      </w:r>
    </w:p>
    <w:p w14:paraId="7540A624" w14:textId="261EA61F" w:rsidR="00417491" w:rsidRPr="00C01C06" w:rsidRDefault="00EC2A6B" w:rsidP="00EF4461">
      <w:pPr>
        <w:pStyle w:val="3SubTitle"/>
        <w:numPr>
          <w:ilvl w:val="0"/>
          <w:numId w:val="34"/>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00417491" w:rsidRPr="00C01C06">
        <w:rPr>
          <w:rFonts w:ascii="Tahoma" w:hAnsi="Tahoma" w:cs="Tahoma"/>
          <w:b w:val="0"/>
          <w:bCs w:val="0"/>
          <w:sz w:val="20"/>
        </w:rPr>
        <w:t>Configure Cookies</w:t>
      </w:r>
      <w:r w:rsidR="00417491" w:rsidRPr="00C01C06">
        <w:rPr>
          <w:rFonts w:ascii="Tahoma" w:hAnsi="Tahoma" w:cs="Tahoma"/>
          <w:b w:val="0"/>
          <w:bCs w:val="0"/>
          <w:sz w:val="20"/>
          <w:rtl/>
        </w:rPr>
        <w:t xml:space="preserve"> מאפשרת למשתמש להגדיר כיצד לעבוד עם </w:t>
      </w:r>
      <w:r w:rsidR="00417491" w:rsidRPr="00C01C06">
        <w:rPr>
          <w:rFonts w:ascii="Tahoma" w:hAnsi="Tahoma" w:cs="Tahoma"/>
          <w:b w:val="0"/>
          <w:bCs w:val="0"/>
          <w:sz w:val="20"/>
        </w:rPr>
        <w:t>Cookies</w:t>
      </w:r>
      <w:r w:rsidR="00417491" w:rsidRPr="00C01C06">
        <w:rPr>
          <w:rFonts w:ascii="Tahoma" w:hAnsi="Tahoma" w:cs="Tahoma"/>
          <w:b w:val="0"/>
          <w:bCs w:val="0"/>
          <w:sz w:val="20"/>
          <w:rtl/>
        </w:rPr>
        <w:t xml:space="preserve"> </w:t>
      </w:r>
      <w:r>
        <w:rPr>
          <w:rFonts w:ascii="Tahoma" w:hAnsi="Tahoma" w:cs="Tahoma" w:hint="cs"/>
          <w:b w:val="0"/>
          <w:bCs w:val="0"/>
          <w:sz w:val="20"/>
          <w:rtl/>
        </w:rPr>
        <w:t>ומאילו</w:t>
      </w:r>
      <w:r w:rsidRPr="00C01C06">
        <w:rPr>
          <w:rFonts w:ascii="Tahoma" w:hAnsi="Tahoma" w:cs="Tahoma"/>
          <w:b w:val="0"/>
          <w:bCs w:val="0"/>
          <w:sz w:val="20"/>
          <w:rtl/>
        </w:rPr>
        <w:t xml:space="preserve"> </w:t>
      </w:r>
      <w:r w:rsidR="00417491" w:rsidRPr="00C01C06">
        <w:rPr>
          <w:rFonts w:ascii="Tahoma" w:hAnsi="Tahoma" w:cs="Tahoma"/>
          <w:b w:val="0"/>
          <w:bCs w:val="0"/>
          <w:sz w:val="20"/>
          <w:rtl/>
        </w:rPr>
        <w:t xml:space="preserve">אתרים לחסום אותם. במידה ולא מחילים הגדרה ספציפית, </w:t>
      </w:r>
      <w:r w:rsidR="00417491" w:rsidRPr="00C01C06">
        <w:rPr>
          <w:rFonts w:ascii="Tahoma" w:hAnsi="Tahoma" w:cs="Tahoma"/>
          <w:b w:val="0"/>
          <w:bCs w:val="0"/>
          <w:sz w:val="20"/>
        </w:rPr>
        <w:t>Cookies</w:t>
      </w:r>
      <w:r w:rsidR="00417491" w:rsidRPr="00C01C06">
        <w:rPr>
          <w:rFonts w:ascii="Tahoma" w:hAnsi="Tahoma" w:cs="Tahoma"/>
          <w:b w:val="0"/>
          <w:bCs w:val="0"/>
          <w:sz w:val="20"/>
          <w:rtl/>
        </w:rPr>
        <w:t xml:space="preserve"> יאופשרו מכלל האתרים.</w:t>
      </w:r>
    </w:p>
    <w:p w14:paraId="4C3298C1" w14:textId="1003C101" w:rsidR="00417491" w:rsidRPr="00C01C06" w:rsidRDefault="00EC2A6B" w:rsidP="00EF4461">
      <w:pPr>
        <w:pStyle w:val="3SubTitle"/>
        <w:numPr>
          <w:ilvl w:val="0"/>
          <w:numId w:val="34"/>
        </w:numPr>
        <w:bidi/>
        <w:spacing w:before="0"/>
        <w:outlineLvl w:val="9"/>
        <w:rPr>
          <w:rFonts w:ascii="Tahoma" w:hAnsi="Tahoma" w:cs="Tahoma"/>
          <w:b w:val="0"/>
          <w:bCs w:val="0"/>
          <w:sz w:val="20"/>
        </w:rPr>
      </w:pPr>
      <w:r>
        <w:rPr>
          <w:rFonts w:ascii="Tahoma" w:hAnsi="Tahoma" w:cs="Tahoma" w:hint="cs"/>
          <w:b w:val="0"/>
          <w:bCs w:val="0"/>
          <w:sz w:val="20"/>
          <w:rtl/>
        </w:rPr>
        <w:t xml:space="preserve">ההגדרה של </w:t>
      </w:r>
      <w:r w:rsidR="00417491" w:rsidRPr="00C01C06">
        <w:rPr>
          <w:rFonts w:ascii="Tahoma" w:hAnsi="Tahoma" w:cs="Tahoma"/>
          <w:b w:val="0"/>
          <w:bCs w:val="0"/>
          <w:sz w:val="20"/>
        </w:rPr>
        <w:t>Password Manager</w:t>
      </w:r>
      <w:r w:rsidR="00417491" w:rsidRPr="00C01C06">
        <w:rPr>
          <w:rFonts w:ascii="Tahoma" w:hAnsi="Tahoma" w:cs="Tahoma"/>
          <w:b w:val="0"/>
          <w:bCs w:val="0"/>
          <w:sz w:val="20"/>
          <w:rtl/>
        </w:rPr>
        <w:t xml:space="preserve"> מאפשר</w:t>
      </w:r>
      <w:r>
        <w:rPr>
          <w:rFonts w:ascii="Tahoma" w:hAnsi="Tahoma" w:cs="Tahoma" w:hint="cs"/>
          <w:b w:val="0"/>
          <w:bCs w:val="0"/>
          <w:sz w:val="20"/>
          <w:rtl/>
        </w:rPr>
        <w:t>ת</w:t>
      </w:r>
      <w:r w:rsidR="00417491" w:rsidRPr="00C01C06">
        <w:rPr>
          <w:rFonts w:ascii="Tahoma" w:hAnsi="Tahoma" w:cs="Tahoma"/>
          <w:b w:val="0"/>
          <w:bCs w:val="0"/>
          <w:sz w:val="20"/>
          <w:rtl/>
        </w:rPr>
        <w:t xml:space="preserve"> שמירת סיסמאות לשימוש בעת גלישה. אפשרות זאת עלולה להרחיב את משטח התקיפה, ועל כן מומלץ להשביתה.</w:t>
      </w:r>
    </w:p>
    <w:p w14:paraId="4C1B10AF" w14:textId="10FCA628" w:rsidR="00417491" w:rsidRPr="00C01C06" w:rsidRDefault="00417491" w:rsidP="00EF4461">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Pr>
        <w:t>Popup-Block</w:t>
      </w:r>
      <w:r w:rsidRPr="00C01C06">
        <w:rPr>
          <w:rFonts w:ascii="Tahoma" w:hAnsi="Tahoma" w:cs="Tahoma"/>
          <w:b w:val="0"/>
          <w:bCs w:val="0"/>
          <w:sz w:val="20"/>
          <w:rtl/>
        </w:rPr>
        <w:t xml:space="preserve"> מאפשר למשתמש להגדיר מדיניות אודות חלונות קופצים.</w:t>
      </w:r>
    </w:p>
    <w:p w14:paraId="455BEAFB" w14:textId="3A8E12E9" w:rsidR="00417491" w:rsidRPr="00C01C06" w:rsidRDefault="00417491" w:rsidP="00EF4461">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Pr>
        <w:t>search suggestions in Address bar</w:t>
      </w:r>
      <w:r w:rsidRPr="00C01C06">
        <w:rPr>
          <w:rFonts w:ascii="Tahoma" w:hAnsi="Tahoma" w:cs="Tahoma"/>
          <w:b w:val="0"/>
          <w:bCs w:val="0"/>
          <w:sz w:val="20"/>
          <w:rtl/>
        </w:rPr>
        <w:t xml:space="preserve"> מאפשרת למשתמש לקבל הצעות חיפוש בשורת הכתובות של </w:t>
      </w:r>
      <w:r w:rsidRPr="00C01C06">
        <w:rPr>
          <w:rFonts w:ascii="Tahoma" w:hAnsi="Tahoma" w:cs="Tahoma"/>
          <w:b w:val="0"/>
          <w:bCs w:val="0"/>
          <w:sz w:val="20"/>
        </w:rPr>
        <w:t>Microsoft Edge</w:t>
      </w:r>
      <w:r w:rsidRPr="00C01C06">
        <w:rPr>
          <w:rFonts w:ascii="Tahoma" w:hAnsi="Tahoma" w:cs="Tahoma"/>
          <w:b w:val="0"/>
          <w:bCs w:val="0"/>
          <w:sz w:val="20"/>
          <w:rtl/>
        </w:rPr>
        <w:t>.</w:t>
      </w:r>
    </w:p>
    <w:p w14:paraId="72527E1D" w14:textId="4506B423" w:rsidR="00417491" w:rsidRPr="00C01C06" w:rsidRDefault="00EC2A6B" w:rsidP="00EF4461">
      <w:pPr>
        <w:pStyle w:val="3SubTitle"/>
        <w:numPr>
          <w:ilvl w:val="0"/>
          <w:numId w:val="34"/>
        </w:numPr>
        <w:bidi/>
        <w:spacing w:before="0"/>
        <w:outlineLvl w:val="9"/>
        <w:rPr>
          <w:rFonts w:ascii="Tahoma" w:hAnsi="Tahoma" w:cs="Tahoma"/>
          <w:b w:val="0"/>
          <w:bCs w:val="0"/>
          <w:sz w:val="20"/>
        </w:rPr>
      </w:pPr>
      <w:r>
        <w:rPr>
          <w:rFonts w:ascii="Tahoma" w:hAnsi="Tahoma" w:cs="Tahoma" w:hint="cs"/>
          <w:b w:val="0"/>
          <w:bCs w:val="0"/>
          <w:sz w:val="20"/>
          <w:rtl/>
        </w:rPr>
        <w:t xml:space="preserve">מערכת </w:t>
      </w:r>
      <w:r w:rsidR="00417491" w:rsidRPr="00C01C06">
        <w:rPr>
          <w:rFonts w:ascii="Tahoma" w:hAnsi="Tahoma" w:cs="Tahoma"/>
          <w:b w:val="0"/>
          <w:bCs w:val="0"/>
          <w:sz w:val="20"/>
        </w:rPr>
        <w:t>SmartScreen</w:t>
      </w:r>
      <w:r w:rsidR="00417491" w:rsidRPr="00C01C06">
        <w:rPr>
          <w:rFonts w:ascii="Tahoma" w:hAnsi="Tahoma" w:cs="Tahoma"/>
          <w:b w:val="0"/>
          <w:bCs w:val="0"/>
          <w:sz w:val="20"/>
          <w:rtl/>
        </w:rPr>
        <w:t xml:space="preserve"> מסייעת בהגנה על מחשבים אישיים על ידי אזהרת המשתמש לפני הפעלת תוכניות זדוניות שהורדו מהאינטרנט. אזהרה זו מוצגת כדו-שיח לפני הפעלת אפליקציה שהורדה מהאינטרנט ואינה מוכרת או אשר ידועה כזדונית.</w:t>
      </w:r>
    </w:p>
    <w:p w14:paraId="61BD240E" w14:textId="3F2FAF34" w:rsidR="00417491" w:rsidRPr="00C01C06" w:rsidRDefault="00417491" w:rsidP="00EF4461">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tl/>
        </w:rPr>
        <w:lastRenderedPageBreak/>
        <w:t xml:space="preserve">הדף </w:t>
      </w:r>
      <w:proofErr w:type="spellStart"/>
      <w:r w:rsidRPr="00C01C06">
        <w:rPr>
          <w:rFonts w:ascii="Tahoma" w:hAnsi="Tahoma" w:cs="Tahoma"/>
          <w:b w:val="0"/>
          <w:bCs w:val="0"/>
          <w:sz w:val="20"/>
        </w:rPr>
        <w:t>about:flags</w:t>
      </w:r>
      <w:proofErr w:type="spellEnd"/>
      <w:r w:rsidRPr="00C01C06">
        <w:rPr>
          <w:rFonts w:ascii="Tahoma" w:hAnsi="Tahoma" w:cs="Tahoma"/>
          <w:b w:val="0"/>
          <w:bCs w:val="0"/>
          <w:sz w:val="20"/>
          <w:rtl/>
        </w:rPr>
        <w:t xml:space="preserve"> של </w:t>
      </w:r>
      <w:r w:rsidRPr="00C01C06">
        <w:rPr>
          <w:rFonts w:ascii="Tahoma" w:hAnsi="Tahoma" w:cs="Tahoma"/>
          <w:b w:val="0"/>
          <w:bCs w:val="0"/>
          <w:sz w:val="20"/>
        </w:rPr>
        <w:t>Microsoft Edge</w:t>
      </w:r>
      <w:r w:rsidRPr="00C01C06">
        <w:rPr>
          <w:rFonts w:ascii="Tahoma" w:hAnsi="Tahoma" w:cs="Tahoma"/>
          <w:b w:val="0"/>
          <w:bCs w:val="0"/>
          <w:sz w:val="20"/>
          <w:rtl/>
        </w:rPr>
        <w:t xml:space="preserve"> מכיל אפשרויות מתקדמות </w:t>
      </w:r>
      <w:r w:rsidR="00EC2A6B">
        <w:rPr>
          <w:rFonts w:ascii="Tahoma" w:hAnsi="Tahoma" w:cs="Tahoma" w:hint="cs"/>
          <w:b w:val="0"/>
          <w:bCs w:val="0"/>
          <w:sz w:val="20"/>
          <w:rtl/>
        </w:rPr>
        <w:t>ואפשרויות</w:t>
      </w:r>
      <w:r w:rsidR="00EC2A6B" w:rsidRPr="00C01C06">
        <w:rPr>
          <w:rFonts w:ascii="Tahoma" w:hAnsi="Tahoma" w:cs="Tahoma"/>
          <w:b w:val="0"/>
          <w:bCs w:val="0"/>
          <w:sz w:val="20"/>
          <w:rtl/>
        </w:rPr>
        <w:t xml:space="preserve"> </w:t>
      </w:r>
      <w:r w:rsidRPr="00C01C06">
        <w:rPr>
          <w:rFonts w:ascii="Tahoma" w:hAnsi="Tahoma" w:cs="Tahoma"/>
          <w:b w:val="0"/>
          <w:bCs w:val="0"/>
          <w:sz w:val="20"/>
          <w:rtl/>
        </w:rPr>
        <w:t xml:space="preserve">ניסיוניות שמפתחים יכולים לבדוק כדי לבנות דפדפן טוב יותר, דבר היכול להשפיע לרעה על הביצועים והפונקציונליות של </w:t>
      </w:r>
      <w:r w:rsidRPr="00C01C06">
        <w:rPr>
          <w:rFonts w:ascii="Tahoma" w:hAnsi="Tahoma" w:cs="Tahoma"/>
          <w:b w:val="0"/>
          <w:bCs w:val="0"/>
          <w:sz w:val="20"/>
        </w:rPr>
        <w:t>Microsoft Edge</w:t>
      </w:r>
      <w:r w:rsidRPr="00C01C06">
        <w:rPr>
          <w:rFonts w:ascii="Tahoma" w:hAnsi="Tahoma" w:cs="Tahoma"/>
          <w:b w:val="0"/>
          <w:bCs w:val="0"/>
          <w:sz w:val="20"/>
          <w:rtl/>
        </w:rPr>
        <w:t>.</w:t>
      </w:r>
    </w:p>
    <w:p w14:paraId="301D214D" w14:textId="53DACC11" w:rsidR="00417491" w:rsidRPr="00C01C06" w:rsidRDefault="00417491" w:rsidP="00EF4461">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Pr>
        <w:t>Windows Defender SmartScreen</w:t>
      </w:r>
      <w:r w:rsidRPr="00C01C06">
        <w:rPr>
          <w:rFonts w:ascii="Tahoma" w:hAnsi="Tahoma" w:cs="Tahoma"/>
          <w:b w:val="0"/>
          <w:bCs w:val="0"/>
          <w:sz w:val="20"/>
          <w:rtl/>
        </w:rPr>
        <w:t xml:space="preserve"> מתריע על הורדת קבצים שאינם מאומתים. הפעלת ההגדרה </w:t>
      </w:r>
      <w:r w:rsidRPr="00C01C06">
        <w:rPr>
          <w:rFonts w:ascii="Tahoma" w:hAnsi="Tahoma" w:cs="Tahoma"/>
          <w:b w:val="0"/>
          <w:bCs w:val="0"/>
          <w:kern w:val="32"/>
          <w:sz w:val="20"/>
        </w:rPr>
        <w:t>Prevent Bypassing SmartScreen prompts for files</w:t>
      </w:r>
      <w:r w:rsidRPr="00C01C06">
        <w:rPr>
          <w:rFonts w:ascii="Tahoma" w:hAnsi="Tahoma" w:cs="Tahoma"/>
          <w:b w:val="0"/>
          <w:bCs w:val="0"/>
          <w:kern w:val="32"/>
          <w:sz w:val="20"/>
          <w:rtl/>
        </w:rPr>
        <w:t xml:space="preserve"> משמע</w:t>
      </w:r>
      <w:r w:rsidR="00EC2A6B">
        <w:rPr>
          <w:rFonts w:ascii="Tahoma" w:hAnsi="Tahoma" w:cs="Tahoma" w:hint="cs"/>
          <w:b w:val="0"/>
          <w:bCs w:val="0"/>
          <w:kern w:val="32"/>
          <w:sz w:val="20"/>
          <w:rtl/>
        </w:rPr>
        <w:t>ה</w:t>
      </w:r>
      <w:r w:rsidRPr="00C01C06">
        <w:rPr>
          <w:rFonts w:ascii="Tahoma" w:hAnsi="Tahoma" w:cs="Tahoma"/>
          <w:b w:val="0"/>
          <w:bCs w:val="0"/>
          <w:kern w:val="32"/>
          <w:sz w:val="20"/>
          <w:rtl/>
        </w:rPr>
        <w:t xml:space="preserve"> כי משתמשים לא יכולים להתעלם מהאזהרות של </w:t>
      </w:r>
      <w:r w:rsidRPr="00C01C06">
        <w:rPr>
          <w:rFonts w:ascii="Tahoma" w:hAnsi="Tahoma" w:cs="Tahoma"/>
          <w:b w:val="0"/>
          <w:bCs w:val="0"/>
          <w:kern w:val="32"/>
          <w:sz w:val="20"/>
        </w:rPr>
        <w:t>Windows Defender</w:t>
      </w:r>
      <w:r w:rsidRPr="00C01C06">
        <w:rPr>
          <w:rFonts w:ascii="Tahoma" w:hAnsi="Tahoma" w:cs="Tahoma"/>
          <w:b w:val="0"/>
          <w:bCs w:val="0"/>
          <w:kern w:val="32"/>
          <w:sz w:val="20"/>
          <w:rtl/>
        </w:rPr>
        <w:t xml:space="preserve">, וכי הם </w:t>
      </w:r>
      <w:r w:rsidR="00EC2A6B">
        <w:rPr>
          <w:rFonts w:ascii="Tahoma" w:hAnsi="Tahoma" w:cs="Tahoma" w:hint="cs"/>
          <w:b w:val="0"/>
          <w:bCs w:val="0"/>
          <w:kern w:val="32"/>
          <w:sz w:val="20"/>
          <w:rtl/>
        </w:rPr>
        <w:t>לא יוכלו</w:t>
      </w:r>
      <w:r w:rsidR="00EC2A6B" w:rsidRPr="00C01C06">
        <w:rPr>
          <w:rFonts w:ascii="Tahoma" w:hAnsi="Tahoma" w:cs="Tahoma"/>
          <w:b w:val="0"/>
          <w:bCs w:val="0"/>
          <w:kern w:val="32"/>
          <w:sz w:val="20"/>
          <w:rtl/>
        </w:rPr>
        <w:t xml:space="preserve"> </w:t>
      </w:r>
      <w:r w:rsidRPr="00C01C06">
        <w:rPr>
          <w:rFonts w:ascii="Tahoma" w:hAnsi="Tahoma" w:cs="Tahoma"/>
          <w:b w:val="0"/>
          <w:bCs w:val="0"/>
          <w:kern w:val="32"/>
          <w:sz w:val="20"/>
          <w:rtl/>
        </w:rPr>
        <w:t>להוריד קבצים שאינם מאומתים.</w:t>
      </w:r>
    </w:p>
    <w:p w14:paraId="6893563F" w14:textId="3642B499" w:rsidR="00417491" w:rsidRPr="00C01C06" w:rsidRDefault="00417491" w:rsidP="00EF4461">
      <w:pPr>
        <w:pStyle w:val="3SubTitle"/>
        <w:numPr>
          <w:ilvl w:val="0"/>
          <w:numId w:val="34"/>
        </w:numPr>
        <w:bidi/>
        <w:spacing w:before="0"/>
        <w:outlineLvl w:val="9"/>
        <w:rPr>
          <w:rFonts w:ascii="Tahoma" w:hAnsi="Tahoma" w:cs="Tahoma"/>
          <w:b w:val="0"/>
          <w:bCs w:val="0"/>
          <w:sz w:val="20"/>
          <w:rtl/>
        </w:rPr>
      </w:pPr>
      <w:r w:rsidRPr="00C01C06">
        <w:rPr>
          <w:rFonts w:ascii="Tahoma" w:hAnsi="Tahoma" w:cs="Tahoma"/>
          <w:b w:val="0"/>
          <w:bCs w:val="0"/>
          <w:sz w:val="20"/>
        </w:rPr>
        <w:t>Windows Defender SmartScreen</w:t>
      </w:r>
      <w:r w:rsidRPr="00C01C06">
        <w:rPr>
          <w:rFonts w:ascii="Tahoma" w:hAnsi="Tahoma" w:cs="Tahoma"/>
          <w:b w:val="0"/>
          <w:bCs w:val="0"/>
          <w:sz w:val="20"/>
          <w:rtl/>
        </w:rPr>
        <w:t xml:space="preserve"> מתריע על גישה לאתרים שעלולים להיות זדוניים. הפעלת ההגדרה </w:t>
      </w:r>
      <w:r w:rsidRPr="00C01C06">
        <w:rPr>
          <w:rFonts w:ascii="Tahoma" w:hAnsi="Tahoma" w:cs="Tahoma"/>
          <w:b w:val="0"/>
          <w:bCs w:val="0"/>
          <w:kern w:val="32"/>
          <w:sz w:val="20"/>
        </w:rPr>
        <w:t>Prevent Bypassing SmartScreen prompts for sites</w:t>
      </w:r>
      <w:r w:rsidRPr="00C01C06">
        <w:rPr>
          <w:rFonts w:ascii="Tahoma" w:hAnsi="Tahoma" w:cs="Tahoma"/>
          <w:b w:val="0"/>
          <w:bCs w:val="0"/>
          <w:kern w:val="32"/>
          <w:sz w:val="20"/>
          <w:rtl/>
        </w:rPr>
        <w:t xml:space="preserve"> משמע</w:t>
      </w:r>
      <w:r w:rsidR="00EC2A6B">
        <w:rPr>
          <w:rFonts w:ascii="Tahoma" w:hAnsi="Tahoma" w:cs="Tahoma" w:hint="cs"/>
          <w:b w:val="0"/>
          <w:bCs w:val="0"/>
          <w:kern w:val="32"/>
          <w:sz w:val="20"/>
          <w:rtl/>
        </w:rPr>
        <w:t>ה</w:t>
      </w:r>
      <w:r w:rsidRPr="00C01C06">
        <w:rPr>
          <w:rFonts w:ascii="Tahoma" w:hAnsi="Tahoma" w:cs="Tahoma"/>
          <w:b w:val="0"/>
          <w:bCs w:val="0"/>
          <w:kern w:val="32"/>
          <w:sz w:val="20"/>
          <w:rtl/>
        </w:rPr>
        <w:t xml:space="preserve"> כי משתמשים לא </w:t>
      </w:r>
      <w:r w:rsidR="00EC2A6B">
        <w:rPr>
          <w:rFonts w:ascii="Tahoma" w:hAnsi="Tahoma" w:cs="Tahoma" w:hint="cs"/>
          <w:b w:val="0"/>
          <w:bCs w:val="0"/>
          <w:kern w:val="32"/>
          <w:sz w:val="20"/>
          <w:rtl/>
        </w:rPr>
        <w:t>יוכלו</w:t>
      </w:r>
      <w:r w:rsidR="00EC2A6B" w:rsidRPr="00C01C06">
        <w:rPr>
          <w:rFonts w:ascii="Tahoma" w:hAnsi="Tahoma" w:cs="Tahoma"/>
          <w:b w:val="0"/>
          <w:bCs w:val="0"/>
          <w:kern w:val="32"/>
          <w:sz w:val="20"/>
          <w:rtl/>
        </w:rPr>
        <w:t xml:space="preserve"> </w:t>
      </w:r>
      <w:r w:rsidRPr="00C01C06">
        <w:rPr>
          <w:rFonts w:ascii="Tahoma" w:hAnsi="Tahoma" w:cs="Tahoma"/>
          <w:b w:val="0"/>
          <w:bCs w:val="0"/>
          <w:kern w:val="32"/>
          <w:sz w:val="20"/>
          <w:rtl/>
        </w:rPr>
        <w:t xml:space="preserve">להתעלם מהאזהרות של </w:t>
      </w:r>
      <w:r w:rsidRPr="00C01C06">
        <w:rPr>
          <w:rFonts w:ascii="Tahoma" w:hAnsi="Tahoma" w:cs="Tahoma"/>
          <w:b w:val="0"/>
          <w:bCs w:val="0"/>
          <w:kern w:val="32"/>
          <w:sz w:val="20"/>
        </w:rPr>
        <w:t>Windows Defender</w:t>
      </w:r>
      <w:r w:rsidRPr="00C01C06">
        <w:rPr>
          <w:rFonts w:ascii="Tahoma" w:hAnsi="Tahoma" w:cs="Tahoma"/>
          <w:b w:val="0"/>
          <w:bCs w:val="0"/>
          <w:kern w:val="32"/>
          <w:sz w:val="20"/>
          <w:rtl/>
        </w:rPr>
        <w:t xml:space="preserve">, וכי הם </w:t>
      </w:r>
      <w:r w:rsidR="00EC2A6B">
        <w:rPr>
          <w:rFonts w:ascii="Tahoma" w:hAnsi="Tahoma" w:cs="Tahoma" w:hint="cs"/>
          <w:b w:val="0"/>
          <w:bCs w:val="0"/>
          <w:kern w:val="32"/>
          <w:sz w:val="20"/>
          <w:rtl/>
        </w:rPr>
        <w:t>לא יוכלו</w:t>
      </w:r>
      <w:r w:rsidRPr="00C01C06">
        <w:rPr>
          <w:rFonts w:ascii="Tahoma" w:hAnsi="Tahoma" w:cs="Tahoma"/>
          <w:b w:val="0"/>
          <w:bCs w:val="0"/>
          <w:kern w:val="32"/>
          <w:sz w:val="20"/>
          <w:rtl/>
        </w:rPr>
        <w:t xml:space="preserve"> לגלוש באתרים שאינם </w:t>
      </w:r>
      <w:r w:rsidR="00EC2A6B">
        <w:rPr>
          <w:rFonts w:ascii="Tahoma" w:hAnsi="Tahoma" w:cs="Tahoma" w:hint="cs"/>
          <w:b w:val="0"/>
          <w:bCs w:val="0"/>
          <w:kern w:val="32"/>
          <w:sz w:val="20"/>
          <w:rtl/>
        </w:rPr>
        <w:t>מאושרים</w:t>
      </w:r>
      <w:r w:rsidRPr="00C01C06">
        <w:rPr>
          <w:rFonts w:ascii="Tahoma" w:hAnsi="Tahoma" w:cs="Tahoma"/>
          <w:b w:val="0"/>
          <w:bCs w:val="0"/>
          <w:kern w:val="32"/>
          <w:sz w:val="20"/>
          <w:rtl/>
        </w:rPr>
        <w:t>.</w:t>
      </w:r>
    </w:p>
    <w:p w14:paraId="77608F77" w14:textId="46B77718" w:rsidR="00417491" w:rsidRPr="00C01C06" w:rsidRDefault="00417491" w:rsidP="00EF4461">
      <w:pPr>
        <w:pStyle w:val="3SubTitle"/>
        <w:numPr>
          <w:ilvl w:val="0"/>
          <w:numId w:val="34"/>
        </w:numPr>
        <w:bidi/>
        <w:spacing w:before="0"/>
        <w:outlineLvl w:val="9"/>
        <w:rPr>
          <w:rFonts w:ascii="Tahoma" w:hAnsi="Tahoma" w:cs="Tahoma"/>
          <w:b w:val="0"/>
          <w:bCs w:val="0"/>
          <w:sz w:val="20"/>
          <w:rtl/>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Don't allow WebRTC to share the </w:t>
      </w:r>
      <w:proofErr w:type="spellStart"/>
      <w:r w:rsidRPr="00C01C06">
        <w:rPr>
          <w:rFonts w:ascii="Tahoma" w:hAnsi="Tahoma" w:cs="Tahoma"/>
          <w:b w:val="0"/>
          <w:bCs w:val="0"/>
          <w:sz w:val="20"/>
        </w:rPr>
        <w:t>LocalHost</w:t>
      </w:r>
      <w:proofErr w:type="spellEnd"/>
      <w:r w:rsidRPr="00C01C06">
        <w:rPr>
          <w:rFonts w:ascii="Tahoma" w:hAnsi="Tahoma" w:cs="Tahoma"/>
          <w:b w:val="0"/>
          <w:bCs w:val="0"/>
          <w:sz w:val="20"/>
        </w:rPr>
        <w:t xml:space="preserve"> IP address</w:t>
      </w:r>
      <w:r w:rsidRPr="00C01C06">
        <w:rPr>
          <w:rFonts w:ascii="Tahoma" w:hAnsi="Tahoma" w:cs="Tahoma"/>
          <w:b w:val="0"/>
          <w:bCs w:val="0"/>
          <w:sz w:val="20"/>
          <w:rtl/>
        </w:rPr>
        <w:t xml:space="preserve"> מאפשרת למשתמש להחליט אם כתובת ה-</w:t>
      </w:r>
      <w:r w:rsidRPr="00C01C06">
        <w:rPr>
          <w:rFonts w:ascii="Tahoma" w:hAnsi="Tahoma" w:cs="Tahoma"/>
          <w:b w:val="0"/>
          <w:bCs w:val="0"/>
          <w:sz w:val="20"/>
        </w:rPr>
        <w:t>Local Host IP</w:t>
      </w:r>
      <w:r w:rsidRPr="00C01C06">
        <w:rPr>
          <w:rFonts w:ascii="Tahoma" w:hAnsi="Tahoma" w:cs="Tahoma"/>
          <w:b w:val="0"/>
          <w:bCs w:val="0"/>
          <w:sz w:val="20"/>
          <w:rtl/>
        </w:rPr>
        <w:t xml:space="preserve"> מוצגת בעת ביצוע שיחת טלפון באמצעות פרוטוקול </w:t>
      </w:r>
      <w:r w:rsidRPr="00C01C06">
        <w:rPr>
          <w:rFonts w:ascii="Tahoma" w:hAnsi="Tahoma" w:cs="Tahoma"/>
          <w:b w:val="0"/>
          <w:bCs w:val="0"/>
          <w:sz w:val="20"/>
        </w:rPr>
        <w:t>WebRTC</w:t>
      </w:r>
      <w:r w:rsidRPr="00C01C06">
        <w:rPr>
          <w:rFonts w:ascii="Tahoma" w:hAnsi="Tahoma" w:cs="Tahoma"/>
          <w:b w:val="0"/>
          <w:bCs w:val="0"/>
          <w:sz w:val="20"/>
          <w:rtl/>
        </w:rPr>
        <w:t>.</w:t>
      </w:r>
    </w:p>
    <w:p w14:paraId="4E6CCD9A"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114E2550" w14:textId="09704C14" w:rsidR="00DF3696" w:rsidRPr="00074867" w:rsidRDefault="00DF3696" w:rsidP="00074867">
      <w:pPr>
        <w:pStyle w:val="ListParagraph"/>
        <w:numPr>
          <w:ilvl w:val="0"/>
          <w:numId w:val="9"/>
        </w:numPr>
        <w:autoSpaceDE w:val="0"/>
        <w:autoSpaceDN w:val="0"/>
        <w:adjustRightInd w:val="0"/>
        <w:spacing w:line="240" w:lineRule="auto"/>
      </w:pPr>
      <w:r w:rsidRPr="00074867">
        <w:rPr>
          <w:rFonts w:hint="eastAsia"/>
          <w:rtl/>
        </w:rPr>
        <w:t>מומלץ</w:t>
      </w:r>
      <w:r w:rsidRPr="00074867">
        <w:rPr>
          <w:rtl/>
        </w:rPr>
        <w:t xml:space="preserve"> להגדיר את ההגדרה </w:t>
      </w:r>
      <w:r w:rsidRPr="00074867">
        <w:t>Allow Extensions</w:t>
      </w:r>
      <w:r w:rsidRPr="00074867">
        <w:rPr>
          <w:rtl/>
        </w:rPr>
        <w:t xml:space="preserve"> ל-</w:t>
      </w:r>
      <w:r w:rsidRPr="00074867">
        <w:t>Disabled</w:t>
      </w:r>
      <w:r w:rsidRPr="00074867">
        <w:rPr>
          <w:rtl/>
        </w:rPr>
        <w:t xml:space="preserve"> בנתיב הבא:</w:t>
      </w:r>
      <w:r w:rsidRPr="00074867">
        <w:rPr>
          <w:rtl/>
        </w:rPr>
        <w:br/>
      </w:r>
      <w:r w:rsidRPr="00074867">
        <w:t>Computer Configuration\Policies\Administrative Templates\Windows Components\Microsoft Edge\Allow Extensions</w:t>
      </w:r>
      <w:r w:rsidRPr="00074867">
        <w:rPr>
          <w:rtl/>
        </w:rPr>
        <w:br/>
      </w:r>
    </w:p>
    <w:p w14:paraId="3F187313" w14:textId="6782C4B7" w:rsidR="00417491" w:rsidRPr="00C01C06" w:rsidRDefault="00417491" w:rsidP="00074867">
      <w:pPr>
        <w:pStyle w:val="ListParagraph"/>
        <w:numPr>
          <w:ilvl w:val="0"/>
          <w:numId w:val="9"/>
        </w:numPr>
        <w:autoSpaceDE w:val="0"/>
        <w:autoSpaceDN w:val="0"/>
        <w:adjustRightInd w:val="0"/>
        <w:spacing w:line="240" w:lineRule="auto"/>
      </w:pPr>
      <w:r w:rsidRPr="00C01C06">
        <w:rPr>
          <w:rtl/>
        </w:rPr>
        <w:t>מומלץ להגדיר את ה-</w:t>
      </w:r>
      <w:r w:rsidRPr="00C01C06">
        <w:t>InPrivate Browsing</w:t>
      </w:r>
      <w:r w:rsidRPr="00C01C06">
        <w:rPr>
          <w:rtl/>
        </w:rPr>
        <w:t xml:space="preserve"> ל-</w:t>
      </w:r>
      <w:r w:rsidRPr="00C01C06">
        <w:t>Disable</w:t>
      </w:r>
      <w:r w:rsidRPr="00C01C06">
        <w:rPr>
          <w:rFonts w:hint="cs"/>
          <w:rtl/>
        </w:rPr>
        <w:t xml:space="preserve"> בנתיב הבא</w:t>
      </w:r>
      <w:r w:rsidRPr="00C01C06">
        <w:rPr>
          <w:rtl/>
        </w:rPr>
        <w:t>:</w:t>
      </w:r>
      <w:r w:rsidRPr="00C01C06">
        <w:rPr>
          <w:rtl/>
        </w:rPr>
        <w:br/>
      </w:r>
      <w:r w:rsidRPr="00C01C06">
        <w:t>Computer Configuration\Policies\Administrative Templates\Windows Components\Microsoft Edge\Allow InPrivate Browsing</w:t>
      </w:r>
      <w:r w:rsidRPr="00C01C06">
        <w:rPr>
          <w:rtl/>
        </w:rPr>
        <w:br/>
      </w:r>
    </w:p>
    <w:p w14:paraId="2803697C" w14:textId="7977B8A8" w:rsidR="00417491" w:rsidRPr="00074867" w:rsidRDefault="00417491" w:rsidP="00074867">
      <w:pPr>
        <w:pStyle w:val="ListParagraph"/>
        <w:numPr>
          <w:ilvl w:val="0"/>
          <w:numId w:val="9"/>
        </w:numPr>
        <w:autoSpaceDE w:val="0"/>
        <w:autoSpaceDN w:val="0"/>
        <w:adjustRightInd w:val="0"/>
        <w:spacing w:line="240" w:lineRule="auto"/>
      </w:pPr>
      <w:r w:rsidRPr="00074867">
        <w:rPr>
          <w:rtl/>
        </w:rPr>
        <w:t>מומלץ להגדיר את ה-</w:t>
      </w:r>
      <w:r w:rsidRPr="00074867">
        <w:t>Cookies</w:t>
      </w:r>
      <w:r w:rsidRPr="00074867">
        <w:rPr>
          <w:rtl/>
        </w:rPr>
        <w:t xml:space="preserve"> ל-</w:t>
      </w:r>
      <w:r w:rsidRPr="00074867">
        <w:t xml:space="preserve"> Block only 3rd-party cookies</w:t>
      </w:r>
      <w:r w:rsidRPr="00074867">
        <w:rPr>
          <w:rtl/>
        </w:rPr>
        <w:t xml:space="preserve"> בנתיב הבא:</w:t>
      </w:r>
      <w:r w:rsidRPr="00074867">
        <w:rPr>
          <w:rtl/>
        </w:rPr>
        <w:br/>
      </w:r>
      <w:r w:rsidRPr="00074867">
        <w:t>Computer Configuration\Policies\Administrative Templates\Windows Components\Microsoft Edge\Configure cookies</w:t>
      </w:r>
      <w:r w:rsidRPr="00074867">
        <w:rPr>
          <w:rtl/>
        </w:rPr>
        <w:br/>
      </w:r>
    </w:p>
    <w:p w14:paraId="25F27BC3" w14:textId="4BCDA869" w:rsidR="00417491" w:rsidRPr="006C0E68" w:rsidRDefault="00417491" w:rsidP="00074867">
      <w:pPr>
        <w:pStyle w:val="ListParagraph"/>
        <w:numPr>
          <w:ilvl w:val="0"/>
          <w:numId w:val="9"/>
        </w:numPr>
        <w:autoSpaceDE w:val="0"/>
        <w:autoSpaceDN w:val="0"/>
        <w:adjustRightInd w:val="0"/>
        <w:spacing w:line="240" w:lineRule="auto"/>
      </w:pPr>
      <w:r w:rsidRPr="006C0E68">
        <w:rPr>
          <w:rtl/>
        </w:rPr>
        <w:t>מומלץ להגדיר את ה-</w:t>
      </w:r>
      <w:r w:rsidRPr="006C0E68">
        <w:t>Password Manager</w:t>
      </w:r>
      <w:r w:rsidRPr="006C0E68">
        <w:rPr>
          <w:rtl/>
        </w:rPr>
        <w:t xml:space="preserve"> ל-</w:t>
      </w:r>
      <w:r w:rsidRPr="006C0E68">
        <w:t>Disable</w:t>
      </w:r>
      <w:r w:rsidRPr="006C0E68">
        <w:rPr>
          <w:rtl/>
        </w:rPr>
        <w:t xml:space="preserve"> בנתיב הבא:</w:t>
      </w:r>
      <w:r w:rsidRPr="006C0E68">
        <w:rPr>
          <w:rtl/>
        </w:rPr>
        <w:br/>
      </w:r>
      <w:r w:rsidRPr="006C0E68">
        <w:t>Computer Configuration\Policies\Administrative Templates\Windows Components\Microsoft Edge\Configure Password Manager</w:t>
      </w:r>
      <w:r w:rsidRPr="006C0E68">
        <w:rPr>
          <w:rtl/>
        </w:rPr>
        <w:br/>
      </w:r>
    </w:p>
    <w:p w14:paraId="6282A6C7" w14:textId="179D999C" w:rsidR="00417491" w:rsidRPr="006C0E68" w:rsidRDefault="00417491" w:rsidP="00074867">
      <w:pPr>
        <w:pStyle w:val="ListParagraph"/>
        <w:numPr>
          <w:ilvl w:val="0"/>
          <w:numId w:val="9"/>
        </w:numPr>
        <w:autoSpaceDE w:val="0"/>
        <w:autoSpaceDN w:val="0"/>
        <w:adjustRightInd w:val="0"/>
        <w:spacing w:line="240" w:lineRule="auto"/>
      </w:pPr>
      <w:r w:rsidRPr="006C0E68">
        <w:rPr>
          <w:rtl/>
        </w:rPr>
        <w:t>מומלץ להגדיר את ה-</w:t>
      </w:r>
      <w:r w:rsidRPr="006C0E68">
        <w:t>Popup Blocker</w:t>
      </w:r>
      <w:r w:rsidRPr="006C0E68">
        <w:rPr>
          <w:rtl/>
        </w:rPr>
        <w:t xml:space="preserve"> ל-</w:t>
      </w:r>
      <w:r w:rsidRPr="006C0E68">
        <w:t>Enabled</w:t>
      </w:r>
      <w:r w:rsidRPr="006C0E68">
        <w:rPr>
          <w:rtl/>
        </w:rPr>
        <w:t xml:space="preserve"> בנתיב הבא:</w:t>
      </w:r>
      <w:r w:rsidRPr="006C0E68">
        <w:rPr>
          <w:rtl/>
        </w:rPr>
        <w:br/>
      </w:r>
      <w:r w:rsidRPr="006C0E68">
        <w:t>Computer Configuration\Policies\Administrative Templates\Windows Components\Microsoft Edge\Configure Pop-up Blocker</w:t>
      </w:r>
      <w:r w:rsidRPr="006C0E68">
        <w:rPr>
          <w:rtl/>
        </w:rPr>
        <w:br/>
      </w:r>
    </w:p>
    <w:p w14:paraId="4945104F" w14:textId="70647FE3" w:rsidR="00417491" w:rsidRPr="006C0E68" w:rsidRDefault="00417491" w:rsidP="00074867">
      <w:pPr>
        <w:pStyle w:val="ListParagraph"/>
        <w:numPr>
          <w:ilvl w:val="0"/>
          <w:numId w:val="9"/>
        </w:numPr>
        <w:autoSpaceDE w:val="0"/>
        <w:autoSpaceDN w:val="0"/>
        <w:adjustRightInd w:val="0"/>
        <w:spacing w:line="240" w:lineRule="auto"/>
      </w:pPr>
      <w:r w:rsidRPr="006C0E68">
        <w:rPr>
          <w:rtl/>
        </w:rPr>
        <w:t>מומלץ להגדיר את ה-</w:t>
      </w:r>
      <w:r w:rsidRPr="006C0E68">
        <w:t xml:space="preserve"> search suggestions in Address bar</w:t>
      </w:r>
      <w:r w:rsidRPr="006C0E68">
        <w:rPr>
          <w:rtl/>
        </w:rPr>
        <w:t xml:space="preserve"> ל-</w:t>
      </w:r>
      <w:r w:rsidRPr="006C0E68">
        <w:t>Disabled</w:t>
      </w:r>
      <w:r w:rsidRPr="006C0E68">
        <w:rPr>
          <w:rtl/>
        </w:rPr>
        <w:t xml:space="preserve"> בנתיב הבא:</w:t>
      </w:r>
      <w:r w:rsidRPr="006C0E68">
        <w:rPr>
          <w:rtl/>
        </w:rPr>
        <w:br/>
      </w:r>
      <w:r w:rsidRPr="006C0E68">
        <w:t>Computer Configuration\Policies\Administrative Templates\Windows Components\Microsoft Edge\Configure search suggestions in Address bar</w:t>
      </w:r>
      <w:r w:rsidRPr="006C0E68">
        <w:rPr>
          <w:rtl/>
        </w:rPr>
        <w:br/>
      </w:r>
    </w:p>
    <w:p w14:paraId="798F95BD"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Windows Defender SmartScreen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SmartScreen Filter</w:t>
      </w:r>
      <w:r w:rsidRPr="00C01C06">
        <w:rPr>
          <w:rFonts w:ascii="Tahoma" w:hAnsi="Tahoma" w:cs="Tahoma"/>
          <w:sz w:val="20"/>
          <w:szCs w:val="20"/>
          <w:rtl/>
        </w:rPr>
        <w:br/>
      </w:r>
    </w:p>
    <w:p w14:paraId="14707B35" w14:textId="60421A36" w:rsidR="00417491" w:rsidRPr="00074867" w:rsidRDefault="00417491" w:rsidP="00074867">
      <w:pPr>
        <w:pStyle w:val="ListParagraph"/>
        <w:numPr>
          <w:ilvl w:val="0"/>
          <w:numId w:val="9"/>
        </w:numPr>
        <w:autoSpaceDE w:val="0"/>
        <w:autoSpaceDN w:val="0"/>
        <w:adjustRightInd w:val="0"/>
        <w:spacing w:line="240" w:lineRule="auto"/>
      </w:pPr>
      <w:r w:rsidRPr="00074867">
        <w:rPr>
          <w:rtl/>
        </w:rPr>
        <w:t>מומלץ להגדיר את ה-</w:t>
      </w:r>
      <w:r w:rsidRPr="00074867">
        <w:t xml:space="preserve">Prevent Access to the </w:t>
      </w:r>
      <w:proofErr w:type="spellStart"/>
      <w:r w:rsidRPr="00074867">
        <w:t>about:flags</w:t>
      </w:r>
      <w:proofErr w:type="spellEnd"/>
      <w:r w:rsidRPr="00074867">
        <w:t xml:space="preserve"> page</w:t>
      </w:r>
      <w:r w:rsidRPr="00074867">
        <w:rPr>
          <w:rtl/>
        </w:rPr>
        <w:t xml:space="preserve"> ל-</w:t>
      </w:r>
      <w:r w:rsidRPr="00074867">
        <w:t>Enabled</w:t>
      </w:r>
      <w:r w:rsidRPr="00074867">
        <w:rPr>
          <w:rtl/>
        </w:rPr>
        <w:t xml:space="preserve"> בנתיב הבא:</w:t>
      </w:r>
      <w:r w:rsidRPr="00074867">
        <w:rPr>
          <w:rtl/>
        </w:rPr>
        <w:br/>
      </w:r>
      <w:r w:rsidRPr="00074867">
        <w:t xml:space="preserve">Computer Configuration\Policies\Administrative Templates\Windows Components\Microsoft Edge\Prevent access to the </w:t>
      </w:r>
      <w:proofErr w:type="spellStart"/>
      <w:r w:rsidRPr="00074867">
        <w:t>about:flags</w:t>
      </w:r>
      <w:proofErr w:type="spellEnd"/>
      <w:r w:rsidRPr="00074867">
        <w:t xml:space="preserve"> page in Microsoft Edge</w:t>
      </w:r>
      <w:r w:rsidRPr="00074867">
        <w:rPr>
          <w:rtl/>
        </w:rPr>
        <w:br/>
      </w:r>
    </w:p>
    <w:p w14:paraId="3A336A5C" w14:textId="44AADE3E" w:rsidR="00417491" w:rsidRPr="00074867" w:rsidRDefault="00417491" w:rsidP="00074867">
      <w:pPr>
        <w:pStyle w:val="ListParagraph"/>
        <w:numPr>
          <w:ilvl w:val="0"/>
          <w:numId w:val="9"/>
        </w:numPr>
        <w:autoSpaceDE w:val="0"/>
        <w:autoSpaceDN w:val="0"/>
        <w:adjustRightInd w:val="0"/>
        <w:spacing w:line="240" w:lineRule="auto"/>
      </w:pPr>
      <w:r w:rsidRPr="00074867">
        <w:rPr>
          <w:rtl/>
        </w:rPr>
        <w:t>מומלץ להגדיר את ה-</w:t>
      </w:r>
      <w:r w:rsidRPr="00074867">
        <w:t xml:space="preserve"> Prevent Bypassing SmartScreen prompts for files</w:t>
      </w:r>
      <w:r w:rsidRPr="00074867">
        <w:rPr>
          <w:rtl/>
        </w:rPr>
        <w:t xml:space="preserve"> ל-</w:t>
      </w:r>
      <w:r w:rsidRPr="00074867">
        <w:t>Enabled</w:t>
      </w:r>
      <w:r w:rsidRPr="00074867">
        <w:rPr>
          <w:rtl/>
        </w:rPr>
        <w:t>:</w:t>
      </w:r>
      <w:r w:rsidRPr="00074867">
        <w:rPr>
          <w:rtl/>
        </w:rPr>
        <w:br/>
      </w:r>
      <w:r w:rsidRPr="00074867">
        <w:t xml:space="preserve">Computer Configuration\Policies\Administrative Templates\Windows Components\Microsoft </w:t>
      </w:r>
      <w:r w:rsidRPr="00074867">
        <w:lastRenderedPageBreak/>
        <w:t>Edge\Prevent bypassing SmartScreen prompts for files</w:t>
      </w:r>
      <w:r w:rsidRPr="00074867">
        <w:rPr>
          <w:rtl/>
        </w:rPr>
        <w:br/>
      </w:r>
    </w:p>
    <w:p w14:paraId="6184178C" w14:textId="0062D35E" w:rsidR="00417491" w:rsidRPr="00A51BD0" w:rsidRDefault="00417491" w:rsidP="006C0E68">
      <w:pPr>
        <w:pStyle w:val="ListParagraph"/>
        <w:numPr>
          <w:ilvl w:val="0"/>
          <w:numId w:val="9"/>
        </w:numPr>
        <w:autoSpaceDE w:val="0"/>
        <w:autoSpaceDN w:val="0"/>
        <w:adjustRightInd w:val="0"/>
        <w:spacing w:line="240" w:lineRule="auto"/>
      </w:pPr>
      <w:r w:rsidRPr="00A51BD0">
        <w:rPr>
          <w:rtl/>
        </w:rPr>
        <w:t>מומלץ להגדיר את ה-</w:t>
      </w:r>
      <w:r w:rsidRPr="00A51BD0">
        <w:t xml:space="preserve"> Prevent Bypassing SmartScreen prompts for sites</w:t>
      </w:r>
      <w:r w:rsidRPr="00A51BD0">
        <w:rPr>
          <w:rtl/>
        </w:rPr>
        <w:t xml:space="preserve"> ל-</w:t>
      </w:r>
      <w:r w:rsidRPr="00A51BD0">
        <w:t>Enabled</w:t>
      </w:r>
      <w:r w:rsidRPr="00A51BD0">
        <w:rPr>
          <w:rtl/>
        </w:rPr>
        <w:t>:</w:t>
      </w:r>
      <w:r w:rsidRPr="00A51BD0">
        <w:rPr>
          <w:rtl/>
        </w:rPr>
        <w:br/>
      </w:r>
      <w:r w:rsidRPr="00A51BD0">
        <w:t>Computer Configuration\Policies\Administrative Templates\Windows Components\Microsoft Edge\Prevent bypassing SmartScreen prompts for sites</w:t>
      </w:r>
      <w:r w:rsidRPr="00A51BD0">
        <w:rPr>
          <w:rtl/>
        </w:rPr>
        <w:br/>
      </w:r>
    </w:p>
    <w:p w14:paraId="238844AE" w14:textId="466BB7EF" w:rsidR="00417491"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using Localhost IP address for WebRTC</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using Localhost IP address for WebRTC</w:t>
      </w:r>
    </w:p>
    <w:p w14:paraId="2A75A3A3" w14:textId="5AC85743" w:rsidR="00EC2A6B" w:rsidRPr="00965B26" w:rsidRDefault="00EC2A6B" w:rsidP="00965B26">
      <w:pPr>
        <w:bidi w:val="0"/>
        <w:rPr>
          <w:rFonts w:ascii="Tahoma" w:hAnsi="Tahoma" w:cs="Tahoma"/>
          <w:sz w:val="20"/>
          <w:szCs w:val="20"/>
        </w:rPr>
      </w:pPr>
      <w:r>
        <w:rPr>
          <w:rFonts w:ascii="Tahoma" w:hAnsi="Tahoma" w:cs="Tahoma"/>
          <w:sz w:val="20"/>
          <w:szCs w:val="20"/>
          <w:rtl/>
        </w:rPr>
        <w:br w:type="page"/>
      </w:r>
    </w:p>
    <w:p w14:paraId="3DBF937D" w14:textId="77777777" w:rsidR="00417491" w:rsidRPr="00C01C06" w:rsidRDefault="00417491" w:rsidP="00EF4461">
      <w:pPr>
        <w:pStyle w:val="a0"/>
        <w:numPr>
          <w:ilvl w:val="1"/>
          <w:numId w:val="5"/>
        </w:numPr>
        <w:bidi/>
        <w:ind w:left="935" w:hanging="935"/>
        <w:rPr>
          <w:rFonts w:ascii="Tahoma" w:hAnsi="Tahoma" w:cs="Tahoma"/>
          <w:lang w:bidi="he-IL"/>
        </w:rPr>
      </w:pPr>
      <w:bookmarkStart w:id="50" w:name="_Toc56326354"/>
      <w:bookmarkStart w:id="51" w:name="_Toc63855006"/>
      <w:r w:rsidRPr="00C01C06">
        <w:rPr>
          <w:rFonts w:ascii="Tahoma" w:hAnsi="Tahoma" w:cs="Tahoma" w:hint="cs"/>
          <w:rtl/>
          <w:lang w:bidi="he-IL"/>
        </w:rPr>
        <w:lastRenderedPageBreak/>
        <w:t>ליקויים בהגדרות ה-</w:t>
      </w:r>
      <w:r w:rsidRPr="00C01C06">
        <w:rPr>
          <w:rFonts w:ascii="Tahoma" w:hAnsi="Tahoma" w:cs="Tahoma"/>
          <w:lang w:bidi="he-IL"/>
        </w:rPr>
        <w:t>Logon</w:t>
      </w:r>
      <w:r w:rsidRPr="00C01C06">
        <w:rPr>
          <w:rFonts w:ascii="Tahoma" w:hAnsi="Tahoma" w:cs="Tahoma" w:hint="cs"/>
          <w:rtl/>
          <w:lang w:bidi="he-IL"/>
        </w:rPr>
        <w:t>.</w:t>
      </w:r>
      <w:bookmarkEnd w:id="50"/>
      <w:bookmarkEnd w:id="51"/>
    </w:p>
    <w:p w14:paraId="7989F8CD"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3D1ABADF"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57FD427" w14:textId="2DFD5824" w:rsidR="00417491" w:rsidRPr="00C01C06" w:rsidRDefault="00417491" w:rsidP="00EF4461">
      <w:pPr>
        <w:pStyle w:val="3SubTitle"/>
        <w:numPr>
          <w:ilvl w:val="0"/>
          <w:numId w:val="35"/>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sidR="004F5D74">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Block user from showing account details on sign-in</w:t>
      </w:r>
      <w:r w:rsidRPr="00C01C06">
        <w:rPr>
          <w:rFonts w:ascii="Tahoma" w:hAnsi="Tahoma" w:cs="Tahoma" w:hint="cs"/>
          <w:b w:val="0"/>
          <w:bCs w:val="0"/>
          <w:sz w:val="20"/>
          <w:rtl/>
        </w:rPr>
        <w:t xml:space="preserve"> אינה מוגדרת כראוי.</w:t>
      </w:r>
    </w:p>
    <w:p w14:paraId="53FABF86" w14:textId="6B2B3976" w:rsidR="00417491" w:rsidRPr="00C01C06" w:rsidRDefault="00417491" w:rsidP="00EF4461">
      <w:pPr>
        <w:pStyle w:val="3SubTitle"/>
        <w:numPr>
          <w:ilvl w:val="0"/>
          <w:numId w:val="35"/>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display network selection UI</w:t>
      </w:r>
      <w:r w:rsidRPr="00C01C06">
        <w:rPr>
          <w:rFonts w:ascii="Tahoma" w:hAnsi="Tahoma" w:cs="Tahoma" w:hint="cs"/>
          <w:b w:val="0"/>
          <w:bCs w:val="0"/>
          <w:sz w:val="20"/>
          <w:rtl/>
        </w:rPr>
        <w:t xml:space="preserve"> אינה מוגדרת כראוי.</w:t>
      </w:r>
    </w:p>
    <w:p w14:paraId="55924BF9" w14:textId="744862A5" w:rsidR="00417491" w:rsidRPr="00C01C06" w:rsidRDefault="00417491" w:rsidP="00EF4461">
      <w:pPr>
        <w:pStyle w:val="3SubTitle"/>
        <w:numPr>
          <w:ilvl w:val="0"/>
          <w:numId w:val="35"/>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במהלך הבדיקה</w:t>
      </w:r>
      <w:r w:rsidR="004F5D74">
        <w:rPr>
          <w:rFonts w:ascii="Tahoma" w:hAnsi="Tahoma" w:cs="Tahoma" w:hint="cs"/>
          <w:b w:val="0"/>
          <w:bCs w:val="0"/>
          <w:kern w:val="32"/>
          <w:sz w:val="20"/>
          <w:rtl/>
        </w:rPr>
        <w:t xml:space="preserve"> </w:t>
      </w:r>
      <w:r w:rsidRPr="00C01C06">
        <w:rPr>
          <w:rFonts w:ascii="Tahoma" w:hAnsi="Tahoma" w:cs="Tahoma" w:hint="cs"/>
          <w:b w:val="0"/>
          <w:bCs w:val="0"/>
          <w:kern w:val="32"/>
          <w:sz w:val="20"/>
          <w:rtl/>
        </w:rPr>
        <w:t xml:space="preserve">נמצא כי ההגדרה </w:t>
      </w:r>
      <w:r w:rsidRPr="00C01C06">
        <w:rPr>
          <w:rFonts w:ascii="Tahoma" w:hAnsi="Tahoma" w:cs="Tahoma"/>
          <w:b w:val="0"/>
          <w:bCs w:val="0"/>
          <w:kern w:val="32"/>
          <w:sz w:val="20"/>
        </w:rPr>
        <w:t>Do not enumerate connected users on domain-joined computers</w:t>
      </w:r>
      <w:r w:rsidRPr="00C01C06">
        <w:rPr>
          <w:rFonts w:ascii="Tahoma" w:hAnsi="Tahoma" w:cs="Tahoma" w:hint="cs"/>
          <w:b w:val="0"/>
          <w:bCs w:val="0"/>
          <w:kern w:val="32"/>
          <w:sz w:val="20"/>
          <w:rtl/>
        </w:rPr>
        <w:t xml:space="preserve"> אינה מוגדרת כראוי.</w:t>
      </w:r>
    </w:p>
    <w:p w14:paraId="6879768E" w14:textId="17FD3AAC" w:rsidR="00417491" w:rsidRPr="00C01C06" w:rsidRDefault="00417491" w:rsidP="00EF4461">
      <w:pPr>
        <w:pStyle w:val="3SubTitle"/>
        <w:numPr>
          <w:ilvl w:val="0"/>
          <w:numId w:val="35"/>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Enumerate local users on domain-joined computers</w:t>
      </w:r>
      <w:r w:rsidRPr="00C01C06">
        <w:rPr>
          <w:rFonts w:ascii="Tahoma" w:hAnsi="Tahoma" w:cs="Tahoma" w:hint="cs"/>
          <w:b w:val="0"/>
          <w:bCs w:val="0"/>
          <w:kern w:val="32"/>
          <w:sz w:val="20"/>
          <w:rtl/>
        </w:rPr>
        <w:t xml:space="preserve"> אינה מוגדרת כראוי.</w:t>
      </w:r>
    </w:p>
    <w:p w14:paraId="16C62365" w14:textId="68C08D28" w:rsidR="00417491" w:rsidRPr="00C01C06" w:rsidRDefault="00417491" w:rsidP="00EF4461">
      <w:pPr>
        <w:pStyle w:val="3SubTitle"/>
        <w:numPr>
          <w:ilvl w:val="0"/>
          <w:numId w:val="35"/>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app notifications on the lock screen</w:t>
      </w:r>
      <w:r w:rsidRPr="00C01C06">
        <w:rPr>
          <w:rFonts w:ascii="Tahoma" w:hAnsi="Tahoma" w:cs="Tahoma" w:hint="cs"/>
          <w:b w:val="0"/>
          <w:bCs w:val="0"/>
          <w:kern w:val="32"/>
          <w:sz w:val="20"/>
          <w:rtl/>
        </w:rPr>
        <w:t xml:space="preserve"> אינה מוגדרת כראוי.</w:t>
      </w:r>
    </w:p>
    <w:p w14:paraId="4A488C31" w14:textId="3DF42BF8" w:rsidR="00417491" w:rsidRPr="00C01C06" w:rsidRDefault="00417491" w:rsidP="00EF4461">
      <w:pPr>
        <w:pStyle w:val="3SubTitle"/>
        <w:numPr>
          <w:ilvl w:val="0"/>
          <w:numId w:val="35"/>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במהלך הבדיקה</w:t>
      </w:r>
      <w:r w:rsidR="004F5D74">
        <w:rPr>
          <w:rFonts w:ascii="Tahoma" w:hAnsi="Tahoma" w:cs="Tahoma" w:hint="cs"/>
          <w:b w:val="0"/>
          <w:bCs w:val="0"/>
          <w:kern w:val="32"/>
          <w:sz w:val="20"/>
          <w:rtl/>
        </w:rPr>
        <w:t xml:space="preserve"> </w:t>
      </w:r>
      <w:r w:rsidRPr="00C01C06">
        <w:rPr>
          <w:rFonts w:ascii="Tahoma" w:hAnsi="Tahoma" w:cs="Tahoma" w:hint="cs"/>
          <w:b w:val="0"/>
          <w:bCs w:val="0"/>
          <w:kern w:val="32"/>
          <w:sz w:val="20"/>
          <w:rtl/>
        </w:rPr>
        <w:t xml:space="preserve">נמצא כי ההגדרה </w:t>
      </w:r>
      <w:r w:rsidRPr="00C01C06">
        <w:rPr>
          <w:rFonts w:ascii="Tahoma" w:hAnsi="Tahoma" w:cs="Tahoma"/>
          <w:b w:val="0"/>
          <w:bCs w:val="0"/>
          <w:kern w:val="32"/>
          <w:sz w:val="20"/>
        </w:rPr>
        <w:t>Turn on convenience PIN sign-in</w:t>
      </w:r>
      <w:r w:rsidRPr="00C01C06">
        <w:rPr>
          <w:rFonts w:ascii="Tahoma" w:hAnsi="Tahoma" w:cs="Tahoma" w:hint="cs"/>
          <w:b w:val="0"/>
          <w:bCs w:val="0"/>
          <w:kern w:val="32"/>
          <w:sz w:val="20"/>
          <w:rtl/>
        </w:rPr>
        <w:t xml:space="preserve"> אינה מוגדרת כראוי.</w:t>
      </w:r>
    </w:p>
    <w:p w14:paraId="5C371DF9"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4985C20F" w14:textId="27AB9ACD"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2B7282CE"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310EC01" w14:textId="2ADF0714"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1B3AD408"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3AE4FF70"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7E283EEE" w14:textId="487295BD" w:rsidR="00417491" w:rsidRPr="00C01C06" w:rsidRDefault="00417491" w:rsidP="002E682E">
      <w:pPr>
        <w:pStyle w:val="3SubTitle"/>
        <w:numPr>
          <w:ilvl w:val="0"/>
          <w:numId w:val="3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Block user from showing account details on sign-in</w:t>
      </w:r>
      <w:r w:rsidRPr="00C01C06">
        <w:rPr>
          <w:rFonts w:ascii="Tahoma" w:hAnsi="Tahoma" w:cs="Tahoma" w:hint="cs"/>
          <w:b w:val="0"/>
          <w:bCs w:val="0"/>
          <w:sz w:val="20"/>
          <w:rtl/>
        </w:rPr>
        <w:t xml:space="preserve"> מונעת הצגת פרטי חשבון</w:t>
      </w:r>
      <w:r w:rsidR="006B2E4A">
        <w:rPr>
          <w:rFonts w:ascii="Tahoma" w:hAnsi="Tahoma" w:cs="Tahoma" w:hint="cs"/>
          <w:b w:val="0"/>
          <w:bCs w:val="0"/>
          <w:sz w:val="20"/>
          <w:rtl/>
        </w:rPr>
        <w:t xml:space="preserve">, </w:t>
      </w:r>
      <w:r w:rsidRPr="00C01C06">
        <w:rPr>
          <w:rFonts w:ascii="Tahoma" w:hAnsi="Tahoma" w:cs="Tahoma" w:hint="cs"/>
          <w:b w:val="0"/>
          <w:bCs w:val="0"/>
          <w:sz w:val="20"/>
          <w:rtl/>
        </w:rPr>
        <w:t>כגון כתובת דואר או שם משתמש</w:t>
      </w:r>
      <w:r w:rsidR="006B2E4A">
        <w:rPr>
          <w:rFonts w:ascii="Tahoma" w:hAnsi="Tahoma" w:cs="Tahoma" w:hint="cs"/>
          <w:b w:val="0"/>
          <w:bCs w:val="0"/>
          <w:sz w:val="20"/>
          <w:rtl/>
        </w:rPr>
        <w:t>,</w:t>
      </w:r>
      <w:r w:rsidRPr="00C01C06">
        <w:rPr>
          <w:rFonts w:ascii="Tahoma" w:hAnsi="Tahoma" w:cs="Tahoma" w:hint="cs"/>
          <w:b w:val="0"/>
          <w:bCs w:val="0"/>
          <w:sz w:val="20"/>
          <w:rtl/>
        </w:rPr>
        <w:t xml:space="preserve"> במסך ההזדהות.</w:t>
      </w:r>
      <w:r w:rsidRPr="00C01C06">
        <w:rPr>
          <w:rFonts w:ascii="Tahoma" w:hAnsi="Tahoma" w:cs="Tahoma"/>
          <w:b w:val="0"/>
          <w:bCs w:val="0"/>
          <w:sz w:val="20"/>
          <w:rtl/>
        </w:rPr>
        <w:br/>
      </w:r>
      <w:r w:rsidRPr="00C01C06">
        <w:rPr>
          <w:rFonts w:ascii="Tahoma" w:hAnsi="Tahoma" w:cs="Tahoma" w:hint="cs"/>
          <w:b w:val="0"/>
          <w:bCs w:val="0"/>
          <w:sz w:val="20"/>
          <w:rtl/>
        </w:rPr>
        <w:t xml:space="preserve">תוקף עם גישה לעמדה יכול להציג את שם המשתמש האחרון שהזדהה ולבצע תקיפות כגון </w:t>
      </w:r>
      <w:r w:rsidRPr="00C01C06">
        <w:rPr>
          <w:rFonts w:ascii="Tahoma" w:hAnsi="Tahoma" w:cs="Tahoma"/>
          <w:b w:val="0"/>
          <w:bCs w:val="0"/>
          <w:sz w:val="20"/>
        </w:rPr>
        <w:t>Brute-Force</w:t>
      </w:r>
      <w:r w:rsidRPr="00C01C06">
        <w:rPr>
          <w:rFonts w:ascii="Tahoma" w:hAnsi="Tahoma" w:cs="Tahoma" w:hint="cs"/>
          <w:b w:val="0"/>
          <w:bCs w:val="0"/>
          <w:sz w:val="20"/>
          <w:rtl/>
        </w:rPr>
        <w:t xml:space="preserve"> </w:t>
      </w:r>
      <w:r w:rsidR="006B2E4A">
        <w:rPr>
          <w:rFonts w:ascii="Tahoma" w:hAnsi="Tahoma" w:cs="Tahoma" w:hint="cs"/>
          <w:b w:val="0"/>
          <w:bCs w:val="0"/>
          <w:sz w:val="20"/>
          <w:rtl/>
        </w:rPr>
        <w:t xml:space="preserve">או מתקפות מילון, </w:t>
      </w:r>
      <w:r w:rsidRPr="00C01C06">
        <w:rPr>
          <w:rFonts w:ascii="Tahoma" w:hAnsi="Tahoma" w:cs="Tahoma" w:hint="cs"/>
          <w:b w:val="0"/>
          <w:bCs w:val="0"/>
          <w:sz w:val="20"/>
          <w:rtl/>
        </w:rPr>
        <w:t>על מנת לנחש את הסיסמה</w:t>
      </w:r>
      <w:r w:rsidR="006B2E4A">
        <w:rPr>
          <w:rFonts w:ascii="Tahoma" w:hAnsi="Tahoma" w:cs="Tahoma" w:hint="cs"/>
          <w:b w:val="0"/>
          <w:bCs w:val="0"/>
          <w:sz w:val="20"/>
          <w:rtl/>
        </w:rPr>
        <w:t>.</w:t>
      </w:r>
    </w:p>
    <w:p w14:paraId="69032918" w14:textId="77777777" w:rsidR="00417491" w:rsidRPr="00C01C06" w:rsidRDefault="00417491" w:rsidP="00EF4461">
      <w:pPr>
        <w:pStyle w:val="3SubTitle"/>
        <w:numPr>
          <w:ilvl w:val="0"/>
          <w:numId w:val="3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display network selection UI</w:t>
      </w:r>
      <w:r w:rsidRPr="00C01C06">
        <w:rPr>
          <w:rFonts w:ascii="Tahoma" w:hAnsi="Tahoma" w:cs="Tahoma" w:hint="cs"/>
          <w:b w:val="0"/>
          <w:bCs w:val="0"/>
          <w:sz w:val="20"/>
          <w:rtl/>
        </w:rPr>
        <w:t xml:space="preserve"> מאפשרת לקבוע אם מישהו יכול לקיים אינטראקציה עם מסך הכניסה של ממשקי משתמש ברשתות הזמינות. משתמש שאינו מורשה יכול לנתק את המחשב מהרשת או לחבר את המחשב לרשתות זמינות אחרות מבלי להתחבר ל-</w:t>
      </w:r>
      <w:r w:rsidRPr="00C01C06">
        <w:rPr>
          <w:rFonts w:ascii="Tahoma" w:hAnsi="Tahoma" w:cs="Tahoma"/>
          <w:b w:val="0"/>
          <w:bCs w:val="0"/>
          <w:sz w:val="20"/>
        </w:rPr>
        <w:t>Windows</w:t>
      </w:r>
      <w:r w:rsidRPr="00C01C06">
        <w:rPr>
          <w:rFonts w:ascii="Tahoma" w:hAnsi="Tahoma" w:cs="Tahoma" w:hint="cs"/>
          <w:b w:val="0"/>
          <w:bCs w:val="0"/>
          <w:sz w:val="20"/>
          <w:rtl/>
        </w:rPr>
        <w:t>.</w:t>
      </w:r>
    </w:p>
    <w:p w14:paraId="394C68A4" w14:textId="6EE7615A" w:rsidR="00417491" w:rsidRPr="00C01C06" w:rsidRDefault="00417491" w:rsidP="00EF4461">
      <w:pPr>
        <w:pStyle w:val="3SubTitle"/>
        <w:numPr>
          <w:ilvl w:val="0"/>
          <w:numId w:val="3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enumerate connected users on domain-joined computers</w:t>
      </w:r>
      <w:r w:rsidRPr="00C01C06">
        <w:rPr>
          <w:rFonts w:ascii="Tahoma" w:hAnsi="Tahoma" w:cs="Tahoma" w:hint="cs"/>
          <w:b w:val="0"/>
          <w:bCs w:val="0"/>
          <w:sz w:val="20"/>
          <w:rtl/>
        </w:rPr>
        <w:t xml:space="preserve"> מונע</w:t>
      </w:r>
      <w:r w:rsidR="006B2E4A">
        <w:rPr>
          <w:rFonts w:ascii="Tahoma" w:hAnsi="Tahoma" w:cs="Tahoma" w:hint="cs"/>
          <w:b w:val="0"/>
          <w:bCs w:val="0"/>
          <w:sz w:val="20"/>
          <w:rtl/>
        </w:rPr>
        <w:t>ת</w:t>
      </w:r>
      <w:r w:rsidRPr="00C01C06">
        <w:rPr>
          <w:rFonts w:ascii="Tahoma" w:hAnsi="Tahoma" w:cs="Tahoma" w:hint="cs"/>
          <w:b w:val="0"/>
          <w:bCs w:val="0"/>
          <w:sz w:val="20"/>
          <w:rtl/>
        </w:rPr>
        <w:t xml:space="preserve"> ממשתמשים מחוברים למנות את המחשבים המחוברים ל-</w:t>
      </w:r>
      <w:r w:rsidRPr="00C01C06">
        <w:rPr>
          <w:rFonts w:ascii="Tahoma" w:hAnsi="Tahoma" w:cs="Tahoma"/>
          <w:b w:val="0"/>
          <w:bCs w:val="0"/>
          <w:sz w:val="20"/>
        </w:rPr>
        <w:t>Domain</w:t>
      </w:r>
      <w:r w:rsidRPr="00C01C06">
        <w:rPr>
          <w:rFonts w:ascii="Tahoma" w:hAnsi="Tahoma" w:cs="Tahoma" w:hint="cs"/>
          <w:b w:val="0"/>
          <w:bCs w:val="0"/>
          <w:sz w:val="20"/>
          <w:rtl/>
        </w:rPr>
        <w:t xml:space="preserve">. תוקפים יכולים לנצל אפשרות זו על מנת לאסוף שמות חשבונות של משתמשים, ולאחר מכן להשתמש במידע זה בשילוב עם מתקפות כגון </w:t>
      </w:r>
      <w:r w:rsidR="006B2E4A">
        <w:rPr>
          <w:rFonts w:ascii="Tahoma" w:hAnsi="Tahoma" w:cs="Tahoma" w:hint="cs"/>
          <w:b w:val="0"/>
          <w:bCs w:val="0"/>
          <w:sz w:val="20"/>
        </w:rPr>
        <w:t>B</w:t>
      </w:r>
      <w:r w:rsidR="006B2E4A">
        <w:rPr>
          <w:rFonts w:ascii="Tahoma" w:hAnsi="Tahoma" w:cs="Tahoma"/>
          <w:b w:val="0"/>
          <w:bCs w:val="0"/>
          <w:sz w:val="20"/>
        </w:rPr>
        <w:t>rute</w:t>
      </w:r>
      <w:r w:rsidRPr="00C01C06">
        <w:rPr>
          <w:rFonts w:ascii="Tahoma" w:hAnsi="Tahoma" w:cs="Tahoma"/>
          <w:b w:val="0"/>
          <w:bCs w:val="0"/>
          <w:sz w:val="20"/>
        </w:rPr>
        <w:t>-Force</w:t>
      </w:r>
      <w:r w:rsidRPr="00C01C06">
        <w:rPr>
          <w:rFonts w:ascii="Tahoma" w:hAnsi="Tahoma" w:cs="Tahoma" w:hint="cs"/>
          <w:b w:val="0"/>
          <w:bCs w:val="0"/>
          <w:sz w:val="20"/>
          <w:rtl/>
        </w:rPr>
        <w:t xml:space="preserve"> או הנדסה חברתית.</w:t>
      </w:r>
    </w:p>
    <w:p w14:paraId="43573D23" w14:textId="3D8EB6E7" w:rsidR="00417491" w:rsidRPr="00C01C06" w:rsidRDefault="00417491" w:rsidP="00EF4461">
      <w:pPr>
        <w:pStyle w:val="3SubTitle"/>
        <w:numPr>
          <w:ilvl w:val="0"/>
          <w:numId w:val="3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Enumerate local users on domain-joined computers</w:t>
      </w:r>
      <w:r w:rsidRPr="00C01C06">
        <w:rPr>
          <w:rFonts w:ascii="Tahoma" w:hAnsi="Tahoma" w:cs="Tahoma" w:hint="cs"/>
          <w:b w:val="0"/>
          <w:bCs w:val="0"/>
          <w:sz w:val="20"/>
          <w:rtl/>
        </w:rPr>
        <w:t xml:space="preserve"> מאפשרת למשתמשים מקומיים להימנות במחשבים המחוברים ל-</w:t>
      </w:r>
      <w:r w:rsidRPr="00C01C06">
        <w:rPr>
          <w:rFonts w:ascii="Tahoma" w:hAnsi="Tahoma" w:cs="Tahoma"/>
          <w:b w:val="0"/>
          <w:bCs w:val="0"/>
          <w:sz w:val="20"/>
        </w:rPr>
        <w:t>Domain</w:t>
      </w:r>
      <w:r w:rsidRPr="00C01C06">
        <w:rPr>
          <w:rFonts w:ascii="Tahoma" w:hAnsi="Tahoma" w:cs="Tahoma" w:hint="cs"/>
          <w:b w:val="0"/>
          <w:bCs w:val="0"/>
          <w:sz w:val="20"/>
          <w:rtl/>
        </w:rPr>
        <w:t xml:space="preserve">. תוקפים יכולים לנצל אפשרות זו על מנת לאסוף שמות </w:t>
      </w:r>
      <w:r w:rsidRPr="00C01C06">
        <w:rPr>
          <w:rFonts w:ascii="Tahoma" w:hAnsi="Tahoma" w:cs="Tahoma" w:hint="cs"/>
          <w:b w:val="0"/>
          <w:bCs w:val="0"/>
          <w:sz w:val="20"/>
          <w:rtl/>
        </w:rPr>
        <w:lastRenderedPageBreak/>
        <w:t xml:space="preserve">חשבונות של משתמשים, ולאחר מכן להשתמש במידע זה בשילוב עם מתקפות כגון </w:t>
      </w:r>
      <w:r w:rsidR="003B4112">
        <w:rPr>
          <w:rFonts w:ascii="Tahoma" w:hAnsi="Tahoma" w:cs="Tahoma" w:hint="cs"/>
          <w:b w:val="0"/>
          <w:bCs w:val="0"/>
          <w:sz w:val="20"/>
        </w:rPr>
        <w:t>B</w:t>
      </w:r>
      <w:r w:rsidR="003B4112">
        <w:rPr>
          <w:rFonts w:ascii="Tahoma" w:hAnsi="Tahoma" w:cs="Tahoma"/>
          <w:b w:val="0"/>
          <w:bCs w:val="0"/>
          <w:sz w:val="20"/>
        </w:rPr>
        <w:t>rute</w:t>
      </w:r>
      <w:r w:rsidRPr="00C01C06">
        <w:rPr>
          <w:rFonts w:ascii="Tahoma" w:hAnsi="Tahoma" w:cs="Tahoma"/>
          <w:b w:val="0"/>
          <w:bCs w:val="0"/>
          <w:sz w:val="20"/>
        </w:rPr>
        <w:t>-Force</w:t>
      </w:r>
      <w:r w:rsidRPr="00C01C06">
        <w:rPr>
          <w:rFonts w:ascii="Tahoma" w:hAnsi="Tahoma" w:cs="Tahoma" w:hint="cs"/>
          <w:b w:val="0"/>
          <w:bCs w:val="0"/>
          <w:sz w:val="20"/>
          <w:rtl/>
        </w:rPr>
        <w:t xml:space="preserve"> או הנדסה חברתית.</w:t>
      </w:r>
    </w:p>
    <w:p w14:paraId="04D12E3A" w14:textId="270B837A" w:rsidR="00417491" w:rsidRPr="00C01C06" w:rsidRDefault="00417491" w:rsidP="00EF4461">
      <w:pPr>
        <w:pStyle w:val="3SubTitle"/>
        <w:numPr>
          <w:ilvl w:val="0"/>
          <w:numId w:val="3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app notifications on the lock screen</w:t>
      </w:r>
      <w:r w:rsidRPr="00C01C06">
        <w:rPr>
          <w:rFonts w:ascii="Tahoma" w:hAnsi="Tahoma" w:cs="Tahoma" w:hint="cs"/>
          <w:b w:val="0"/>
          <w:bCs w:val="0"/>
          <w:sz w:val="20"/>
          <w:rtl/>
        </w:rPr>
        <w:t xml:space="preserve"> מאפשרת הופעת התראות של אפליקציות על מסך הנעילה. התראות אלו עלולות להציג נתונים רגישים או עסקיים ועל כ</w:t>
      </w:r>
      <w:r w:rsidR="003B4112">
        <w:rPr>
          <w:rFonts w:ascii="Tahoma" w:hAnsi="Tahoma" w:cs="Tahoma" w:hint="cs"/>
          <w:b w:val="0"/>
          <w:bCs w:val="0"/>
          <w:sz w:val="20"/>
          <w:rtl/>
        </w:rPr>
        <w:t>ן</w:t>
      </w:r>
      <w:r w:rsidRPr="00C01C06">
        <w:rPr>
          <w:rFonts w:ascii="Tahoma" w:hAnsi="Tahoma" w:cs="Tahoma" w:hint="cs"/>
          <w:b w:val="0"/>
          <w:bCs w:val="0"/>
          <w:sz w:val="20"/>
          <w:rtl/>
        </w:rPr>
        <w:t xml:space="preserve"> מומלץ שלא לאפשר אותן.</w:t>
      </w:r>
    </w:p>
    <w:p w14:paraId="67E7179F" w14:textId="089046FE" w:rsidR="00417491" w:rsidRPr="00C01C06" w:rsidRDefault="00417491" w:rsidP="00EF4461">
      <w:pPr>
        <w:pStyle w:val="3SubTitle"/>
        <w:numPr>
          <w:ilvl w:val="0"/>
          <w:numId w:val="3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on convenience PIN sign-in</w:t>
      </w:r>
      <w:r w:rsidRPr="00C01C06">
        <w:rPr>
          <w:rFonts w:ascii="Tahoma" w:hAnsi="Tahoma" w:cs="Tahoma" w:hint="cs"/>
          <w:b w:val="0"/>
          <w:bCs w:val="0"/>
          <w:sz w:val="20"/>
          <w:rtl/>
        </w:rPr>
        <w:t xml:space="preserve"> קובעת האם משתמש יכול להזדהות ל</w:t>
      </w:r>
      <w:r w:rsidR="003B4112">
        <w:rPr>
          <w:rFonts w:ascii="Tahoma" w:hAnsi="Tahoma" w:cs="Tahoma" w:hint="cs"/>
          <w:b w:val="0"/>
          <w:bCs w:val="0"/>
          <w:sz w:val="20"/>
          <w:rtl/>
        </w:rPr>
        <w:t>-</w:t>
      </w:r>
      <w:r w:rsidRPr="00C01C06">
        <w:rPr>
          <w:rFonts w:ascii="Tahoma" w:hAnsi="Tahoma" w:cs="Tahoma"/>
          <w:b w:val="0"/>
          <w:bCs w:val="0"/>
          <w:sz w:val="20"/>
        </w:rPr>
        <w:t>Domain</w:t>
      </w:r>
      <w:r w:rsidRPr="00C01C06">
        <w:rPr>
          <w:rFonts w:ascii="Tahoma" w:hAnsi="Tahoma" w:cs="Tahoma" w:hint="cs"/>
          <w:b w:val="0"/>
          <w:bCs w:val="0"/>
          <w:sz w:val="20"/>
          <w:rtl/>
        </w:rPr>
        <w:t xml:space="preserve"> באמצעות </w:t>
      </w:r>
      <w:r w:rsidRPr="00C01C06">
        <w:rPr>
          <w:rFonts w:ascii="Tahoma" w:hAnsi="Tahoma" w:cs="Tahoma" w:hint="cs"/>
          <w:b w:val="0"/>
          <w:bCs w:val="0"/>
          <w:sz w:val="20"/>
        </w:rPr>
        <w:t>PIN</w:t>
      </w:r>
      <w:r w:rsidRPr="00C01C06">
        <w:rPr>
          <w:rFonts w:ascii="Tahoma" w:hAnsi="Tahoma" w:cs="Tahoma" w:hint="cs"/>
          <w:b w:val="0"/>
          <w:bCs w:val="0"/>
          <w:sz w:val="20"/>
          <w:rtl/>
        </w:rPr>
        <w:t xml:space="preserve">. </w:t>
      </w:r>
      <w:r w:rsidRPr="00C01C06">
        <w:rPr>
          <w:rFonts w:ascii="Tahoma" w:hAnsi="Tahoma" w:cs="Tahoma" w:hint="cs"/>
          <w:b w:val="0"/>
          <w:bCs w:val="0"/>
          <w:sz w:val="20"/>
        </w:rPr>
        <w:t>PIN</w:t>
      </w:r>
      <w:r w:rsidRPr="00C01C06">
        <w:rPr>
          <w:rFonts w:ascii="Tahoma" w:hAnsi="Tahoma" w:cs="Tahoma" w:hint="cs"/>
          <w:b w:val="0"/>
          <w:bCs w:val="0"/>
          <w:sz w:val="20"/>
          <w:rtl/>
        </w:rPr>
        <w:t xml:space="preserve"> נוצר </w:t>
      </w:r>
      <w:r w:rsidR="003B4112">
        <w:rPr>
          <w:rFonts w:ascii="Tahoma" w:hAnsi="Tahoma" w:cs="Tahoma" w:hint="cs"/>
          <w:b w:val="0"/>
          <w:bCs w:val="0"/>
          <w:sz w:val="20"/>
          <w:rtl/>
        </w:rPr>
        <w:t xml:space="preserve">לרוב </w:t>
      </w:r>
      <w:r w:rsidRPr="00C01C06">
        <w:rPr>
          <w:rFonts w:ascii="Tahoma" w:hAnsi="Tahoma" w:cs="Tahoma" w:hint="cs"/>
          <w:b w:val="0"/>
          <w:bCs w:val="0"/>
          <w:sz w:val="20"/>
          <w:rtl/>
        </w:rPr>
        <w:t xml:space="preserve">ממבחר קטןשל תווים, ולפעמים </w:t>
      </w:r>
      <w:r w:rsidR="003B4112">
        <w:rPr>
          <w:rFonts w:ascii="Tahoma" w:hAnsi="Tahoma" w:cs="Tahoma" w:hint="cs"/>
          <w:b w:val="0"/>
          <w:bCs w:val="0"/>
          <w:sz w:val="20"/>
          <w:rtl/>
        </w:rPr>
        <w:t>עלול</w:t>
      </w:r>
      <w:r w:rsidR="003B4112" w:rsidRPr="00C01C06">
        <w:rPr>
          <w:rFonts w:ascii="Tahoma" w:hAnsi="Tahoma" w:cs="Tahoma" w:hint="cs"/>
          <w:b w:val="0"/>
          <w:bCs w:val="0"/>
          <w:sz w:val="20"/>
          <w:rtl/>
        </w:rPr>
        <w:t xml:space="preserve"> </w:t>
      </w:r>
      <w:r w:rsidRPr="00C01C06">
        <w:rPr>
          <w:rFonts w:ascii="Tahoma" w:hAnsi="Tahoma" w:cs="Tahoma" w:hint="cs"/>
          <w:b w:val="0"/>
          <w:bCs w:val="0"/>
          <w:sz w:val="20"/>
          <w:rtl/>
        </w:rPr>
        <w:t xml:space="preserve">להכיל רק </w:t>
      </w:r>
      <w:r w:rsidR="003B4112">
        <w:rPr>
          <w:rFonts w:ascii="Tahoma" w:hAnsi="Tahoma" w:cs="Tahoma" w:hint="cs"/>
          <w:b w:val="0"/>
          <w:bCs w:val="0"/>
          <w:sz w:val="20"/>
          <w:rtl/>
        </w:rPr>
        <w:t>ספרות</w:t>
      </w:r>
      <w:r w:rsidRPr="00C01C06">
        <w:rPr>
          <w:rFonts w:ascii="Tahoma" w:hAnsi="Tahoma" w:cs="Tahoma" w:hint="cs"/>
          <w:b w:val="0"/>
          <w:bCs w:val="0"/>
          <w:sz w:val="20"/>
          <w:rtl/>
        </w:rPr>
        <w:t xml:space="preserve">, כך שברוב המקרים </w:t>
      </w:r>
      <w:r w:rsidRPr="00C01C06">
        <w:rPr>
          <w:rFonts w:ascii="Tahoma" w:hAnsi="Tahoma" w:cs="Tahoma" w:hint="cs"/>
          <w:b w:val="0"/>
          <w:bCs w:val="0"/>
          <w:sz w:val="20"/>
        </w:rPr>
        <w:t>PIN</w:t>
      </w:r>
      <w:r w:rsidRPr="00C01C06">
        <w:rPr>
          <w:rFonts w:ascii="Tahoma" w:hAnsi="Tahoma" w:cs="Tahoma" w:hint="cs"/>
          <w:b w:val="0"/>
          <w:bCs w:val="0"/>
          <w:sz w:val="20"/>
          <w:rtl/>
        </w:rPr>
        <w:t xml:space="preserve"> יהיה פחות חזק מסיסמה רגילה.</w:t>
      </w:r>
    </w:p>
    <w:p w14:paraId="27822394"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69B9F0F"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Block user from showing account details on sign-in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Templates\System\Logon\Block user from showing account details on sign-in</w:t>
      </w:r>
      <w:r w:rsidRPr="00C01C06">
        <w:rPr>
          <w:rFonts w:ascii="Tahoma" w:hAnsi="Tahoma" w:cs="Tahoma"/>
          <w:sz w:val="20"/>
          <w:szCs w:val="20"/>
        </w:rPr>
        <w:br/>
      </w:r>
    </w:p>
    <w:p w14:paraId="5B31E86D"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display network selection UI</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Templates\System\Logon\Do not display network selection UI</w:t>
      </w:r>
      <w:r w:rsidRPr="00C01C06">
        <w:rPr>
          <w:rFonts w:ascii="Tahoma" w:hAnsi="Tahoma" w:cs="Tahoma"/>
          <w:sz w:val="20"/>
          <w:szCs w:val="20"/>
        </w:rPr>
        <w:br/>
      </w:r>
    </w:p>
    <w:p w14:paraId="24AE7F9B"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enumerate connected users on domain-joined computers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Templates\System\Logon\Do not enumerate connected users on domain-joined computers</w:t>
      </w:r>
      <w:r w:rsidRPr="00C01C06">
        <w:rPr>
          <w:rFonts w:ascii="Tahoma" w:hAnsi="Tahoma" w:cs="Tahoma"/>
          <w:sz w:val="20"/>
          <w:szCs w:val="20"/>
        </w:rPr>
        <w:br/>
      </w:r>
    </w:p>
    <w:p w14:paraId="55622743"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Enumerate local users on domain-joined computers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Templates\System\Logon\Enumerate local users on domain-joined computers</w:t>
      </w:r>
      <w:r w:rsidRPr="00C01C06">
        <w:rPr>
          <w:rFonts w:ascii="Tahoma" w:hAnsi="Tahoma" w:cs="Tahoma"/>
          <w:sz w:val="20"/>
          <w:szCs w:val="20"/>
        </w:rPr>
        <w:br/>
      </w:r>
    </w:p>
    <w:p w14:paraId="318919E5"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app notifications on the lock screen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Templates\System\Logon\Turn off app notifications on the lock screen</w:t>
      </w:r>
      <w:r w:rsidRPr="00C01C06">
        <w:rPr>
          <w:rFonts w:ascii="Tahoma" w:hAnsi="Tahoma" w:cs="Tahoma"/>
          <w:sz w:val="20"/>
          <w:szCs w:val="20"/>
        </w:rPr>
        <w:br/>
      </w:r>
    </w:p>
    <w:p w14:paraId="73B336E3"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on convenience PIN sign-in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Templates\System\Logon\Turn on convenience PIN sign-in</w:t>
      </w:r>
    </w:p>
    <w:p w14:paraId="3D4D945B"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441447E"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36ED8305"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0C82A36"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A0839D4" w14:textId="77777777" w:rsidR="00417491" w:rsidRPr="00C01C06" w:rsidRDefault="00417491" w:rsidP="00417491">
      <w:pPr>
        <w:rPr>
          <w:rFonts w:ascii="Tahoma" w:hAnsi="Tahoma" w:cs="Tahoma"/>
          <w:color w:val="FFFFFF" w:themeColor="background1"/>
          <w:sz w:val="20"/>
          <w:szCs w:val="20"/>
          <w:rtl/>
        </w:rPr>
      </w:pPr>
    </w:p>
    <w:p w14:paraId="189F3630" w14:textId="77777777" w:rsidR="00417491" w:rsidRPr="00C01C06" w:rsidRDefault="00417491" w:rsidP="00417491">
      <w:pPr>
        <w:rPr>
          <w:rFonts w:ascii="Tahoma" w:hAnsi="Tahoma" w:cs="Tahoma"/>
          <w:color w:val="FFFFFF" w:themeColor="background1"/>
          <w:sz w:val="20"/>
          <w:szCs w:val="20"/>
          <w:rtl/>
        </w:rPr>
      </w:pPr>
    </w:p>
    <w:p w14:paraId="2EEE7D72" w14:textId="77777777" w:rsidR="00417491" w:rsidRPr="00C01C06" w:rsidRDefault="00417491" w:rsidP="00417491">
      <w:pPr>
        <w:rPr>
          <w:rFonts w:ascii="Tahoma" w:hAnsi="Tahoma" w:cs="Tahoma"/>
          <w:color w:val="FFFFFF" w:themeColor="background1"/>
          <w:sz w:val="20"/>
          <w:szCs w:val="20"/>
          <w:rtl/>
        </w:rPr>
      </w:pPr>
    </w:p>
    <w:p w14:paraId="0E4F4620" w14:textId="77777777" w:rsidR="00417491" w:rsidRPr="00C01C06" w:rsidRDefault="00417491" w:rsidP="00417491">
      <w:pPr>
        <w:rPr>
          <w:rFonts w:ascii="Tahoma" w:hAnsi="Tahoma" w:cs="Tahoma"/>
          <w:color w:val="FFFFFF" w:themeColor="background1"/>
          <w:sz w:val="20"/>
          <w:szCs w:val="20"/>
          <w:rtl/>
        </w:rPr>
      </w:pPr>
    </w:p>
    <w:p w14:paraId="1241E696" w14:textId="77777777" w:rsidR="00417491" w:rsidRPr="00C01C06" w:rsidRDefault="00417491" w:rsidP="00417491">
      <w:pPr>
        <w:rPr>
          <w:rFonts w:ascii="Tahoma" w:hAnsi="Tahoma" w:cs="Tahoma"/>
          <w:color w:val="FFFFFF" w:themeColor="background1"/>
          <w:sz w:val="20"/>
          <w:szCs w:val="20"/>
          <w:rtl/>
        </w:rPr>
      </w:pPr>
    </w:p>
    <w:p w14:paraId="0537BB5F" w14:textId="77777777" w:rsidR="00417491" w:rsidRPr="00C01C06" w:rsidRDefault="00417491" w:rsidP="00417491">
      <w:pPr>
        <w:rPr>
          <w:rFonts w:ascii="Tahoma" w:hAnsi="Tahoma" w:cs="Tahoma"/>
          <w:color w:val="FFFFFF" w:themeColor="background1"/>
          <w:sz w:val="20"/>
          <w:szCs w:val="20"/>
          <w:rtl/>
        </w:rPr>
      </w:pPr>
    </w:p>
    <w:p w14:paraId="461BEBCD" w14:textId="77777777" w:rsidR="00417491" w:rsidRPr="00C01C06" w:rsidRDefault="00417491" w:rsidP="00417491">
      <w:pPr>
        <w:rPr>
          <w:rFonts w:ascii="Tahoma" w:hAnsi="Tahoma" w:cs="Tahoma"/>
          <w:color w:val="FFFFFF" w:themeColor="background1"/>
          <w:sz w:val="20"/>
          <w:szCs w:val="20"/>
          <w:rtl/>
        </w:rPr>
      </w:pPr>
    </w:p>
    <w:p w14:paraId="3831EB78" w14:textId="77777777" w:rsidR="00417491" w:rsidRPr="00C01C06" w:rsidRDefault="00417491" w:rsidP="00EF4461">
      <w:pPr>
        <w:pStyle w:val="a0"/>
        <w:numPr>
          <w:ilvl w:val="1"/>
          <w:numId w:val="5"/>
        </w:numPr>
        <w:bidi/>
        <w:ind w:left="935" w:hanging="935"/>
        <w:rPr>
          <w:rFonts w:ascii="Tahoma" w:hAnsi="Tahoma" w:cs="Tahoma"/>
          <w:lang w:bidi="he-IL"/>
        </w:rPr>
      </w:pPr>
      <w:bookmarkStart w:id="52" w:name="_Toc56326355"/>
      <w:bookmarkStart w:id="53" w:name="_Toc63855007"/>
      <w:r w:rsidRPr="00C01C06">
        <w:rPr>
          <w:rFonts w:ascii="Tahoma" w:hAnsi="Tahoma" w:cs="Tahoma" w:hint="cs"/>
          <w:rtl/>
          <w:lang w:bidi="he-IL"/>
        </w:rPr>
        <w:lastRenderedPageBreak/>
        <w:t>ליקויים בהגדרות ה-</w:t>
      </w:r>
      <w:r w:rsidRPr="00C01C06">
        <w:rPr>
          <w:rFonts w:ascii="Tahoma" w:hAnsi="Tahoma" w:cs="Tahoma"/>
          <w:lang w:bidi="he-IL"/>
        </w:rPr>
        <w:t>Time Provider</w:t>
      </w:r>
      <w:r w:rsidRPr="00C01C06">
        <w:rPr>
          <w:rFonts w:ascii="Tahoma" w:hAnsi="Tahoma" w:cs="Tahoma" w:hint="cs"/>
          <w:rtl/>
          <w:lang w:bidi="he-IL"/>
        </w:rPr>
        <w:t>.</w:t>
      </w:r>
      <w:bookmarkEnd w:id="52"/>
      <w:bookmarkEnd w:id="53"/>
    </w:p>
    <w:p w14:paraId="6E2325D2"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556ED137"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75D026D" w14:textId="220039FE" w:rsidR="00417491" w:rsidRPr="00C01C06" w:rsidRDefault="00417491" w:rsidP="00EF4461">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Windows NTP Client</w:t>
      </w:r>
      <w:r w:rsidRPr="00C01C06">
        <w:rPr>
          <w:rFonts w:ascii="Tahoma" w:hAnsi="Tahoma" w:cs="Tahoma" w:hint="cs"/>
          <w:b w:val="0"/>
          <w:bCs w:val="0"/>
          <w:sz w:val="20"/>
          <w:rtl/>
        </w:rPr>
        <w:t xml:space="preserve"> אינה מוגדרת כראוי.</w:t>
      </w:r>
    </w:p>
    <w:p w14:paraId="6632C219" w14:textId="7DBD9631" w:rsidR="00417491" w:rsidRPr="00C01C06" w:rsidRDefault="00417491" w:rsidP="00EF4461">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w:t>
      </w:r>
      <w:r w:rsidR="004F5D74">
        <w:rPr>
          <w:rFonts w:ascii="Tahoma" w:hAnsi="Tahoma" w:cs="Tahoma" w:hint="cs"/>
          <w:b w:val="0"/>
          <w:bCs w:val="0"/>
          <w:sz w:val="20"/>
          <w:rtl/>
        </w:rPr>
        <w:t>ה</w:t>
      </w:r>
      <w:r w:rsidRPr="00C01C06">
        <w:rPr>
          <w:rFonts w:ascii="Tahoma" w:hAnsi="Tahoma" w:cs="Tahoma" w:hint="cs"/>
          <w:b w:val="0"/>
          <w:bCs w:val="0"/>
          <w:sz w:val="20"/>
          <w:rtl/>
        </w:rPr>
        <w:t xml:space="preserve"> נמצא כי ההגדרה </w:t>
      </w:r>
      <w:r w:rsidRPr="00C01C06">
        <w:rPr>
          <w:rFonts w:ascii="Tahoma" w:hAnsi="Tahoma" w:cs="Tahoma"/>
          <w:b w:val="0"/>
          <w:bCs w:val="0"/>
          <w:sz w:val="20"/>
        </w:rPr>
        <w:t>Enable Windows NTP Server</w:t>
      </w:r>
      <w:r w:rsidRPr="00C01C06">
        <w:rPr>
          <w:rFonts w:ascii="Tahoma" w:hAnsi="Tahoma" w:cs="Tahoma" w:hint="cs"/>
          <w:b w:val="0"/>
          <w:bCs w:val="0"/>
          <w:sz w:val="20"/>
          <w:rtl/>
        </w:rPr>
        <w:t xml:space="preserve"> אינה מוגדרת כראוי.</w:t>
      </w:r>
    </w:p>
    <w:p w14:paraId="444D2341"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5E4E5D36" w14:textId="4F93280E"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F5AD055"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9F74669" w14:textId="20741290"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7E551BF5"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221E82D6"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78E16E6" w14:textId="6D37DC98" w:rsidR="00417491" w:rsidRPr="00C01C06" w:rsidRDefault="00417491" w:rsidP="00EF4461">
      <w:pPr>
        <w:pStyle w:val="3SubTitle"/>
        <w:numPr>
          <w:ilvl w:val="0"/>
          <w:numId w:val="3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Windows NTP Client</w:t>
      </w:r>
      <w:r w:rsidRPr="00C01C06">
        <w:rPr>
          <w:rFonts w:ascii="Tahoma" w:hAnsi="Tahoma" w:cs="Tahoma" w:hint="cs"/>
          <w:b w:val="0"/>
          <w:bCs w:val="0"/>
          <w:sz w:val="20"/>
          <w:rtl/>
        </w:rPr>
        <w:t xml:space="preserve"> מאפשרת לסנכרן את שעון המחשב עם שרתי </w:t>
      </w:r>
      <w:r w:rsidRPr="00C01C06">
        <w:rPr>
          <w:rFonts w:ascii="Tahoma" w:hAnsi="Tahoma" w:cs="Tahoma" w:hint="cs"/>
          <w:b w:val="0"/>
          <w:bCs w:val="0"/>
          <w:sz w:val="20"/>
        </w:rPr>
        <w:t>NTP</w:t>
      </w:r>
      <w:r w:rsidRPr="00C01C06">
        <w:rPr>
          <w:rFonts w:ascii="Tahoma" w:hAnsi="Tahoma" w:cs="Tahoma" w:hint="cs"/>
          <w:b w:val="0"/>
          <w:bCs w:val="0"/>
          <w:sz w:val="20"/>
          <w:rtl/>
        </w:rPr>
        <w:t xml:space="preserve"> אחרים. </w:t>
      </w:r>
      <w:r w:rsidR="003B4112">
        <w:rPr>
          <w:rFonts w:ascii="Tahoma" w:hAnsi="Tahoma" w:cs="Tahoma" w:hint="cs"/>
          <w:b w:val="0"/>
          <w:bCs w:val="0"/>
          <w:sz w:val="20"/>
          <w:rtl/>
        </w:rPr>
        <w:t xml:space="preserve">חישוב </w:t>
      </w:r>
      <w:r w:rsidRPr="00C01C06">
        <w:rPr>
          <w:rFonts w:ascii="Tahoma" w:hAnsi="Tahoma" w:cs="Tahoma" w:hint="cs"/>
          <w:b w:val="0"/>
          <w:bCs w:val="0"/>
          <w:sz w:val="20"/>
          <w:rtl/>
        </w:rPr>
        <w:t>זמן אמין ומדויק חשוב למספר שירותים. השימוש ב-</w:t>
      </w:r>
      <w:r w:rsidRPr="00C01C06">
        <w:rPr>
          <w:rFonts w:ascii="Tahoma" w:hAnsi="Tahoma" w:cs="Tahoma" w:hint="cs"/>
          <w:b w:val="0"/>
          <w:bCs w:val="0"/>
          <w:sz w:val="20"/>
        </w:rPr>
        <w:t>NTP</w:t>
      </w:r>
      <w:r w:rsidRPr="00C01C06">
        <w:rPr>
          <w:rFonts w:ascii="Tahoma" w:hAnsi="Tahoma" w:cs="Tahoma" w:hint="cs"/>
          <w:b w:val="0"/>
          <w:bCs w:val="0"/>
          <w:sz w:val="20"/>
          <w:rtl/>
        </w:rPr>
        <w:t xml:space="preserve"> מבטיח דיוק תפקודי.</w:t>
      </w:r>
    </w:p>
    <w:p w14:paraId="71113025" w14:textId="1316AABC" w:rsidR="00417491" w:rsidRPr="00C01C06" w:rsidRDefault="00417491" w:rsidP="00EF4461">
      <w:pPr>
        <w:pStyle w:val="3SubTitle"/>
        <w:numPr>
          <w:ilvl w:val="0"/>
          <w:numId w:val="38"/>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Enable Windows NTP Server</w:t>
      </w:r>
      <w:r w:rsidRPr="00C01C06">
        <w:rPr>
          <w:rFonts w:ascii="Tahoma" w:hAnsi="Tahoma" w:cs="Tahoma" w:hint="cs"/>
          <w:b w:val="0"/>
          <w:bCs w:val="0"/>
          <w:sz w:val="20"/>
          <w:rtl/>
        </w:rPr>
        <w:t xml:space="preserve"> מציינת אם שרת ה-</w:t>
      </w:r>
      <w:r w:rsidRPr="00C01C06">
        <w:rPr>
          <w:rFonts w:ascii="Tahoma" w:hAnsi="Tahoma" w:cs="Tahoma" w:hint="cs"/>
          <w:b w:val="0"/>
          <w:bCs w:val="0"/>
          <w:sz w:val="20"/>
        </w:rPr>
        <w:t>NTP</w:t>
      </w:r>
      <w:r w:rsidRPr="00C01C06">
        <w:rPr>
          <w:rFonts w:ascii="Tahoma" w:hAnsi="Tahoma" w:cs="Tahoma" w:hint="cs"/>
          <w:b w:val="0"/>
          <w:bCs w:val="0"/>
          <w:sz w:val="20"/>
          <w:rtl/>
        </w:rPr>
        <w:t xml:space="preserve"> מופעל. לתצורה של סנכרון זמן נכון יש חשיבות מכרעת בסביבה מנוהלת הן בשל חותמות הזמן של </w:t>
      </w:r>
      <w:r w:rsidRPr="00C01C06">
        <w:rPr>
          <w:rFonts w:ascii="Tahoma" w:hAnsi="Tahoma" w:cs="Tahoma"/>
          <w:b w:val="0"/>
          <w:bCs w:val="0"/>
          <w:sz w:val="20"/>
        </w:rPr>
        <w:t>Kerberos</w:t>
      </w:r>
      <w:r w:rsidRPr="00C01C06">
        <w:rPr>
          <w:rFonts w:ascii="Tahoma" w:hAnsi="Tahoma" w:cs="Tahoma" w:hint="cs"/>
          <w:b w:val="0"/>
          <w:bCs w:val="0"/>
          <w:sz w:val="20"/>
          <w:rtl/>
        </w:rPr>
        <w:t xml:space="preserve"> </w:t>
      </w:r>
      <w:r w:rsidR="003B4112">
        <w:rPr>
          <w:rFonts w:ascii="Tahoma" w:hAnsi="Tahoma" w:cs="Tahoma" w:hint="cs"/>
          <w:b w:val="0"/>
          <w:bCs w:val="0"/>
          <w:sz w:val="20"/>
          <w:rtl/>
        </w:rPr>
        <w:t>והן</w:t>
      </w:r>
      <w:r w:rsidR="003B4112" w:rsidRPr="00C01C06">
        <w:rPr>
          <w:rFonts w:ascii="Tahoma" w:hAnsi="Tahoma" w:cs="Tahoma" w:hint="cs"/>
          <w:b w:val="0"/>
          <w:bCs w:val="0"/>
          <w:sz w:val="20"/>
          <w:rtl/>
        </w:rPr>
        <w:t xml:space="preserve"> </w:t>
      </w:r>
      <w:r w:rsidRPr="00C01C06">
        <w:rPr>
          <w:rFonts w:ascii="Tahoma" w:hAnsi="Tahoma" w:cs="Tahoma" w:hint="cs"/>
          <w:b w:val="0"/>
          <w:bCs w:val="0"/>
          <w:sz w:val="20"/>
          <w:rtl/>
        </w:rPr>
        <w:t>על מנת לחולל לוגים ורישום אבטחתי מדויק.</w:t>
      </w:r>
    </w:p>
    <w:p w14:paraId="3B70FD4B"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8B1F7D7"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Windows NTP Client</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Templates\System\Windows Time Service\Time Providers\Enable Windows NTP Client</w:t>
      </w:r>
      <w:r w:rsidRPr="00C01C06">
        <w:rPr>
          <w:rFonts w:ascii="Tahoma" w:hAnsi="Tahoma" w:cs="Tahoma"/>
          <w:sz w:val="20"/>
          <w:szCs w:val="20"/>
          <w:rtl/>
        </w:rPr>
        <w:br/>
      </w:r>
    </w:p>
    <w:p w14:paraId="5E7DEBE3"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Enable Windows NTP Server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Templates\System\Windows Time Service\Time Providers\Enable Windows NTP Server</w:t>
      </w:r>
    </w:p>
    <w:p w14:paraId="1FCF5C2D"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710FF5B9" w14:textId="77777777" w:rsidR="00417491" w:rsidRPr="00C01C06" w:rsidRDefault="00417491" w:rsidP="00417491">
      <w:pPr>
        <w:rPr>
          <w:rFonts w:ascii="Tahoma" w:hAnsi="Tahoma" w:cs="Tahoma"/>
          <w:color w:val="FFFFFF" w:themeColor="background1"/>
          <w:sz w:val="20"/>
          <w:szCs w:val="20"/>
          <w:rtl/>
        </w:rPr>
      </w:pPr>
    </w:p>
    <w:p w14:paraId="0C52B013" w14:textId="77777777" w:rsidR="00417491" w:rsidRPr="00C01C06" w:rsidRDefault="00417491" w:rsidP="00417491">
      <w:pPr>
        <w:rPr>
          <w:rFonts w:ascii="Tahoma" w:hAnsi="Tahoma" w:cs="Tahoma"/>
          <w:color w:val="FFFFFF" w:themeColor="background1"/>
          <w:sz w:val="20"/>
          <w:szCs w:val="20"/>
          <w:rtl/>
        </w:rPr>
      </w:pPr>
    </w:p>
    <w:p w14:paraId="5B3971BD" w14:textId="77777777" w:rsidR="00417491" w:rsidRPr="00C01C06" w:rsidRDefault="00417491" w:rsidP="00417491">
      <w:pPr>
        <w:rPr>
          <w:rFonts w:ascii="Tahoma" w:hAnsi="Tahoma" w:cs="Tahoma"/>
          <w:color w:val="FFFFFF" w:themeColor="background1"/>
          <w:sz w:val="20"/>
          <w:szCs w:val="20"/>
          <w:rtl/>
        </w:rPr>
      </w:pPr>
    </w:p>
    <w:p w14:paraId="45CD3946" w14:textId="77777777" w:rsidR="00417491" w:rsidRPr="00C01C06" w:rsidRDefault="00417491" w:rsidP="00417491">
      <w:pPr>
        <w:rPr>
          <w:rFonts w:ascii="Tahoma" w:hAnsi="Tahoma" w:cs="Tahoma"/>
          <w:color w:val="FFFFFF" w:themeColor="background1"/>
          <w:sz w:val="20"/>
          <w:szCs w:val="20"/>
          <w:rtl/>
        </w:rPr>
      </w:pPr>
    </w:p>
    <w:p w14:paraId="6D1B158F" w14:textId="77777777" w:rsidR="00417491" w:rsidRPr="00C01C06" w:rsidRDefault="00417491" w:rsidP="00417491">
      <w:pPr>
        <w:rPr>
          <w:rFonts w:ascii="Tahoma" w:hAnsi="Tahoma" w:cs="Tahoma"/>
          <w:color w:val="FFFFFF" w:themeColor="background1"/>
          <w:sz w:val="20"/>
          <w:szCs w:val="20"/>
          <w:rtl/>
        </w:rPr>
      </w:pPr>
    </w:p>
    <w:p w14:paraId="4316F4B4" w14:textId="77777777" w:rsidR="00417491" w:rsidRPr="00C01C06" w:rsidRDefault="00417491" w:rsidP="00417491">
      <w:pPr>
        <w:rPr>
          <w:rFonts w:ascii="Tahoma" w:hAnsi="Tahoma" w:cs="Tahoma"/>
          <w:color w:val="FFFFFF" w:themeColor="background1"/>
          <w:sz w:val="20"/>
          <w:szCs w:val="20"/>
          <w:rtl/>
        </w:rPr>
      </w:pPr>
    </w:p>
    <w:p w14:paraId="62B66AA4" w14:textId="77777777" w:rsidR="00417491" w:rsidRPr="00C01C06" w:rsidRDefault="00417491" w:rsidP="00417491">
      <w:pPr>
        <w:rPr>
          <w:rFonts w:ascii="Tahoma" w:hAnsi="Tahoma" w:cs="Tahoma"/>
          <w:color w:val="FFFFFF" w:themeColor="background1"/>
          <w:sz w:val="20"/>
          <w:szCs w:val="20"/>
          <w:rtl/>
        </w:rPr>
      </w:pPr>
    </w:p>
    <w:p w14:paraId="0B25F9D6" w14:textId="77777777" w:rsidR="00417491" w:rsidRPr="00C01C06" w:rsidRDefault="00417491" w:rsidP="00417491">
      <w:pPr>
        <w:rPr>
          <w:rFonts w:ascii="Tahoma" w:hAnsi="Tahoma" w:cs="Tahoma"/>
          <w:color w:val="FFFFFF" w:themeColor="background1"/>
          <w:sz w:val="20"/>
          <w:szCs w:val="20"/>
          <w:rtl/>
        </w:rPr>
      </w:pPr>
    </w:p>
    <w:p w14:paraId="4AEE3B91" w14:textId="77777777" w:rsidR="00417491" w:rsidRPr="00C01C06" w:rsidRDefault="00417491" w:rsidP="00417491">
      <w:pPr>
        <w:rPr>
          <w:rFonts w:ascii="Tahoma" w:hAnsi="Tahoma" w:cs="Tahoma"/>
          <w:color w:val="FFFFFF" w:themeColor="background1"/>
          <w:sz w:val="20"/>
          <w:szCs w:val="20"/>
          <w:rtl/>
        </w:rPr>
      </w:pPr>
    </w:p>
    <w:p w14:paraId="307005B0" w14:textId="77777777" w:rsidR="00417491" w:rsidRPr="00C01C06" w:rsidRDefault="00417491" w:rsidP="00417491">
      <w:pPr>
        <w:rPr>
          <w:rFonts w:ascii="Tahoma" w:hAnsi="Tahoma" w:cs="Tahoma"/>
          <w:color w:val="FFFFFF" w:themeColor="background1"/>
          <w:sz w:val="20"/>
          <w:szCs w:val="20"/>
          <w:rtl/>
        </w:rPr>
      </w:pPr>
    </w:p>
    <w:p w14:paraId="54970CE0" w14:textId="77777777" w:rsidR="00417491" w:rsidRPr="00C01C06" w:rsidRDefault="00417491" w:rsidP="00417491">
      <w:pPr>
        <w:rPr>
          <w:rFonts w:ascii="Tahoma" w:hAnsi="Tahoma" w:cs="Tahoma"/>
          <w:color w:val="FFFFFF" w:themeColor="background1"/>
          <w:sz w:val="20"/>
          <w:szCs w:val="20"/>
          <w:rtl/>
        </w:rPr>
      </w:pPr>
    </w:p>
    <w:p w14:paraId="41D5C258" w14:textId="77777777" w:rsidR="00417491" w:rsidRPr="00C01C06" w:rsidRDefault="00417491" w:rsidP="00EF4461">
      <w:pPr>
        <w:pStyle w:val="a0"/>
        <w:numPr>
          <w:ilvl w:val="1"/>
          <w:numId w:val="5"/>
        </w:numPr>
        <w:bidi/>
        <w:ind w:left="935" w:hanging="935"/>
        <w:rPr>
          <w:rFonts w:ascii="Tahoma" w:hAnsi="Tahoma" w:cs="Tahoma"/>
          <w:lang w:bidi="he-IL"/>
        </w:rPr>
      </w:pPr>
      <w:bookmarkStart w:id="54" w:name="_Toc56326356"/>
      <w:bookmarkStart w:id="55" w:name="_Toc63855008"/>
      <w:r w:rsidRPr="00C01C06">
        <w:rPr>
          <w:rFonts w:ascii="Tahoma" w:hAnsi="Tahoma" w:cs="Tahoma" w:hint="cs"/>
          <w:rtl/>
          <w:lang w:bidi="he-IL"/>
        </w:rPr>
        <w:lastRenderedPageBreak/>
        <w:t>ליקויים בהגדרות ה-</w:t>
      </w:r>
      <w:r w:rsidRPr="00C01C06">
        <w:rPr>
          <w:rFonts w:ascii="Tahoma" w:hAnsi="Tahoma" w:cs="Tahoma"/>
          <w:lang w:bidi="he-IL"/>
        </w:rPr>
        <w:t>Data Collection</w:t>
      </w:r>
      <w:r w:rsidRPr="00C01C06">
        <w:rPr>
          <w:rFonts w:ascii="Tahoma" w:hAnsi="Tahoma" w:cs="Tahoma" w:hint="cs"/>
          <w:rtl/>
          <w:lang w:bidi="he-IL"/>
        </w:rPr>
        <w:t>.</w:t>
      </w:r>
      <w:bookmarkEnd w:id="54"/>
      <w:bookmarkEnd w:id="55"/>
    </w:p>
    <w:p w14:paraId="408D830F"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FE9AF2B"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2F1BA7F" w14:textId="67A096FB" w:rsidR="00417491" w:rsidRPr="00C01C06" w:rsidRDefault="00417491" w:rsidP="00EF4461">
      <w:pPr>
        <w:pStyle w:val="3SubTitle"/>
        <w:numPr>
          <w:ilvl w:val="0"/>
          <w:numId w:val="39"/>
        </w:numPr>
        <w:bidi/>
        <w:spacing w:before="0" w:after="0"/>
        <w:outlineLvl w:val="9"/>
        <w:rPr>
          <w:rFonts w:ascii="Tahoma" w:hAnsi="Tahoma" w:cs="Tahoma"/>
          <w:b w:val="0"/>
          <w:bCs w:val="0"/>
          <w:sz w:val="22"/>
          <w:szCs w:val="22"/>
        </w:rPr>
      </w:pPr>
      <w:r w:rsidRPr="00C01C06">
        <w:rPr>
          <w:rFonts w:ascii="Tahoma" w:hAnsi="Tahoma" w:cs="Tahoma"/>
          <w:b w:val="0"/>
          <w:bCs w:val="0"/>
          <w:sz w:val="20"/>
          <w:rtl/>
        </w:rPr>
        <w:t>במהלך הבדיקה</w:t>
      </w:r>
      <w:r w:rsidR="004F5D74">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Allow Telemetry</w:t>
      </w:r>
      <w:r w:rsidRPr="00C01C06">
        <w:rPr>
          <w:rFonts w:ascii="Tahoma" w:hAnsi="Tahoma" w:cs="Tahoma"/>
          <w:b w:val="0"/>
          <w:bCs w:val="0"/>
          <w:sz w:val="20"/>
          <w:rtl/>
        </w:rPr>
        <w:t xml:space="preserve"> אינה מוגדרת כראוי.</w:t>
      </w:r>
    </w:p>
    <w:p w14:paraId="5E8C649D" w14:textId="16CD0D3A" w:rsidR="00417491" w:rsidRPr="00C01C06" w:rsidRDefault="00417491" w:rsidP="00EF4461">
      <w:pPr>
        <w:pStyle w:val="3SubTitle"/>
        <w:numPr>
          <w:ilvl w:val="0"/>
          <w:numId w:val="39"/>
        </w:numPr>
        <w:bidi/>
        <w:spacing w:before="0" w:after="0"/>
        <w:outlineLvl w:val="9"/>
        <w:rPr>
          <w:rFonts w:ascii="Tahoma" w:hAnsi="Tahoma" w:cs="Tahoma"/>
          <w:b w:val="0"/>
          <w:bCs w:val="0"/>
          <w:sz w:val="22"/>
          <w:szCs w:val="22"/>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Disable pre-release features or settings</w:t>
      </w:r>
      <w:r w:rsidRPr="00C01C06">
        <w:rPr>
          <w:rFonts w:ascii="Tahoma" w:hAnsi="Tahoma" w:cs="Tahoma" w:hint="cs"/>
          <w:b w:val="0"/>
          <w:bCs w:val="0"/>
          <w:sz w:val="20"/>
          <w:rtl/>
        </w:rPr>
        <w:t xml:space="preserve"> אינה מוגדרת כראוי.</w:t>
      </w:r>
    </w:p>
    <w:p w14:paraId="4AFCCA01" w14:textId="53812F14" w:rsidR="00417491" w:rsidRPr="00C01C06" w:rsidRDefault="00417491" w:rsidP="00EF4461">
      <w:pPr>
        <w:pStyle w:val="3SubTitle"/>
        <w:numPr>
          <w:ilvl w:val="0"/>
          <w:numId w:val="39"/>
        </w:numPr>
        <w:bidi/>
        <w:spacing w:before="0" w:after="0"/>
        <w:outlineLvl w:val="9"/>
        <w:rPr>
          <w:rFonts w:ascii="Tahoma" w:hAnsi="Tahoma" w:cs="Tahoma"/>
          <w:b w:val="0"/>
          <w:bCs w:val="0"/>
          <w:sz w:val="22"/>
          <w:szCs w:val="22"/>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show feedback notifications</w:t>
      </w:r>
      <w:r w:rsidRPr="00C01C06">
        <w:rPr>
          <w:rFonts w:ascii="Tahoma" w:hAnsi="Tahoma" w:cs="Tahoma" w:hint="cs"/>
          <w:b w:val="0"/>
          <w:bCs w:val="0"/>
          <w:sz w:val="20"/>
          <w:rtl/>
        </w:rPr>
        <w:t xml:space="preserve"> אינה מוגדרת כראוי.</w:t>
      </w:r>
    </w:p>
    <w:p w14:paraId="5EDE6293" w14:textId="1DF7F745" w:rsidR="00417491" w:rsidRPr="00C01C06" w:rsidRDefault="00417491" w:rsidP="00EF4461">
      <w:pPr>
        <w:pStyle w:val="3SubTitle"/>
        <w:numPr>
          <w:ilvl w:val="0"/>
          <w:numId w:val="39"/>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Toggle user control over Insider builds</w:t>
      </w:r>
      <w:r w:rsidRPr="00C01C06">
        <w:rPr>
          <w:rFonts w:ascii="Tahoma" w:hAnsi="Tahoma" w:cs="Tahoma" w:hint="cs"/>
          <w:b w:val="0"/>
          <w:bCs w:val="0"/>
          <w:sz w:val="20"/>
          <w:rtl/>
        </w:rPr>
        <w:t xml:space="preserve"> אינה מוגדרת כראוי.</w:t>
      </w:r>
    </w:p>
    <w:p w14:paraId="147895EB"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711C1D27" w14:textId="29B72B7C"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5E9757A1"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F099C11" w14:textId="2E10AB13"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5EB53D8C"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6A0709FC"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B16F87E" w14:textId="77777777" w:rsidR="00417491" w:rsidRPr="00C01C06" w:rsidRDefault="00417491" w:rsidP="00EF4461">
      <w:pPr>
        <w:pStyle w:val="3SubTitle"/>
        <w:numPr>
          <w:ilvl w:val="0"/>
          <w:numId w:val="4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Telemetry</w:t>
      </w:r>
      <w:r w:rsidRPr="00C01C06">
        <w:rPr>
          <w:rFonts w:ascii="Tahoma" w:hAnsi="Tahoma" w:cs="Tahoma"/>
          <w:b w:val="0"/>
          <w:bCs w:val="0"/>
          <w:sz w:val="20"/>
          <w:rtl/>
        </w:rPr>
        <w:t xml:space="preserve"> קובעת את כמות הנתונים המדווחים ל-</w:t>
      </w:r>
      <w:r w:rsidRPr="00C01C06">
        <w:rPr>
          <w:rFonts w:ascii="Tahoma" w:hAnsi="Tahoma" w:cs="Tahoma"/>
          <w:b w:val="0"/>
          <w:bCs w:val="0"/>
          <w:sz w:val="20"/>
        </w:rPr>
        <w:t>Microsoft</w:t>
      </w:r>
      <w:r w:rsidRPr="00C01C06">
        <w:rPr>
          <w:rFonts w:ascii="Tahoma" w:hAnsi="Tahoma" w:cs="Tahoma"/>
          <w:b w:val="0"/>
          <w:bCs w:val="0"/>
          <w:sz w:val="20"/>
          <w:rtl/>
        </w:rPr>
        <w:t>. שליחת נתונים לספק צד שלישי מהווה תמיד צעד שאינו מאובטח, ויש לעשות זאת רק בעת הצורך. ההגדרה המומלצת מגדירה שליחת נתונים מינימליים ל-</w:t>
      </w:r>
      <w:r w:rsidRPr="00C01C06">
        <w:rPr>
          <w:rFonts w:ascii="Tahoma" w:hAnsi="Tahoma" w:cs="Tahoma"/>
          <w:b w:val="0"/>
          <w:bCs w:val="0"/>
          <w:sz w:val="20"/>
        </w:rPr>
        <w:t>Microsoft</w:t>
      </w:r>
      <w:r w:rsidRPr="00C01C06">
        <w:rPr>
          <w:rFonts w:ascii="Tahoma" w:hAnsi="Tahoma" w:cs="Tahoma"/>
          <w:b w:val="0"/>
          <w:bCs w:val="0"/>
          <w:sz w:val="20"/>
          <w:rtl/>
        </w:rPr>
        <w:t>.</w:t>
      </w:r>
    </w:p>
    <w:p w14:paraId="2B47BB7D" w14:textId="77777777" w:rsidR="00417491" w:rsidRPr="00C01C06" w:rsidRDefault="00417491" w:rsidP="00EF4461">
      <w:pPr>
        <w:pStyle w:val="3SubTitle"/>
        <w:numPr>
          <w:ilvl w:val="0"/>
          <w:numId w:val="4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Disable pre-release features or settings</w:t>
      </w:r>
      <w:r w:rsidRPr="00C01C06">
        <w:rPr>
          <w:rFonts w:ascii="Tahoma" w:hAnsi="Tahoma" w:cs="Tahoma" w:hint="cs"/>
          <w:b w:val="0"/>
          <w:bCs w:val="0"/>
          <w:sz w:val="20"/>
          <w:rtl/>
        </w:rPr>
        <w:t xml:space="preserve"> קובעת את הרמה בה </w:t>
      </w:r>
      <w:r w:rsidRPr="00C01C06">
        <w:rPr>
          <w:rFonts w:ascii="Tahoma" w:hAnsi="Tahoma" w:cs="Tahoma"/>
          <w:b w:val="0"/>
          <w:bCs w:val="0"/>
          <w:sz w:val="20"/>
        </w:rPr>
        <w:t>Microsoft</w:t>
      </w:r>
      <w:r w:rsidRPr="00C01C06">
        <w:rPr>
          <w:rFonts w:ascii="Tahoma" w:hAnsi="Tahoma" w:cs="Tahoma" w:hint="cs"/>
          <w:b w:val="0"/>
          <w:bCs w:val="0"/>
          <w:sz w:val="20"/>
          <w:rtl/>
        </w:rPr>
        <w:t xml:space="preserve"> יכולה לבחון מוצר כדי לחקור את העדפות המשתמש או התנהגות המכשיר. מומלץ שלא לאפשר הגדרה שכזאת מכיוון שהדבר יכול להוביל לתקלות ופערי אבטחה במערכת.</w:t>
      </w:r>
    </w:p>
    <w:p w14:paraId="79F06959" w14:textId="26244F10" w:rsidR="00417491" w:rsidRPr="00C01C06" w:rsidRDefault="00417491" w:rsidP="00EF4461">
      <w:pPr>
        <w:pStyle w:val="3SubTitle"/>
        <w:numPr>
          <w:ilvl w:val="0"/>
          <w:numId w:val="4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show feedback notifications</w:t>
      </w:r>
      <w:r w:rsidRPr="00C01C06">
        <w:rPr>
          <w:rFonts w:ascii="Tahoma" w:hAnsi="Tahoma" w:cs="Tahoma" w:hint="cs"/>
          <w:b w:val="0"/>
          <w:bCs w:val="0"/>
          <w:sz w:val="20"/>
          <w:rtl/>
        </w:rPr>
        <w:t xml:space="preserve"> מאפשרת לארגון למנוע </w:t>
      </w:r>
      <w:r w:rsidR="00D95F36">
        <w:rPr>
          <w:rFonts w:ascii="Tahoma" w:hAnsi="Tahoma" w:cs="Tahoma" w:hint="cs"/>
          <w:b w:val="0"/>
          <w:bCs w:val="0"/>
          <w:sz w:val="20"/>
          <w:rtl/>
        </w:rPr>
        <w:t xml:space="preserve">הצגה של שאלות משוב מבית </w:t>
      </w:r>
      <w:r w:rsidR="00D95F36">
        <w:rPr>
          <w:rFonts w:ascii="Tahoma" w:hAnsi="Tahoma" w:cs="Tahoma"/>
          <w:b w:val="0"/>
          <w:bCs w:val="0"/>
          <w:sz w:val="20"/>
        </w:rPr>
        <w:t>Microsoft</w:t>
      </w:r>
      <w:r w:rsidR="00D95F36" w:rsidRPr="00C01C06">
        <w:rPr>
          <w:rFonts w:ascii="Tahoma" w:hAnsi="Tahoma" w:cs="Tahoma" w:hint="cs"/>
          <w:b w:val="0"/>
          <w:bCs w:val="0"/>
          <w:sz w:val="20"/>
          <w:rtl/>
        </w:rPr>
        <w:t xml:space="preserve"> </w:t>
      </w:r>
      <w:r w:rsidR="00D95F36">
        <w:rPr>
          <w:rFonts w:ascii="Tahoma" w:hAnsi="Tahoma" w:cs="Tahoma" w:hint="cs"/>
          <w:b w:val="0"/>
          <w:bCs w:val="0"/>
          <w:sz w:val="20"/>
          <w:rtl/>
        </w:rPr>
        <w:t>ב</w:t>
      </w:r>
      <w:r w:rsidRPr="00C01C06">
        <w:rPr>
          <w:rFonts w:ascii="Tahoma" w:hAnsi="Tahoma" w:cs="Tahoma" w:hint="cs"/>
          <w:b w:val="0"/>
          <w:bCs w:val="0"/>
          <w:sz w:val="20"/>
          <w:rtl/>
        </w:rPr>
        <w:t>מכשירים</w:t>
      </w:r>
      <w:r w:rsidR="00D95F36">
        <w:rPr>
          <w:rFonts w:ascii="Tahoma" w:hAnsi="Tahoma" w:cs="Tahoma" w:hint="cs"/>
          <w:b w:val="0"/>
          <w:bCs w:val="0"/>
          <w:sz w:val="20"/>
          <w:rtl/>
        </w:rPr>
        <w:t>.</w:t>
      </w:r>
    </w:p>
    <w:p w14:paraId="17066B5A" w14:textId="77777777" w:rsidR="00417491" w:rsidRPr="00C01C06" w:rsidRDefault="00417491" w:rsidP="00EF4461">
      <w:pPr>
        <w:pStyle w:val="3SubTitle"/>
        <w:numPr>
          <w:ilvl w:val="0"/>
          <w:numId w:val="4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Toggle user control over Insider builds</w:t>
      </w:r>
      <w:r w:rsidRPr="00C01C06">
        <w:rPr>
          <w:rFonts w:ascii="Tahoma" w:hAnsi="Tahoma" w:cs="Tahoma" w:hint="cs"/>
          <w:b w:val="0"/>
          <w:bCs w:val="0"/>
          <w:sz w:val="20"/>
          <w:rtl/>
        </w:rPr>
        <w:t xml:space="preserve"> קובעת האם משתמשים יכולים לגשת ל-</w:t>
      </w:r>
      <w:r w:rsidRPr="00C01C06">
        <w:rPr>
          <w:rFonts w:ascii="Tahoma" w:hAnsi="Tahoma" w:cs="Tahoma"/>
          <w:b w:val="0"/>
          <w:bCs w:val="0"/>
          <w:sz w:val="20"/>
        </w:rPr>
        <w:t>Insider Builds</w:t>
      </w:r>
      <w:r w:rsidRPr="00C01C06">
        <w:rPr>
          <w:rFonts w:ascii="Tahoma" w:hAnsi="Tahoma" w:cs="Tahoma" w:hint="cs"/>
          <w:b w:val="0"/>
          <w:bCs w:val="0"/>
          <w:sz w:val="20"/>
          <w:rtl/>
        </w:rPr>
        <w:t xml:space="preserve"> עבור אפשרויות מתקדמות בעדכוני מערכת ההפעלה, דבר המאפשר למשתמשים להפוך את המכשירים שלהם לזמינים להורדה והתקנת תוכנת תצוגה מקדימה של </w:t>
      </w:r>
      <w:r w:rsidRPr="00C01C06">
        <w:rPr>
          <w:rFonts w:ascii="Tahoma" w:hAnsi="Tahoma" w:cs="Tahoma"/>
          <w:b w:val="0"/>
          <w:bCs w:val="0"/>
          <w:sz w:val="20"/>
        </w:rPr>
        <w:t>Windows</w:t>
      </w:r>
      <w:r w:rsidRPr="00C01C06">
        <w:rPr>
          <w:rFonts w:ascii="Tahoma" w:hAnsi="Tahoma" w:cs="Tahoma" w:hint="cs"/>
          <w:b w:val="0"/>
          <w:bCs w:val="0"/>
          <w:sz w:val="20"/>
          <w:rtl/>
        </w:rPr>
        <w:t>.</w:t>
      </w:r>
    </w:p>
    <w:p w14:paraId="6C512473"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FF037ED"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Telemetry</w:t>
      </w:r>
      <w:r w:rsidRPr="00C01C06">
        <w:rPr>
          <w:rFonts w:ascii="Tahoma" w:hAnsi="Tahoma" w:cs="Tahoma"/>
          <w:sz w:val="20"/>
          <w:szCs w:val="20"/>
          <w:rtl/>
        </w:rPr>
        <w:t xml:space="preserve"> כ- </w:t>
      </w:r>
      <w:r w:rsidRPr="00C01C06">
        <w:rPr>
          <w:rFonts w:ascii="Tahoma" w:hAnsi="Tahoma" w:cs="Tahoma"/>
          <w:sz w:val="20"/>
          <w:szCs w:val="20"/>
        </w:rPr>
        <w:t>Enabled: 0 - Security [Enterprise Only]</w:t>
      </w:r>
      <w:r w:rsidRPr="00C01C06">
        <w:rPr>
          <w:rFonts w:ascii="Tahoma" w:hAnsi="Tahoma" w:cs="Tahoma"/>
          <w:sz w:val="20"/>
          <w:szCs w:val="20"/>
          <w:rtl/>
        </w:rPr>
        <w:t xml:space="preserve"> בנתיב הבא:</w:t>
      </w:r>
    </w:p>
    <w:p w14:paraId="3D9E6B85" w14:textId="77777777" w:rsidR="00417491" w:rsidRPr="00C01C06" w:rsidRDefault="00417491" w:rsidP="00417491">
      <w:pPr>
        <w:pStyle w:val="ListParagraph"/>
        <w:autoSpaceDE w:val="0"/>
        <w:autoSpaceDN w:val="0"/>
        <w:adjustRightInd w:val="0"/>
        <w:spacing w:after="0" w:line="240" w:lineRule="auto"/>
        <w:ind w:left="360"/>
        <w:rPr>
          <w:rFonts w:ascii="Tahoma" w:hAnsi="Tahoma" w:cs="Tahoma"/>
          <w:sz w:val="20"/>
          <w:szCs w:val="20"/>
          <w:rtl/>
        </w:rPr>
      </w:pPr>
      <w:r w:rsidRPr="00C01C06">
        <w:rPr>
          <w:rFonts w:ascii="Tahoma" w:hAnsi="Tahoma" w:cs="Tahoma"/>
          <w:sz w:val="20"/>
          <w:szCs w:val="20"/>
        </w:rPr>
        <w:t>Computer Configuration\Policies\Administrative Templates\Windows Components\Data Collection and Preview Builds\Allow Telemetry</w:t>
      </w:r>
      <w:r w:rsidRPr="00C01C06">
        <w:rPr>
          <w:rFonts w:ascii="Tahoma" w:hAnsi="Tahoma" w:cs="Tahoma"/>
          <w:sz w:val="20"/>
          <w:szCs w:val="20"/>
          <w:rtl/>
        </w:rPr>
        <w:br/>
      </w:r>
    </w:p>
    <w:p w14:paraId="018FA0DE" w14:textId="77777777" w:rsidR="00417491" w:rsidRPr="00C01C06" w:rsidRDefault="00417491" w:rsidP="00EF4461">
      <w:pPr>
        <w:pStyle w:val="ListParagraph"/>
        <w:numPr>
          <w:ilvl w:val="0"/>
          <w:numId w:val="41"/>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Disable pre-release features or settings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Builds\Disable pre-release features or settings</w:t>
      </w:r>
      <w:r w:rsidRPr="00C01C06">
        <w:rPr>
          <w:rFonts w:ascii="Tahoma" w:hAnsi="Tahoma" w:cs="Tahoma"/>
          <w:sz w:val="20"/>
          <w:szCs w:val="20"/>
          <w:rtl/>
        </w:rPr>
        <w:br/>
      </w:r>
    </w:p>
    <w:p w14:paraId="7E1B0610" w14:textId="77777777" w:rsidR="00417491" w:rsidRPr="00C01C06" w:rsidRDefault="00417491" w:rsidP="00EF4461">
      <w:pPr>
        <w:pStyle w:val="ListParagraph"/>
        <w:numPr>
          <w:ilvl w:val="0"/>
          <w:numId w:val="41"/>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show feedback notifications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Builds\Do not show feedback notifications</w:t>
      </w:r>
      <w:r w:rsidRPr="00C01C06">
        <w:rPr>
          <w:rFonts w:ascii="Tahoma" w:hAnsi="Tahoma" w:cs="Tahoma"/>
          <w:sz w:val="20"/>
          <w:szCs w:val="20"/>
          <w:rtl/>
        </w:rPr>
        <w:br/>
      </w:r>
    </w:p>
    <w:p w14:paraId="6DC49477" w14:textId="77777777" w:rsidR="00417491" w:rsidRPr="00C01C06" w:rsidRDefault="00417491" w:rsidP="00EF4461">
      <w:pPr>
        <w:pStyle w:val="ListParagraph"/>
        <w:numPr>
          <w:ilvl w:val="0"/>
          <w:numId w:val="41"/>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Toggle user control over Insider builds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Builds\Toggle user control over Insider builds</w:t>
      </w:r>
    </w:p>
    <w:p w14:paraId="298079F7"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CD0771C" w14:textId="77777777" w:rsidR="00417491" w:rsidRPr="00C01C06" w:rsidRDefault="00417491" w:rsidP="00417491">
      <w:pPr>
        <w:rPr>
          <w:rFonts w:ascii="Tahoma" w:hAnsi="Tahoma" w:cs="Tahoma"/>
          <w:color w:val="FFFFFF" w:themeColor="background1"/>
          <w:sz w:val="20"/>
          <w:szCs w:val="20"/>
          <w:rtl/>
        </w:rPr>
      </w:pPr>
    </w:p>
    <w:p w14:paraId="44765AF1" w14:textId="77777777" w:rsidR="00417491" w:rsidRPr="00C01C06" w:rsidRDefault="00417491" w:rsidP="00EF4461">
      <w:pPr>
        <w:pStyle w:val="a0"/>
        <w:numPr>
          <w:ilvl w:val="1"/>
          <w:numId w:val="5"/>
        </w:numPr>
        <w:bidi/>
        <w:ind w:left="935" w:hanging="935"/>
        <w:rPr>
          <w:rFonts w:ascii="Tahoma" w:hAnsi="Tahoma" w:cs="Tahoma"/>
          <w:lang w:bidi="he-IL"/>
        </w:rPr>
      </w:pPr>
      <w:bookmarkStart w:id="56" w:name="_Toc56326357"/>
      <w:bookmarkStart w:id="57" w:name="_Toc63855009"/>
      <w:r w:rsidRPr="00C01C06">
        <w:rPr>
          <w:rFonts w:ascii="Tahoma" w:hAnsi="Tahoma" w:cs="Tahoma" w:hint="cs"/>
          <w:rtl/>
          <w:lang w:bidi="he-IL"/>
        </w:rPr>
        <w:lastRenderedPageBreak/>
        <w:t>ליקויים בהגדרות ה-</w:t>
      </w:r>
      <w:r w:rsidRPr="00C01C06">
        <w:rPr>
          <w:rFonts w:ascii="Tahoma" w:hAnsi="Tahoma" w:cs="Tahoma"/>
          <w:lang w:bidi="he-IL"/>
        </w:rPr>
        <w:t>Windows Installer</w:t>
      </w:r>
      <w:r w:rsidRPr="00C01C06">
        <w:rPr>
          <w:rFonts w:ascii="Tahoma" w:hAnsi="Tahoma" w:cs="Tahoma" w:hint="cs"/>
          <w:rtl/>
          <w:lang w:bidi="he-IL"/>
        </w:rPr>
        <w:t>.</w:t>
      </w:r>
      <w:bookmarkEnd w:id="56"/>
      <w:bookmarkEnd w:id="57"/>
    </w:p>
    <w:p w14:paraId="0B8BAD5D"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8868C26"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E8BE6D4" w14:textId="59F9DDE5" w:rsidR="00004829" w:rsidRPr="00F62C9E" w:rsidRDefault="00004829" w:rsidP="00EF4461">
      <w:pPr>
        <w:pStyle w:val="3SubTitle"/>
        <w:numPr>
          <w:ilvl w:val="0"/>
          <w:numId w:val="42"/>
        </w:numPr>
        <w:bidi/>
        <w:spacing w:before="0"/>
        <w:outlineLvl w:val="9"/>
        <w:rPr>
          <w:rFonts w:ascii="Tahoma" w:hAnsi="Tahoma" w:cs="Tahoma"/>
          <w:b w:val="0"/>
          <w:bCs w:val="0"/>
          <w:kern w:val="32"/>
          <w:sz w:val="20"/>
        </w:rPr>
      </w:pPr>
      <w:r w:rsidRPr="00F62C9E">
        <w:rPr>
          <w:rFonts w:ascii="Tahoma" w:hAnsi="Tahoma" w:cs="Tahoma"/>
          <w:b w:val="0"/>
          <w:bCs w:val="0"/>
          <w:sz w:val="20"/>
          <w:rtl/>
        </w:rPr>
        <w:t xml:space="preserve">במהלך הבדיקה נמצא כי ההגדרה </w:t>
      </w:r>
      <w:r w:rsidRPr="00F62C9E">
        <w:rPr>
          <w:rFonts w:ascii="Tahoma" w:hAnsi="Tahoma" w:cs="Tahoma"/>
          <w:b w:val="0"/>
          <w:bCs w:val="0"/>
          <w:sz w:val="20"/>
        </w:rPr>
        <w:t>Allow user control over installs</w:t>
      </w:r>
      <w:r w:rsidRPr="00F62C9E">
        <w:rPr>
          <w:rFonts w:ascii="Tahoma" w:hAnsi="Tahoma" w:cs="Tahoma"/>
          <w:b w:val="0"/>
          <w:bCs w:val="0"/>
          <w:sz w:val="20"/>
          <w:rtl/>
        </w:rPr>
        <w:t xml:space="preserve"> אינה מוגדרת.</w:t>
      </w:r>
    </w:p>
    <w:p w14:paraId="55EB63C4" w14:textId="61C28629" w:rsidR="00004829" w:rsidRPr="00FB627C" w:rsidRDefault="00004829" w:rsidP="00EF4461">
      <w:pPr>
        <w:pStyle w:val="3SubTitle"/>
        <w:numPr>
          <w:ilvl w:val="0"/>
          <w:numId w:val="42"/>
        </w:numPr>
        <w:bidi/>
        <w:spacing w:before="0"/>
        <w:outlineLvl w:val="9"/>
        <w:rPr>
          <w:rFonts w:ascii="Tahoma" w:hAnsi="Tahoma" w:cs="Tahoma"/>
          <w:b w:val="0"/>
          <w:bCs w:val="0"/>
          <w:kern w:val="32"/>
          <w:sz w:val="20"/>
        </w:rPr>
      </w:pPr>
      <w:r w:rsidRPr="00F62C9E">
        <w:rPr>
          <w:rFonts w:ascii="Tahoma" w:hAnsi="Tahoma" w:cs="Tahoma"/>
          <w:b w:val="0"/>
          <w:bCs w:val="0"/>
          <w:sz w:val="20"/>
          <w:rtl/>
        </w:rPr>
        <w:t xml:space="preserve">במהלך הבדיקה נמצא כי ההגדרה </w:t>
      </w:r>
      <w:r w:rsidRPr="00F62C9E">
        <w:rPr>
          <w:rFonts w:ascii="Tahoma" w:hAnsi="Tahoma" w:cs="Tahoma"/>
          <w:b w:val="0"/>
          <w:bCs w:val="0"/>
          <w:sz w:val="20"/>
        </w:rPr>
        <w:t>Prevent Internet Explorer security prompt for Windows Installer scripts</w:t>
      </w:r>
      <w:r w:rsidRPr="00F62C9E">
        <w:rPr>
          <w:rFonts w:ascii="Tahoma" w:hAnsi="Tahoma" w:cs="Tahoma"/>
          <w:b w:val="0"/>
          <w:bCs w:val="0"/>
          <w:sz w:val="20"/>
          <w:rtl/>
        </w:rPr>
        <w:t xml:space="preserve"> אינה מוגדרת.</w:t>
      </w:r>
    </w:p>
    <w:p w14:paraId="6537D6CB" w14:textId="7EA1C947" w:rsidR="00FB627C" w:rsidRPr="00004829" w:rsidRDefault="00FB627C" w:rsidP="00FB627C">
      <w:pPr>
        <w:pStyle w:val="3SubTitle"/>
        <w:numPr>
          <w:ilvl w:val="0"/>
          <w:numId w:val="42"/>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B627C">
        <w:rPr>
          <w:rFonts w:ascii="Tahoma" w:hAnsi="Tahoma" w:cs="Tahoma"/>
          <w:b w:val="0"/>
          <w:bCs w:val="0"/>
          <w:sz w:val="20"/>
        </w:rPr>
        <w:t>Sign-in last interactive user automatically after a system-initiated restart</w:t>
      </w:r>
      <w:r>
        <w:rPr>
          <w:rFonts w:ascii="Tahoma" w:hAnsi="Tahoma" w:cs="Tahoma" w:hint="cs"/>
          <w:b w:val="0"/>
          <w:bCs w:val="0"/>
          <w:sz w:val="20"/>
          <w:rtl/>
        </w:rPr>
        <w:t xml:space="preserve"> אינה מוגדרת כראוי</w:t>
      </w:r>
      <w:r w:rsidR="00213F83">
        <w:rPr>
          <w:rFonts w:ascii="Tahoma" w:hAnsi="Tahoma" w:cs="Tahoma" w:hint="cs"/>
          <w:b w:val="0"/>
          <w:bCs w:val="0"/>
          <w:sz w:val="20"/>
          <w:rtl/>
        </w:rPr>
        <w:t>.</w:t>
      </w:r>
    </w:p>
    <w:p w14:paraId="2CBB4C99" w14:textId="1FB3A8B3" w:rsidR="00417491" w:rsidRPr="00C01C06" w:rsidRDefault="00417491" w:rsidP="00EF4461">
      <w:pPr>
        <w:pStyle w:val="3SubTitle"/>
        <w:numPr>
          <w:ilvl w:val="0"/>
          <w:numId w:val="42"/>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sidR="004F5D74">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Always install with elevated privileges</w:t>
      </w:r>
      <w:r w:rsidRPr="00C01C06">
        <w:rPr>
          <w:rFonts w:ascii="Tahoma" w:hAnsi="Tahoma" w:cs="Tahoma"/>
          <w:b w:val="0"/>
          <w:bCs w:val="0"/>
          <w:sz w:val="20"/>
          <w:rtl/>
        </w:rPr>
        <w:t xml:space="preserve"> אינה מוגדרת.</w:t>
      </w:r>
    </w:p>
    <w:p w14:paraId="2876454D"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5C4D6BE5" w14:textId="4DFDECFA"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213110A0"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2579B32" w14:textId="3D51B0C6"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25E9BB89"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12CC3FAE"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63F5AD16" w14:textId="35D2B866" w:rsidR="00004829" w:rsidRPr="00F62C9E" w:rsidRDefault="00004829" w:rsidP="00EF4461">
      <w:pPr>
        <w:pStyle w:val="3SubTitle"/>
        <w:numPr>
          <w:ilvl w:val="0"/>
          <w:numId w:val="43"/>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Allow user control over installs</w:t>
      </w:r>
      <w:r w:rsidRPr="00F62C9E">
        <w:rPr>
          <w:rFonts w:ascii="Tahoma" w:hAnsi="Tahoma" w:cs="Tahoma"/>
          <w:b w:val="0"/>
          <w:bCs w:val="0"/>
          <w:sz w:val="20"/>
          <w:rtl/>
        </w:rPr>
        <w:t xml:space="preserve"> </w:t>
      </w:r>
      <w:r w:rsidR="000867B3">
        <w:rPr>
          <w:rFonts w:ascii="Tahoma" w:hAnsi="Tahoma" w:cs="Tahoma" w:hint="cs"/>
          <w:b w:val="0"/>
          <w:bCs w:val="0"/>
          <w:sz w:val="20"/>
          <w:rtl/>
        </w:rPr>
        <w:t>קובעת</w:t>
      </w:r>
      <w:r w:rsidR="000867B3" w:rsidRPr="00F62C9E">
        <w:rPr>
          <w:rFonts w:ascii="Tahoma" w:hAnsi="Tahoma" w:cs="Tahoma"/>
          <w:b w:val="0"/>
          <w:bCs w:val="0"/>
          <w:sz w:val="20"/>
          <w:rtl/>
        </w:rPr>
        <w:t xml:space="preserve"> </w:t>
      </w:r>
      <w:r w:rsidRPr="00F62C9E">
        <w:rPr>
          <w:rFonts w:ascii="Tahoma" w:hAnsi="Tahoma" w:cs="Tahoma"/>
          <w:b w:val="0"/>
          <w:bCs w:val="0"/>
          <w:sz w:val="20"/>
          <w:rtl/>
        </w:rPr>
        <w:t xml:space="preserve">האם משתמש רשאי לשנות אפשרויות התקנה, </w:t>
      </w:r>
      <w:r w:rsidR="000867B3">
        <w:rPr>
          <w:rFonts w:ascii="Tahoma" w:hAnsi="Tahoma" w:cs="Tahoma" w:hint="cs"/>
          <w:b w:val="0"/>
          <w:bCs w:val="0"/>
          <w:sz w:val="20"/>
          <w:rtl/>
        </w:rPr>
        <w:t xml:space="preserve">אשר </w:t>
      </w:r>
      <w:r w:rsidRPr="00F62C9E">
        <w:rPr>
          <w:rFonts w:ascii="Tahoma" w:hAnsi="Tahoma" w:cs="Tahoma"/>
          <w:b w:val="0"/>
          <w:bCs w:val="0"/>
          <w:sz w:val="20"/>
          <w:rtl/>
        </w:rPr>
        <w:t>זמינות בדרך כלל רק למנהלי המערכת. בסביבה מנוהלת, רק צוותים מורשים צריכים לאפשר התקנה או לשנות תוכנות במערכת. מתן אפשרות למשתמשים לשלוט בהתקנות עלול לסכן בהתקנה או מחיקה של תוכנות לא מאושרות.</w:t>
      </w:r>
    </w:p>
    <w:p w14:paraId="1E2A4E41" w14:textId="6FF8E9A8" w:rsidR="00004829" w:rsidRDefault="00004829" w:rsidP="00EF4461">
      <w:pPr>
        <w:pStyle w:val="3SubTitle"/>
        <w:numPr>
          <w:ilvl w:val="0"/>
          <w:numId w:val="43"/>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Prevent Internet Explorer security prompt for Windows Installer scripts</w:t>
      </w:r>
      <w:r w:rsidRPr="00F62C9E">
        <w:rPr>
          <w:rFonts w:ascii="Tahoma" w:hAnsi="Tahoma" w:cs="Tahoma"/>
          <w:b w:val="0"/>
          <w:bCs w:val="0"/>
          <w:sz w:val="20"/>
          <w:rtl/>
        </w:rPr>
        <w:t xml:space="preserve"> </w:t>
      </w:r>
      <w:r w:rsidR="000867B3">
        <w:rPr>
          <w:rFonts w:ascii="Tahoma" w:hAnsi="Tahoma" w:cs="Tahoma" w:hint="cs"/>
          <w:b w:val="0"/>
          <w:bCs w:val="0"/>
          <w:sz w:val="20"/>
          <w:rtl/>
        </w:rPr>
        <w:t>קובעת</w:t>
      </w:r>
      <w:r w:rsidR="000867B3" w:rsidRPr="00F62C9E">
        <w:rPr>
          <w:rFonts w:ascii="Tahoma" w:hAnsi="Tahoma" w:cs="Tahoma"/>
          <w:b w:val="0"/>
          <w:bCs w:val="0"/>
          <w:sz w:val="20"/>
          <w:rtl/>
        </w:rPr>
        <w:t xml:space="preserve"> </w:t>
      </w:r>
      <w:r w:rsidRPr="00F62C9E">
        <w:rPr>
          <w:rFonts w:ascii="Tahoma" w:hAnsi="Tahoma" w:cs="Tahoma"/>
          <w:b w:val="0"/>
          <w:bCs w:val="0"/>
          <w:sz w:val="20"/>
          <w:rtl/>
        </w:rPr>
        <w:t>האם תוכניות מבוססות אינטרנט מורשות להתקין תוכנות במחשב מבלי ליידע את המשתמש, דבר העלול להוות סיכון ולהגדיל את משטח התקיפה במערכת.</w:t>
      </w:r>
    </w:p>
    <w:p w14:paraId="23343A65" w14:textId="3B28D29C" w:rsidR="00F4585C" w:rsidRPr="00004829" w:rsidRDefault="00F4585C" w:rsidP="00F4585C">
      <w:pPr>
        <w:pStyle w:val="3SubTitle"/>
        <w:numPr>
          <w:ilvl w:val="0"/>
          <w:numId w:val="43"/>
        </w:numPr>
        <w:bidi/>
        <w:spacing w:before="0"/>
        <w:outlineLvl w:val="9"/>
        <w:rPr>
          <w:rFonts w:ascii="Tahoma" w:hAnsi="Tahoma" w:cs="Tahoma"/>
          <w:b w:val="0"/>
          <w:bCs w:val="0"/>
          <w:sz w:val="20"/>
        </w:rPr>
      </w:pPr>
      <w:r>
        <w:rPr>
          <w:rFonts w:ascii="Tahoma" w:hAnsi="Tahoma" w:cs="Tahoma" w:hint="cs"/>
          <w:b w:val="0"/>
          <w:bCs w:val="0"/>
          <w:sz w:val="20"/>
          <w:rtl/>
        </w:rPr>
        <w:t>ההגדרה</w:t>
      </w:r>
      <w:r w:rsidRPr="00F4585C">
        <w:rPr>
          <w:rFonts w:ascii="Tahoma" w:hAnsi="Tahoma" w:cs="Tahoma"/>
          <w:b w:val="0"/>
          <w:bCs w:val="0"/>
          <w:sz w:val="20"/>
          <w:rtl/>
        </w:rPr>
        <w:t xml:space="preserve"> </w:t>
      </w:r>
      <w:r w:rsidRPr="00F4585C">
        <w:rPr>
          <w:rFonts w:ascii="Tahoma" w:hAnsi="Tahoma" w:cs="Tahoma"/>
          <w:b w:val="0"/>
          <w:bCs w:val="0"/>
          <w:sz w:val="20"/>
        </w:rPr>
        <w:t>Sign-in last interactive user automatically after a system-initiated restart</w:t>
      </w:r>
      <w:r>
        <w:rPr>
          <w:rFonts w:ascii="Tahoma" w:hAnsi="Tahoma" w:cs="Tahoma" w:hint="cs"/>
          <w:b w:val="0"/>
          <w:bCs w:val="0"/>
          <w:sz w:val="20"/>
          <w:rtl/>
        </w:rPr>
        <w:t xml:space="preserve"> </w:t>
      </w:r>
      <w:r w:rsidR="000867B3">
        <w:rPr>
          <w:rFonts w:ascii="Tahoma" w:hAnsi="Tahoma" w:cs="Tahoma" w:hint="cs"/>
          <w:b w:val="0"/>
          <w:bCs w:val="0"/>
          <w:sz w:val="20"/>
          <w:rtl/>
        </w:rPr>
        <w:t>קובעת</w:t>
      </w:r>
      <w:r w:rsidR="000867B3" w:rsidRPr="00644025">
        <w:rPr>
          <w:rFonts w:ascii="Tahoma" w:hAnsi="Tahoma" w:cs="Tahoma"/>
          <w:b w:val="0"/>
          <w:bCs w:val="0"/>
          <w:sz w:val="20"/>
          <w:rtl/>
        </w:rPr>
        <w:t xml:space="preserve"> </w:t>
      </w:r>
      <w:r w:rsidR="00644025" w:rsidRPr="00644025">
        <w:rPr>
          <w:rFonts w:ascii="Tahoma" w:hAnsi="Tahoma" w:cs="Tahoma"/>
          <w:b w:val="0"/>
          <w:bCs w:val="0"/>
          <w:sz w:val="20"/>
          <w:rtl/>
        </w:rPr>
        <w:t xml:space="preserve">אם מכשיר ייכנס אוטומטית למשתמש האינטראקטיבי האחרון לאחר שה- </w:t>
      </w:r>
      <w:r w:rsidR="00644025" w:rsidRPr="00644025">
        <w:rPr>
          <w:rFonts w:ascii="Tahoma" w:hAnsi="Tahoma" w:cs="Tahoma"/>
          <w:b w:val="0"/>
          <w:bCs w:val="0"/>
          <w:sz w:val="20"/>
        </w:rPr>
        <w:t>Windows Update</w:t>
      </w:r>
      <w:r w:rsidR="00644025" w:rsidRPr="00644025">
        <w:rPr>
          <w:rFonts w:ascii="Tahoma" w:hAnsi="Tahoma" w:cs="Tahoma"/>
          <w:b w:val="0"/>
          <w:bCs w:val="0"/>
          <w:sz w:val="20"/>
          <w:rtl/>
        </w:rPr>
        <w:t xml:space="preserve"> מפעיל מחדש את המערכת.</w:t>
      </w:r>
    </w:p>
    <w:p w14:paraId="40B39F92" w14:textId="282478D3" w:rsidR="00417491" w:rsidRPr="00C01C06" w:rsidRDefault="00417491" w:rsidP="00EF4461">
      <w:pPr>
        <w:pStyle w:val="3SubTitle"/>
        <w:numPr>
          <w:ilvl w:val="0"/>
          <w:numId w:val="4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Always install with elevated privileges</w:t>
      </w:r>
      <w:r w:rsidRPr="00C01C06">
        <w:rPr>
          <w:rFonts w:ascii="Tahoma" w:hAnsi="Tahoma" w:cs="Tahoma"/>
          <w:b w:val="0"/>
          <w:bCs w:val="0"/>
          <w:sz w:val="20"/>
          <w:rtl/>
        </w:rPr>
        <w:t xml:space="preserve"> </w:t>
      </w:r>
      <w:r w:rsidR="000867B3">
        <w:rPr>
          <w:rFonts w:ascii="Tahoma" w:hAnsi="Tahoma" w:cs="Tahoma" w:hint="cs"/>
          <w:b w:val="0"/>
          <w:bCs w:val="0"/>
          <w:sz w:val="20"/>
          <w:rtl/>
        </w:rPr>
        <w:t>קובעת</w:t>
      </w:r>
      <w:r w:rsidR="000867B3" w:rsidRPr="00C01C06">
        <w:rPr>
          <w:rFonts w:ascii="Tahoma" w:hAnsi="Tahoma" w:cs="Tahoma"/>
          <w:b w:val="0"/>
          <w:bCs w:val="0"/>
          <w:sz w:val="20"/>
          <w:rtl/>
        </w:rPr>
        <w:t xml:space="preserve"> </w:t>
      </w:r>
      <w:r w:rsidRPr="00C01C06">
        <w:rPr>
          <w:rFonts w:ascii="Tahoma" w:hAnsi="Tahoma" w:cs="Tahoma"/>
          <w:b w:val="0"/>
          <w:bCs w:val="0"/>
          <w:sz w:val="20"/>
          <w:rtl/>
        </w:rPr>
        <w:t>האם ה-</w:t>
      </w:r>
      <w:r w:rsidRPr="00C01C06">
        <w:rPr>
          <w:rFonts w:ascii="Tahoma" w:hAnsi="Tahoma" w:cs="Tahoma"/>
          <w:b w:val="0"/>
          <w:bCs w:val="0"/>
          <w:sz w:val="20"/>
        </w:rPr>
        <w:t>Installer</w:t>
      </w:r>
      <w:r w:rsidRPr="00C01C06">
        <w:rPr>
          <w:rFonts w:ascii="Tahoma" w:hAnsi="Tahoma" w:cs="Tahoma"/>
          <w:b w:val="0"/>
          <w:bCs w:val="0"/>
          <w:sz w:val="20"/>
          <w:rtl/>
        </w:rPr>
        <w:t xml:space="preserve"> ישתמש בהרשאות מערכת בעת התקנת תוכנית. משתמשים בעלי הרשאות מוגבלות יכולים לנצל תכונה זו על ידי יצירת חבילת התקנה של </w:t>
      </w:r>
      <w:r w:rsidRPr="00C01C06">
        <w:rPr>
          <w:rFonts w:ascii="Tahoma" w:hAnsi="Tahoma" w:cs="Tahoma"/>
          <w:b w:val="0"/>
          <w:bCs w:val="0"/>
          <w:sz w:val="20"/>
        </w:rPr>
        <w:t>Installer</w:t>
      </w:r>
      <w:r w:rsidRPr="00C01C06">
        <w:rPr>
          <w:rFonts w:ascii="Tahoma" w:hAnsi="Tahoma" w:cs="Tahoma"/>
          <w:b w:val="0"/>
          <w:bCs w:val="0"/>
          <w:sz w:val="20"/>
          <w:rtl/>
        </w:rPr>
        <w:t xml:space="preserve"> היוצרת חשבון מקומי חדש כחלק מקבוצה מובנית של מנהלי מערכת מקומיים, ובאמצעותו יוכלו להתקין תוכנות זדוניות או לבצע פעילויות בלתי מורשות.</w:t>
      </w:r>
    </w:p>
    <w:p w14:paraId="45FD8811" w14:textId="77777777" w:rsidR="00417491" w:rsidRPr="00C01C06" w:rsidRDefault="00417491" w:rsidP="00417491">
      <w:pPr>
        <w:pStyle w:val="3SubTitle"/>
        <w:bidi/>
        <w:spacing w:before="0"/>
        <w:outlineLvl w:val="9"/>
        <w:rPr>
          <w:rFonts w:ascii="Tahoma" w:hAnsi="Tahoma" w:cs="Tahoma"/>
          <w:b w:val="0"/>
          <w:bCs w:val="0"/>
          <w:sz w:val="20"/>
        </w:rPr>
      </w:pPr>
      <w:r w:rsidRPr="00C01C06">
        <w:rPr>
          <w:rFonts w:ascii="Tahoma" w:hAnsi="Tahoma" w:cs="Tahoma"/>
          <w:b w:val="0"/>
          <w:bCs w:val="0"/>
          <w:szCs w:val="28"/>
          <w:u w:val="single"/>
          <w:rtl/>
        </w:rPr>
        <w:br/>
        <w:t>המלצות לתיקון:</w:t>
      </w:r>
      <w:r w:rsidRPr="00C01C06">
        <w:rPr>
          <w:rFonts w:ascii="Tahoma" w:hAnsi="Tahoma" w:cs="Tahoma"/>
          <w:sz w:val="20"/>
          <w:rtl/>
        </w:rPr>
        <w:br/>
      </w:r>
    </w:p>
    <w:p w14:paraId="2AA4F1EE" w14:textId="1AF1AF44" w:rsidR="00FD6B4E" w:rsidRDefault="00FD6B4E"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64626B">
        <w:rPr>
          <w:rFonts w:ascii="Tahoma" w:hAnsi="Tahoma" w:cs="Tahoma"/>
          <w:sz w:val="20"/>
          <w:szCs w:val="20"/>
          <w:rtl/>
        </w:rPr>
        <w:t xml:space="preserve">מומלץ להגדיר את ההגדרה </w:t>
      </w:r>
      <w:r w:rsidRPr="0064626B">
        <w:rPr>
          <w:rFonts w:ascii="Tahoma" w:hAnsi="Tahoma" w:cs="Tahoma"/>
          <w:sz w:val="20"/>
          <w:szCs w:val="20"/>
        </w:rPr>
        <w:t>Allow user control over installs</w:t>
      </w:r>
      <w:r w:rsidRPr="0064626B">
        <w:rPr>
          <w:rFonts w:ascii="Tahoma" w:hAnsi="Tahoma" w:cs="Tahoma"/>
          <w:sz w:val="20"/>
          <w:szCs w:val="20"/>
          <w:rtl/>
        </w:rPr>
        <w:t xml:space="preserve"> ב-</w:t>
      </w:r>
      <w:r w:rsidRPr="0064626B">
        <w:rPr>
          <w:rFonts w:ascii="Tahoma" w:hAnsi="Tahoma" w:cs="Tahoma"/>
          <w:sz w:val="20"/>
          <w:szCs w:val="20"/>
        </w:rPr>
        <w:t>Disabled</w:t>
      </w:r>
      <w:r>
        <w:rPr>
          <w:rFonts w:ascii="Tahoma" w:hAnsi="Tahoma" w:cs="Tahoma" w:hint="cs"/>
          <w:sz w:val="20"/>
          <w:szCs w:val="20"/>
          <w:rtl/>
        </w:rPr>
        <w:t xml:space="preserve"> בנתיב הבא</w:t>
      </w:r>
      <w:r w:rsidRPr="0064626B">
        <w:rPr>
          <w:rFonts w:ascii="Tahoma" w:hAnsi="Tahoma" w:cs="Tahoma"/>
          <w:sz w:val="20"/>
          <w:szCs w:val="20"/>
          <w:rtl/>
        </w:rPr>
        <w:t>:</w:t>
      </w:r>
      <w:r w:rsidRPr="0064626B">
        <w:rPr>
          <w:rFonts w:ascii="Tahoma" w:hAnsi="Tahoma" w:cs="Tahoma"/>
          <w:sz w:val="20"/>
          <w:szCs w:val="20"/>
          <w:rtl/>
        </w:rPr>
        <w:br/>
      </w:r>
      <w:r w:rsidRPr="0064626B">
        <w:rPr>
          <w:rFonts w:ascii="Tahoma" w:hAnsi="Tahoma" w:cs="Tahoma"/>
          <w:sz w:val="20"/>
          <w:szCs w:val="20"/>
        </w:rPr>
        <w:t>Computer Configuration\Policies\Administrative Templates\Windows Components\Windows Installer\Allow user control over installs</w:t>
      </w:r>
      <w:r>
        <w:rPr>
          <w:rFonts w:ascii="Tahoma" w:hAnsi="Tahoma" w:cs="Tahoma"/>
          <w:sz w:val="20"/>
          <w:szCs w:val="20"/>
        </w:rPr>
        <w:br/>
      </w:r>
    </w:p>
    <w:p w14:paraId="36E28CB6" w14:textId="2C3CE4BB" w:rsidR="00EA58EB" w:rsidRDefault="00FD6B4E"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64626B">
        <w:rPr>
          <w:rFonts w:ascii="Tahoma" w:hAnsi="Tahoma" w:cs="Tahoma"/>
          <w:sz w:val="20"/>
          <w:szCs w:val="20"/>
          <w:rtl/>
        </w:rPr>
        <w:t xml:space="preserve">מומלץ להגדיר את הגדרה </w:t>
      </w:r>
      <w:r w:rsidRPr="0064626B">
        <w:rPr>
          <w:rFonts w:ascii="Tahoma" w:hAnsi="Tahoma" w:cs="Tahoma"/>
          <w:sz w:val="20"/>
          <w:szCs w:val="20"/>
        </w:rPr>
        <w:t>Prevent Internet Explorer security prompt for Windows Installer scripts</w:t>
      </w:r>
      <w:r w:rsidRPr="0064626B">
        <w:rPr>
          <w:rFonts w:ascii="Tahoma" w:hAnsi="Tahoma" w:cs="Tahoma"/>
          <w:sz w:val="20"/>
          <w:szCs w:val="20"/>
          <w:rtl/>
        </w:rPr>
        <w:t xml:space="preserve"> כ-</w:t>
      </w:r>
      <w:r w:rsidRPr="0064626B">
        <w:rPr>
          <w:rFonts w:ascii="Tahoma" w:hAnsi="Tahoma" w:cs="Tahoma"/>
          <w:sz w:val="20"/>
          <w:szCs w:val="20"/>
        </w:rPr>
        <w:t>Disabled</w:t>
      </w:r>
      <w:r>
        <w:rPr>
          <w:rFonts w:ascii="Tahoma" w:hAnsi="Tahoma" w:cs="Tahoma" w:hint="cs"/>
          <w:sz w:val="20"/>
          <w:szCs w:val="20"/>
          <w:rtl/>
        </w:rPr>
        <w:t xml:space="preserve"> בנתיב הבא</w:t>
      </w:r>
      <w:r w:rsidRPr="0064626B">
        <w:rPr>
          <w:rFonts w:ascii="Tahoma" w:hAnsi="Tahoma" w:cs="Tahoma"/>
          <w:sz w:val="20"/>
          <w:szCs w:val="20"/>
          <w:rtl/>
        </w:rPr>
        <w:t>:</w:t>
      </w:r>
      <w:r w:rsidRPr="0064626B">
        <w:rPr>
          <w:rFonts w:ascii="Tahoma" w:hAnsi="Tahoma" w:cs="Tahoma"/>
          <w:sz w:val="20"/>
          <w:szCs w:val="20"/>
          <w:rtl/>
        </w:rPr>
        <w:br/>
      </w:r>
      <w:r w:rsidRPr="0064626B">
        <w:rPr>
          <w:rFonts w:ascii="Tahoma" w:hAnsi="Tahoma" w:cs="Tahoma"/>
          <w:sz w:val="20"/>
          <w:szCs w:val="20"/>
        </w:rPr>
        <w:t>Computer Configuration\Policies\Administrative Templates\Windows Components\Windows Installer\Prevent Internet Explorer security prompt for Windows Installer scripts</w:t>
      </w:r>
      <w:r w:rsidR="00EA58EB">
        <w:rPr>
          <w:rFonts w:ascii="Tahoma" w:hAnsi="Tahoma" w:cs="Tahoma"/>
          <w:sz w:val="20"/>
          <w:szCs w:val="20"/>
          <w:rtl/>
        </w:rPr>
        <w:br/>
      </w:r>
    </w:p>
    <w:p w14:paraId="7EAF0221" w14:textId="0D3F1A99" w:rsidR="00FD6B4E" w:rsidRPr="00FD6B4E" w:rsidRDefault="00EA58EB" w:rsidP="00EF4461">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lastRenderedPageBreak/>
        <w:t xml:space="preserve">מומלץ להגדיר את ההגדרה </w:t>
      </w:r>
      <w:r w:rsidRPr="00EA58EB">
        <w:rPr>
          <w:rFonts w:ascii="Tahoma" w:hAnsi="Tahoma" w:cs="Tahoma"/>
          <w:sz w:val="20"/>
          <w:szCs w:val="20"/>
        </w:rPr>
        <w:t>Sign-in last interactive user automatically after a system-initiated restart</w:t>
      </w:r>
      <w:r>
        <w:rPr>
          <w:rFonts w:ascii="Tahoma" w:hAnsi="Tahoma" w:cs="Tahoma" w:hint="cs"/>
          <w:sz w:val="20"/>
          <w:szCs w:val="20"/>
          <w:rtl/>
        </w:rPr>
        <w:t xml:space="preserve"> כ-</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EA58EB">
        <w:rPr>
          <w:rFonts w:ascii="Tahoma" w:hAnsi="Tahoma" w:cs="Tahoma"/>
          <w:sz w:val="20"/>
          <w:szCs w:val="20"/>
        </w:rPr>
        <w:t>Computer Configuration\Policies\Administrative Templates\Windows Components\Windows Logon Options\Sign-in last interactive user automatically after a system-initiated restart</w:t>
      </w:r>
      <w:r w:rsidR="00FD6B4E" w:rsidRPr="00FD6B4E">
        <w:rPr>
          <w:rFonts w:ascii="Tahoma" w:hAnsi="Tahoma" w:cs="Tahoma"/>
          <w:sz w:val="20"/>
          <w:szCs w:val="20"/>
        </w:rPr>
        <w:br/>
      </w:r>
    </w:p>
    <w:p w14:paraId="58295DDE" w14:textId="77777777" w:rsidR="005C0C3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Always install with elevated privileges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Installer\Always install with elevated privileges</w:t>
      </w:r>
    </w:p>
    <w:p w14:paraId="09199D50" w14:textId="77777777" w:rsidR="005C0C36" w:rsidRDefault="005C0C36" w:rsidP="005C0C36">
      <w:pPr>
        <w:autoSpaceDE w:val="0"/>
        <w:autoSpaceDN w:val="0"/>
        <w:adjustRightInd w:val="0"/>
        <w:spacing w:after="0" w:line="240" w:lineRule="auto"/>
        <w:rPr>
          <w:rFonts w:ascii="Tahoma" w:hAnsi="Tahoma" w:cs="Tahoma"/>
          <w:sz w:val="20"/>
          <w:szCs w:val="20"/>
          <w:rtl/>
        </w:rPr>
      </w:pPr>
    </w:p>
    <w:p w14:paraId="0CC6383A" w14:textId="09F9B3DA" w:rsidR="00417491" w:rsidRPr="00C01C06" w:rsidRDefault="00730922" w:rsidP="00417491">
      <w:pPr>
        <w:rPr>
          <w:rFonts w:ascii="Tahoma" w:hAnsi="Tahoma" w:cs="Tahoma"/>
          <w:color w:val="FFFFFF" w:themeColor="background1"/>
          <w:sz w:val="20"/>
          <w:szCs w:val="20"/>
          <w:rtl/>
        </w:rPr>
      </w:pPr>
      <w:r>
        <w:rPr>
          <w:rFonts w:ascii="Tahoma" w:hAnsi="Tahoma" w:cs="Tahoma"/>
          <w:sz w:val="20"/>
          <w:szCs w:val="20"/>
          <w:rtl/>
        </w:rPr>
        <w:br w:type="page"/>
      </w:r>
    </w:p>
    <w:p w14:paraId="2B67CD7B" w14:textId="77777777" w:rsidR="00417491" w:rsidRPr="00C01C06" w:rsidRDefault="00417491" w:rsidP="00EF4461">
      <w:pPr>
        <w:pStyle w:val="a0"/>
        <w:numPr>
          <w:ilvl w:val="1"/>
          <w:numId w:val="5"/>
        </w:numPr>
        <w:bidi/>
        <w:ind w:left="935" w:hanging="935"/>
        <w:rPr>
          <w:rFonts w:ascii="Tahoma" w:hAnsi="Tahoma" w:cs="Tahoma"/>
          <w:lang w:bidi="he-IL"/>
        </w:rPr>
      </w:pPr>
      <w:bookmarkStart w:id="58" w:name="_Toc56326358"/>
      <w:bookmarkStart w:id="59" w:name="_Toc63855010"/>
      <w:r w:rsidRPr="00C01C06">
        <w:rPr>
          <w:rFonts w:ascii="Tahoma" w:hAnsi="Tahoma" w:cs="Tahoma" w:hint="cs"/>
          <w:rtl/>
          <w:lang w:bidi="he-IL"/>
        </w:rPr>
        <w:lastRenderedPageBreak/>
        <w:t>ליקויים בהגדרות ה-</w:t>
      </w:r>
      <w:r w:rsidRPr="00C01C06">
        <w:rPr>
          <w:rFonts w:ascii="Tahoma" w:hAnsi="Tahoma" w:cs="Tahoma"/>
          <w:lang w:bidi="he-IL"/>
        </w:rPr>
        <w:t xml:space="preserve">Windows </w:t>
      </w:r>
      <w:proofErr w:type="spellStart"/>
      <w:r w:rsidRPr="00C01C06">
        <w:rPr>
          <w:rFonts w:ascii="Tahoma" w:hAnsi="Tahoma" w:cs="Tahoma"/>
          <w:lang w:bidi="he-IL"/>
        </w:rPr>
        <w:t>Powershell</w:t>
      </w:r>
      <w:proofErr w:type="spellEnd"/>
      <w:r w:rsidRPr="00C01C06">
        <w:rPr>
          <w:rFonts w:ascii="Tahoma" w:hAnsi="Tahoma" w:cs="Tahoma" w:hint="cs"/>
          <w:rtl/>
          <w:lang w:bidi="he-IL"/>
        </w:rPr>
        <w:t>.</w:t>
      </w:r>
      <w:bookmarkEnd w:id="58"/>
      <w:bookmarkEnd w:id="59"/>
    </w:p>
    <w:p w14:paraId="4842BB4E"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43186E16"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B44182A" w14:textId="4B756F09" w:rsidR="00417491" w:rsidRPr="00C01C06" w:rsidRDefault="00417491" w:rsidP="00EF4461">
      <w:pPr>
        <w:pStyle w:val="3SubTitle"/>
        <w:numPr>
          <w:ilvl w:val="0"/>
          <w:numId w:val="44"/>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on PowerShell Script Block Logging</w:t>
      </w:r>
      <w:r w:rsidRPr="00C01C06">
        <w:rPr>
          <w:rFonts w:ascii="Tahoma" w:hAnsi="Tahoma" w:cs="Tahoma"/>
          <w:b w:val="0"/>
          <w:bCs w:val="0"/>
          <w:sz w:val="20"/>
          <w:rtl/>
        </w:rPr>
        <w:t xml:space="preserve"> אינה מוגדרת.</w:t>
      </w:r>
    </w:p>
    <w:p w14:paraId="1E5FB264" w14:textId="733198FD" w:rsidR="00417491" w:rsidRPr="00C01C06" w:rsidRDefault="00417491" w:rsidP="00EF4461">
      <w:pPr>
        <w:pStyle w:val="3SubTitle"/>
        <w:numPr>
          <w:ilvl w:val="0"/>
          <w:numId w:val="44"/>
        </w:numPr>
        <w:bidi/>
        <w:spacing w:before="0"/>
        <w:outlineLvl w:val="9"/>
        <w:rPr>
          <w:rFonts w:ascii="Tahoma" w:hAnsi="Tahoma" w:cs="Tahoma"/>
          <w:b w:val="0"/>
          <w:bCs w:val="0"/>
          <w:sz w:val="22"/>
          <w:szCs w:val="22"/>
          <w:rtl/>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on PowerShell Transcription</w:t>
      </w:r>
      <w:r w:rsidRPr="00C01C06">
        <w:rPr>
          <w:rFonts w:ascii="Tahoma" w:hAnsi="Tahoma" w:cs="Tahoma"/>
          <w:b w:val="0"/>
          <w:bCs w:val="0"/>
          <w:sz w:val="20"/>
          <w:rtl/>
        </w:rPr>
        <w:t xml:space="preserve"> אינה מוגדרת.</w:t>
      </w:r>
    </w:p>
    <w:p w14:paraId="584B6378" w14:textId="77777777" w:rsidR="00417491" w:rsidRPr="00730922" w:rsidRDefault="00417491" w:rsidP="00417491">
      <w:pPr>
        <w:pStyle w:val="3SubTitle"/>
        <w:bidi/>
        <w:spacing w:before="0" w:after="0"/>
        <w:outlineLvl w:val="9"/>
        <w:rPr>
          <w:rFonts w:ascii="Tahoma" w:hAnsi="Tahoma" w:cs="Tahoma"/>
          <w:b w:val="0"/>
          <w:bCs w:val="0"/>
          <w:sz w:val="22"/>
          <w:szCs w:val="22"/>
          <w:rtl/>
        </w:rPr>
      </w:pPr>
    </w:p>
    <w:p w14:paraId="5F33D4D3" w14:textId="0A48FC74"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2788183"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40D56C8" w14:textId="65EBCEAA"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4EC7087A"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449D17A5"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59A10149" w14:textId="7FEDC174" w:rsidR="00417491" w:rsidRPr="00C01C06" w:rsidRDefault="00417491" w:rsidP="00EF4461">
      <w:pPr>
        <w:pStyle w:val="3SubTitle"/>
        <w:numPr>
          <w:ilvl w:val="0"/>
          <w:numId w:val="4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PowerShell Script Block Logging</w:t>
      </w:r>
      <w:r w:rsidRPr="00C01C06">
        <w:rPr>
          <w:rFonts w:ascii="Tahoma" w:hAnsi="Tahoma" w:cs="Tahoma"/>
          <w:b w:val="0"/>
          <w:bCs w:val="0"/>
          <w:sz w:val="20"/>
          <w:rtl/>
        </w:rPr>
        <w:t xml:space="preserve"> מאפשרת רישום של קלט סקריפט ליומני הלוג של </w:t>
      </w:r>
      <w:r w:rsidRPr="00C01C06">
        <w:rPr>
          <w:rFonts w:ascii="Tahoma" w:hAnsi="Tahoma" w:cs="Tahoma"/>
          <w:b w:val="0"/>
          <w:bCs w:val="0"/>
          <w:sz w:val="20"/>
        </w:rPr>
        <w:t>Microsoft-Windows-PowerShell/Operational</w:t>
      </w:r>
      <w:r w:rsidRPr="00C01C06">
        <w:rPr>
          <w:rFonts w:ascii="Tahoma" w:hAnsi="Tahoma" w:cs="Tahoma"/>
          <w:b w:val="0"/>
          <w:bCs w:val="0"/>
          <w:sz w:val="20"/>
          <w:rtl/>
        </w:rPr>
        <w:t xml:space="preserve">. ברירת המחדל של </w:t>
      </w:r>
      <w:r w:rsidRPr="00C01C06">
        <w:rPr>
          <w:rFonts w:ascii="Tahoma" w:hAnsi="Tahoma" w:cs="Tahoma"/>
          <w:b w:val="0"/>
          <w:bCs w:val="0"/>
          <w:sz w:val="20"/>
        </w:rPr>
        <w:t>ACL</w:t>
      </w:r>
      <w:r w:rsidRPr="00C01C06">
        <w:rPr>
          <w:rFonts w:ascii="Tahoma" w:hAnsi="Tahoma" w:cs="Tahoma"/>
          <w:b w:val="0"/>
          <w:bCs w:val="0"/>
          <w:sz w:val="20"/>
          <w:rtl/>
        </w:rPr>
        <w:t xml:space="preserve"> ביומני הלוג של </w:t>
      </w:r>
      <w:proofErr w:type="spellStart"/>
      <w:r w:rsidRPr="00C01C06">
        <w:rPr>
          <w:rFonts w:ascii="Tahoma" w:hAnsi="Tahoma" w:cs="Tahoma"/>
          <w:b w:val="0"/>
          <w:bCs w:val="0"/>
          <w:sz w:val="20"/>
        </w:rPr>
        <w:t>Powershell</w:t>
      </w:r>
      <w:proofErr w:type="spellEnd"/>
      <w:r w:rsidRPr="00C01C06">
        <w:rPr>
          <w:rFonts w:ascii="Tahoma" w:hAnsi="Tahoma" w:cs="Tahoma"/>
          <w:b w:val="0"/>
          <w:bCs w:val="0"/>
          <w:sz w:val="20"/>
          <w:rtl/>
        </w:rPr>
        <w:t xml:space="preserve"> מאפשרת לכל משתמש מחובר לקרוא אותו, ולכן עלול</w:t>
      </w:r>
      <w:r w:rsidR="000867B3">
        <w:rPr>
          <w:rFonts w:ascii="Tahoma" w:hAnsi="Tahoma" w:cs="Tahoma" w:hint="cs"/>
          <w:b w:val="0"/>
          <w:bCs w:val="0"/>
          <w:sz w:val="20"/>
          <w:rtl/>
        </w:rPr>
        <w:t>ה</w:t>
      </w:r>
      <w:r w:rsidRPr="00C01C06">
        <w:rPr>
          <w:rFonts w:ascii="Tahoma" w:hAnsi="Tahoma" w:cs="Tahoma"/>
          <w:b w:val="0"/>
          <w:bCs w:val="0"/>
          <w:sz w:val="20"/>
          <w:rtl/>
        </w:rPr>
        <w:t xml:space="preserve"> לגרום להדלפת סיסמאות או מידע רגיש אחר למשתמשים בלתי מורשים.</w:t>
      </w:r>
    </w:p>
    <w:p w14:paraId="10BB4063" w14:textId="77777777" w:rsidR="00417491" w:rsidRPr="00C01C06" w:rsidRDefault="00417491" w:rsidP="00EF4461">
      <w:pPr>
        <w:pStyle w:val="3SubTitle"/>
        <w:numPr>
          <w:ilvl w:val="0"/>
          <w:numId w:val="4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PowerShell Transcription</w:t>
      </w:r>
      <w:r w:rsidRPr="00C01C06">
        <w:rPr>
          <w:rFonts w:ascii="Tahoma" w:hAnsi="Tahoma" w:cs="Tahoma"/>
          <w:b w:val="0"/>
          <w:bCs w:val="0"/>
          <w:sz w:val="20"/>
          <w:rtl/>
        </w:rPr>
        <w:t xml:space="preserve"> מאפשרת ללכוד את הקלט והפלט של פקודות </w:t>
      </w:r>
      <w:proofErr w:type="spellStart"/>
      <w:r w:rsidRPr="00C01C06">
        <w:rPr>
          <w:rFonts w:ascii="Tahoma" w:hAnsi="Tahoma" w:cs="Tahoma"/>
          <w:b w:val="0"/>
          <w:bCs w:val="0"/>
          <w:sz w:val="20"/>
        </w:rPr>
        <w:t>Powershell</w:t>
      </w:r>
      <w:proofErr w:type="spellEnd"/>
      <w:r w:rsidRPr="00C01C06">
        <w:rPr>
          <w:rFonts w:ascii="Tahoma" w:hAnsi="Tahoma" w:cs="Tahoma"/>
          <w:b w:val="0"/>
          <w:bCs w:val="0"/>
          <w:sz w:val="20"/>
          <w:rtl/>
        </w:rPr>
        <w:t xml:space="preserve"> לתמלילים מבוססי טקסט, דבר היכול להוביל לאחסון של סיסמאות או מידע רגיש בקובץ הפלט </w:t>
      </w:r>
      <w:proofErr w:type="spellStart"/>
      <w:r w:rsidRPr="00C01C06">
        <w:rPr>
          <w:rFonts w:ascii="Tahoma" w:hAnsi="Tahoma" w:cs="Tahoma"/>
          <w:b w:val="0"/>
          <w:bCs w:val="0"/>
          <w:sz w:val="20"/>
        </w:rPr>
        <w:t>Powershell_transcript</w:t>
      </w:r>
      <w:proofErr w:type="spellEnd"/>
      <w:r w:rsidRPr="00C01C06">
        <w:rPr>
          <w:rFonts w:ascii="Tahoma" w:hAnsi="Tahoma" w:cs="Tahoma"/>
          <w:b w:val="0"/>
          <w:bCs w:val="0"/>
          <w:sz w:val="20"/>
          <w:rtl/>
        </w:rPr>
        <w:t>.</w:t>
      </w:r>
    </w:p>
    <w:p w14:paraId="7AA1DAE5"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E578797"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PowerShell Script Block Logging</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PowerShell\Turn on PowerShell Script Block Logging</w:t>
      </w:r>
      <w:r w:rsidRPr="00C01C06">
        <w:rPr>
          <w:rFonts w:ascii="Tahoma" w:hAnsi="Tahoma" w:cs="Tahoma"/>
          <w:sz w:val="20"/>
          <w:szCs w:val="20"/>
          <w:rtl/>
        </w:rPr>
        <w:br/>
      </w:r>
    </w:p>
    <w:p w14:paraId="6EF9843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tl/>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PowerShell Transcription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PowerShell\Turn on PowerShell Transcription</w:t>
      </w:r>
    </w:p>
    <w:p w14:paraId="755151EB" w14:textId="77777777" w:rsidR="00417491" w:rsidRPr="00C01C06" w:rsidRDefault="00417491" w:rsidP="00417491">
      <w:pPr>
        <w:rPr>
          <w:rFonts w:ascii="Tahoma" w:hAnsi="Tahoma" w:cs="Tahoma"/>
          <w:color w:val="FFFFFF" w:themeColor="background1"/>
          <w:sz w:val="20"/>
          <w:szCs w:val="20"/>
          <w:rtl/>
        </w:rPr>
      </w:pPr>
    </w:p>
    <w:p w14:paraId="4BC0A9F8" w14:textId="77777777" w:rsidR="00417491" w:rsidRPr="00C01C06" w:rsidRDefault="00417491" w:rsidP="00417491">
      <w:pPr>
        <w:rPr>
          <w:rFonts w:ascii="Tahoma" w:hAnsi="Tahoma" w:cs="Tahoma"/>
          <w:color w:val="FFFFFF" w:themeColor="background1"/>
          <w:sz w:val="20"/>
          <w:szCs w:val="20"/>
          <w:rtl/>
        </w:rPr>
      </w:pPr>
    </w:p>
    <w:p w14:paraId="394563D7" w14:textId="77777777" w:rsidR="00417491" w:rsidRPr="00C01C06" w:rsidRDefault="00417491" w:rsidP="00417491">
      <w:pPr>
        <w:rPr>
          <w:rFonts w:ascii="Tahoma" w:hAnsi="Tahoma" w:cs="Tahoma"/>
          <w:color w:val="FFFFFF" w:themeColor="background1"/>
          <w:sz w:val="20"/>
          <w:szCs w:val="20"/>
          <w:rtl/>
        </w:rPr>
      </w:pPr>
    </w:p>
    <w:p w14:paraId="3613F34B" w14:textId="77777777" w:rsidR="00417491" w:rsidRPr="00C01C06" w:rsidRDefault="00417491" w:rsidP="00417491">
      <w:pPr>
        <w:rPr>
          <w:rFonts w:ascii="Tahoma" w:hAnsi="Tahoma" w:cs="Tahoma"/>
          <w:color w:val="FFFFFF" w:themeColor="background1"/>
          <w:sz w:val="20"/>
          <w:szCs w:val="20"/>
          <w:rtl/>
        </w:rPr>
      </w:pPr>
    </w:p>
    <w:p w14:paraId="366942F6" w14:textId="77777777" w:rsidR="00417491" w:rsidRPr="00C01C06" w:rsidRDefault="00417491" w:rsidP="00417491">
      <w:pPr>
        <w:rPr>
          <w:rFonts w:ascii="Tahoma" w:hAnsi="Tahoma" w:cs="Tahoma"/>
          <w:color w:val="FFFFFF" w:themeColor="background1"/>
          <w:sz w:val="20"/>
          <w:szCs w:val="20"/>
          <w:rtl/>
        </w:rPr>
      </w:pPr>
    </w:p>
    <w:p w14:paraId="7F3AB27A" w14:textId="77777777" w:rsidR="00417491" w:rsidRPr="00C01C06" w:rsidRDefault="00417491" w:rsidP="00417491">
      <w:pPr>
        <w:rPr>
          <w:rFonts w:ascii="Tahoma" w:hAnsi="Tahoma" w:cs="Tahoma"/>
          <w:color w:val="FFFFFF" w:themeColor="background1"/>
          <w:sz w:val="20"/>
          <w:szCs w:val="20"/>
          <w:rtl/>
        </w:rPr>
      </w:pPr>
    </w:p>
    <w:p w14:paraId="09DDEDBB" w14:textId="77777777" w:rsidR="00417491" w:rsidRPr="00C01C06" w:rsidRDefault="00417491" w:rsidP="00417491">
      <w:pPr>
        <w:rPr>
          <w:rFonts w:ascii="Tahoma" w:hAnsi="Tahoma" w:cs="Tahoma"/>
          <w:color w:val="FFFFFF" w:themeColor="background1"/>
          <w:sz w:val="20"/>
          <w:szCs w:val="20"/>
          <w:rtl/>
        </w:rPr>
      </w:pPr>
    </w:p>
    <w:p w14:paraId="21F5D8B5" w14:textId="77777777" w:rsidR="00417491" w:rsidRPr="00C01C06" w:rsidRDefault="00417491" w:rsidP="00417491">
      <w:pPr>
        <w:rPr>
          <w:rFonts w:ascii="Tahoma" w:hAnsi="Tahoma" w:cs="Tahoma"/>
          <w:color w:val="FFFFFF" w:themeColor="background1"/>
          <w:sz w:val="20"/>
          <w:szCs w:val="20"/>
          <w:rtl/>
        </w:rPr>
      </w:pPr>
    </w:p>
    <w:p w14:paraId="6F874CF3" w14:textId="77777777" w:rsidR="00417491" w:rsidRPr="00C01C06" w:rsidRDefault="00417491" w:rsidP="00417491">
      <w:pPr>
        <w:rPr>
          <w:rFonts w:ascii="Tahoma" w:hAnsi="Tahoma" w:cs="Tahoma"/>
          <w:color w:val="FFFFFF" w:themeColor="background1"/>
          <w:sz w:val="20"/>
          <w:szCs w:val="20"/>
          <w:rtl/>
        </w:rPr>
      </w:pPr>
    </w:p>
    <w:p w14:paraId="34A00522" w14:textId="77777777" w:rsidR="00417491" w:rsidRPr="00C01C06" w:rsidRDefault="00417491" w:rsidP="00417491">
      <w:pPr>
        <w:rPr>
          <w:rFonts w:ascii="Tahoma" w:hAnsi="Tahoma" w:cs="Tahoma"/>
          <w:color w:val="FFFFFF" w:themeColor="background1"/>
          <w:sz w:val="20"/>
          <w:szCs w:val="20"/>
          <w:rtl/>
        </w:rPr>
      </w:pPr>
    </w:p>
    <w:p w14:paraId="79F1B0C1" w14:textId="77777777" w:rsidR="00417491" w:rsidRPr="00C01C06" w:rsidRDefault="00417491" w:rsidP="00EF4461">
      <w:pPr>
        <w:pStyle w:val="a0"/>
        <w:numPr>
          <w:ilvl w:val="1"/>
          <w:numId w:val="5"/>
        </w:numPr>
        <w:bidi/>
        <w:ind w:left="935" w:hanging="935"/>
        <w:rPr>
          <w:rFonts w:ascii="Tahoma" w:hAnsi="Tahoma" w:cs="Tahoma"/>
          <w:lang w:bidi="he-IL"/>
        </w:rPr>
      </w:pPr>
      <w:bookmarkStart w:id="60" w:name="_Toc56326359"/>
      <w:bookmarkStart w:id="61" w:name="_Toc63855011"/>
      <w:r w:rsidRPr="00C01C06">
        <w:rPr>
          <w:rFonts w:ascii="Tahoma" w:hAnsi="Tahoma" w:cs="Tahoma" w:hint="cs"/>
          <w:rtl/>
          <w:lang w:bidi="he-IL"/>
        </w:rPr>
        <w:lastRenderedPageBreak/>
        <w:t>ליקויים בהגדרות ה-</w:t>
      </w:r>
      <w:r w:rsidRPr="00C01C06">
        <w:rPr>
          <w:rFonts w:ascii="Tahoma" w:hAnsi="Tahoma" w:cs="Tahoma"/>
          <w:lang w:bidi="he-IL"/>
        </w:rPr>
        <w:t>Personalization</w:t>
      </w:r>
      <w:r w:rsidRPr="00C01C06">
        <w:rPr>
          <w:rFonts w:ascii="Tahoma" w:hAnsi="Tahoma" w:cs="Tahoma" w:hint="cs"/>
          <w:rtl/>
          <w:lang w:bidi="he-IL"/>
        </w:rPr>
        <w:t>.</w:t>
      </w:r>
      <w:bookmarkEnd w:id="60"/>
      <w:bookmarkEnd w:id="61"/>
    </w:p>
    <w:p w14:paraId="4816E049"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30A73A3F"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A7241AE" w14:textId="5F236CFC" w:rsidR="00417491" w:rsidRPr="00C01C06" w:rsidRDefault="00417491" w:rsidP="00EF4461">
      <w:pPr>
        <w:pStyle w:val="3SubTitle"/>
        <w:numPr>
          <w:ilvl w:val="0"/>
          <w:numId w:val="4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screen saver</w:t>
      </w:r>
      <w:r w:rsidRPr="00C01C06">
        <w:rPr>
          <w:rFonts w:ascii="Tahoma" w:hAnsi="Tahoma" w:cs="Tahoma"/>
          <w:b w:val="0"/>
          <w:bCs w:val="0"/>
          <w:sz w:val="20"/>
          <w:rtl/>
        </w:rPr>
        <w:t xml:space="preserve"> אינה מוגדרת.</w:t>
      </w:r>
    </w:p>
    <w:p w14:paraId="2C4E6BEE" w14:textId="6D18E479" w:rsidR="00417491" w:rsidRPr="00C01C06" w:rsidRDefault="00417491" w:rsidP="00EF4461">
      <w:pPr>
        <w:pStyle w:val="3SubTitle"/>
        <w:numPr>
          <w:ilvl w:val="0"/>
          <w:numId w:val="4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Force specific screen saver: Screen saver executable name</w:t>
      </w:r>
      <w:r w:rsidRPr="00C01C06">
        <w:rPr>
          <w:rFonts w:ascii="Tahoma" w:hAnsi="Tahoma" w:cs="Tahoma"/>
          <w:b w:val="0"/>
          <w:bCs w:val="0"/>
          <w:sz w:val="20"/>
          <w:rtl/>
        </w:rPr>
        <w:t xml:space="preserve"> אינה מוגדרת.</w:t>
      </w:r>
    </w:p>
    <w:p w14:paraId="578F5A62" w14:textId="6F01E97E" w:rsidR="00417491" w:rsidRPr="00C01C06" w:rsidRDefault="00417491" w:rsidP="00EF4461">
      <w:pPr>
        <w:pStyle w:val="3SubTitle"/>
        <w:numPr>
          <w:ilvl w:val="0"/>
          <w:numId w:val="4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Password protect the screen saver</w:t>
      </w:r>
      <w:r w:rsidRPr="00C01C06">
        <w:rPr>
          <w:rFonts w:ascii="Tahoma" w:hAnsi="Tahoma" w:cs="Tahoma"/>
          <w:b w:val="0"/>
          <w:bCs w:val="0"/>
          <w:sz w:val="20"/>
          <w:rtl/>
        </w:rPr>
        <w:t xml:space="preserve"> אינה מוגדרת.</w:t>
      </w:r>
    </w:p>
    <w:p w14:paraId="318B4209" w14:textId="37678A93" w:rsidR="00417491" w:rsidRPr="00C01C06" w:rsidRDefault="00417491" w:rsidP="00EF4461">
      <w:pPr>
        <w:pStyle w:val="3SubTitle"/>
        <w:numPr>
          <w:ilvl w:val="0"/>
          <w:numId w:val="46"/>
        </w:numPr>
        <w:bidi/>
        <w:spacing w:before="0"/>
        <w:outlineLvl w:val="9"/>
        <w:rPr>
          <w:rFonts w:ascii="Tahoma" w:hAnsi="Tahoma" w:cs="Tahoma"/>
          <w:b w:val="0"/>
          <w:bCs w:val="0"/>
          <w:sz w:val="20"/>
        </w:rPr>
      </w:pPr>
      <w:r w:rsidRPr="00C01C06">
        <w:rPr>
          <w:rFonts w:ascii="Tahoma" w:hAnsi="Tahoma" w:cs="Tahoma"/>
          <w:b w:val="0"/>
          <w:bCs w:val="0"/>
          <w:sz w:val="20"/>
          <w:rtl/>
        </w:rPr>
        <w:t>במהלך הבדיק</w:t>
      </w:r>
      <w:r w:rsidR="004F5D74">
        <w:rPr>
          <w:rFonts w:ascii="Tahoma" w:hAnsi="Tahoma" w:cs="Tahoma" w:hint="cs"/>
          <w:b w:val="0"/>
          <w:bCs w:val="0"/>
          <w:sz w:val="20"/>
          <w:rtl/>
        </w:rPr>
        <w:t>ה</w:t>
      </w:r>
      <w:r w:rsidRPr="00C01C06">
        <w:rPr>
          <w:rFonts w:ascii="Tahoma" w:hAnsi="Tahoma" w:cs="Tahoma"/>
          <w:b w:val="0"/>
          <w:bCs w:val="0"/>
          <w:sz w:val="20"/>
          <w:rtl/>
        </w:rPr>
        <w:t xml:space="preserve"> נמצא כי ההגדרה </w:t>
      </w:r>
      <w:r w:rsidRPr="00C01C06">
        <w:rPr>
          <w:rFonts w:ascii="Tahoma" w:hAnsi="Tahoma" w:cs="Tahoma"/>
          <w:b w:val="0"/>
          <w:bCs w:val="0"/>
          <w:sz w:val="20"/>
        </w:rPr>
        <w:t>Screen saver timeout</w:t>
      </w:r>
      <w:r w:rsidRPr="00C01C06">
        <w:rPr>
          <w:rFonts w:ascii="Tahoma" w:hAnsi="Tahoma" w:cs="Tahoma"/>
          <w:b w:val="0"/>
          <w:bCs w:val="0"/>
          <w:sz w:val="20"/>
          <w:rtl/>
        </w:rPr>
        <w:t xml:space="preserve"> אינה מוגדרת.</w:t>
      </w:r>
    </w:p>
    <w:p w14:paraId="46712458" w14:textId="1A3BF05D" w:rsidR="00417491" w:rsidRPr="00C01C06" w:rsidRDefault="00417491" w:rsidP="00EF4461">
      <w:pPr>
        <w:pStyle w:val="3SubTitle"/>
        <w:numPr>
          <w:ilvl w:val="0"/>
          <w:numId w:val="4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toast notifications on the lock screen</w:t>
      </w:r>
      <w:r w:rsidRPr="00C01C06">
        <w:rPr>
          <w:rFonts w:ascii="Tahoma" w:hAnsi="Tahoma" w:cs="Tahoma"/>
          <w:b w:val="0"/>
          <w:bCs w:val="0"/>
          <w:sz w:val="20"/>
          <w:rtl/>
        </w:rPr>
        <w:t xml:space="preserve"> אינה מוגדרת.</w:t>
      </w:r>
    </w:p>
    <w:p w14:paraId="7D8C0BF9" w14:textId="0880D3CA" w:rsidR="00417491" w:rsidRPr="00C01C06" w:rsidRDefault="00417491" w:rsidP="00EF4461">
      <w:pPr>
        <w:pStyle w:val="3SubTitle"/>
        <w:numPr>
          <w:ilvl w:val="0"/>
          <w:numId w:val="4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enabling lock screen camera</w:t>
      </w:r>
      <w:r w:rsidRPr="00C01C06">
        <w:rPr>
          <w:rFonts w:ascii="Tahoma" w:hAnsi="Tahoma" w:cs="Tahoma"/>
          <w:b w:val="0"/>
          <w:bCs w:val="0"/>
          <w:sz w:val="20"/>
          <w:rtl/>
        </w:rPr>
        <w:t xml:space="preserve"> אינה מוגדרת.</w:t>
      </w:r>
    </w:p>
    <w:p w14:paraId="00B43EA8"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1DD4556D" w14:textId="7BA605CC"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5DDF862" w14:textId="77777777"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F8EBF5F" w14:textId="508A6981"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02509A2C"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69374AB8"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93A72A8" w14:textId="77777777" w:rsidR="00417491" w:rsidRPr="00C01C06" w:rsidRDefault="00417491" w:rsidP="00EF4461">
      <w:pPr>
        <w:pStyle w:val="3SubTitle"/>
        <w:numPr>
          <w:ilvl w:val="0"/>
          <w:numId w:val="4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screen saver</w:t>
      </w:r>
      <w:r w:rsidRPr="00C01C06">
        <w:rPr>
          <w:rFonts w:ascii="Tahoma" w:hAnsi="Tahoma" w:cs="Tahoma"/>
          <w:b w:val="0"/>
          <w:bCs w:val="0"/>
          <w:sz w:val="20"/>
          <w:rtl/>
        </w:rPr>
        <w:t xml:space="preserve"> מאפשרת את השימוש בשומר מסך. במידה ומשתמש שכח לנעול את מחשבו, ייתכן שתוקף יוכל לבצע </w:t>
      </w:r>
      <w:r w:rsidRPr="00C01C06">
        <w:rPr>
          <w:rFonts w:ascii="Tahoma" w:hAnsi="Tahoma" w:cs="Tahoma"/>
          <w:b w:val="0"/>
          <w:bCs w:val="0"/>
          <w:sz w:val="20"/>
        </w:rPr>
        <w:t>Hijacking</w:t>
      </w:r>
      <w:r w:rsidRPr="00C01C06">
        <w:rPr>
          <w:rFonts w:ascii="Tahoma" w:hAnsi="Tahoma" w:cs="Tahoma"/>
          <w:b w:val="0"/>
          <w:bCs w:val="0"/>
          <w:sz w:val="20"/>
          <w:rtl/>
        </w:rPr>
        <w:t>. קביעת שומר מסך מתוזמן עם נעילת סיסמה יכולה למנוע סוג מתקפות זה.</w:t>
      </w:r>
    </w:p>
    <w:p w14:paraId="224D3A2D" w14:textId="77777777" w:rsidR="00417491" w:rsidRPr="00C01C06" w:rsidRDefault="00417491" w:rsidP="00EF4461">
      <w:pPr>
        <w:pStyle w:val="3SubTitle"/>
        <w:numPr>
          <w:ilvl w:val="0"/>
          <w:numId w:val="4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Force specific screen saver: Screen saver executable name</w:t>
      </w:r>
      <w:r w:rsidRPr="00C01C06">
        <w:rPr>
          <w:rFonts w:ascii="Tahoma" w:hAnsi="Tahoma" w:cs="Tahoma"/>
          <w:b w:val="0"/>
          <w:bCs w:val="0"/>
          <w:sz w:val="20"/>
          <w:rtl/>
        </w:rPr>
        <w:t xml:space="preserve"> קובעת את שומר המסך של המשתמש. </w:t>
      </w:r>
    </w:p>
    <w:p w14:paraId="07BD8B18" w14:textId="77777777" w:rsidR="00417491" w:rsidRPr="00C01C06" w:rsidRDefault="00417491" w:rsidP="00EF4461">
      <w:pPr>
        <w:pStyle w:val="3SubTitle"/>
        <w:numPr>
          <w:ilvl w:val="0"/>
          <w:numId w:val="4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Password protect the screen saver</w:t>
      </w:r>
      <w:r w:rsidRPr="00C01C06">
        <w:rPr>
          <w:rFonts w:ascii="Tahoma" w:hAnsi="Tahoma" w:cs="Tahoma"/>
          <w:b w:val="0"/>
          <w:bCs w:val="0"/>
          <w:sz w:val="20"/>
          <w:rtl/>
        </w:rPr>
        <w:t xml:space="preserve"> קובעת האם שומרי המסך המשומשים במחשב מוגנים באמצעות סיסמה.</w:t>
      </w:r>
    </w:p>
    <w:p w14:paraId="0D8DDAC8" w14:textId="5149A21B" w:rsidR="00417491" w:rsidRPr="00C01C06" w:rsidRDefault="00417491" w:rsidP="00EF4461">
      <w:pPr>
        <w:pStyle w:val="3SubTitle"/>
        <w:numPr>
          <w:ilvl w:val="0"/>
          <w:numId w:val="4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Screen saver timeout</w:t>
      </w:r>
      <w:r w:rsidRPr="00C01C06">
        <w:rPr>
          <w:rFonts w:ascii="Tahoma" w:hAnsi="Tahoma" w:cs="Tahoma"/>
          <w:b w:val="0"/>
          <w:bCs w:val="0"/>
          <w:sz w:val="20"/>
          <w:rtl/>
        </w:rPr>
        <w:t xml:space="preserve"> כמה זמן </w:t>
      </w:r>
      <w:r w:rsidR="000867B3">
        <w:rPr>
          <w:rFonts w:ascii="Tahoma" w:hAnsi="Tahoma" w:cs="Tahoma" w:hint="cs"/>
          <w:b w:val="0"/>
          <w:bCs w:val="0"/>
          <w:sz w:val="20"/>
          <w:rtl/>
        </w:rPr>
        <w:t>צריך לעבור</w:t>
      </w:r>
      <w:r w:rsidRPr="00C01C06">
        <w:rPr>
          <w:rFonts w:ascii="Tahoma" w:hAnsi="Tahoma" w:cs="Tahoma"/>
          <w:b w:val="0"/>
          <w:bCs w:val="0"/>
          <w:sz w:val="20"/>
          <w:rtl/>
        </w:rPr>
        <w:t xml:space="preserve"> עד </w:t>
      </w:r>
      <w:r w:rsidR="000867B3">
        <w:rPr>
          <w:rFonts w:ascii="Tahoma" w:hAnsi="Tahoma" w:cs="Tahoma" w:hint="cs"/>
          <w:b w:val="0"/>
          <w:bCs w:val="0"/>
          <w:sz w:val="20"/>
          <w:rtl/>
        </w:rPr>
        <w:t>ל</w:t>
      </w:r>
      <w:r w:rsidRPr="00C01C06">
        <w:rPr>
          <w:rFonts w:ascii="Tahoma" w:hAnsi="Tahoma" w:cs="Tahoma"/>
          <w:b w:val="0"/>
          <w:bCs w:val="0"/>
          <w:sz w:val="20"/>
          <w:rtl/>
        </w:rPr>
        <w:t>הופעת שומר המסך.</w:t>
      </w:r>
    </w:p>
    <w:p w14:paraId="160EF3F0" w14:textId="4E837D6B" w:rsidR="00417491" w:rsidRPr="00C01C06" w:rsidRDefault="00417491" w:rsidP="00EF4461">
      <w:pPr>
        <w:pStyle w:val="3SubTitle"/>
        <w:numPr>
          <w:ilvl w:val="0"/>
          <w:numId w:val="4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toast notifications on the lock screen</w:t>
      </w:r>
      <w:r w:rsidRPr="00C01C06">
        <w:rPr>
          <w:rFonts w:ascii="Tahoma" w:hAnsi="Tahoma" w:cs="Tahoma"/>
          <w:b w:val="0"/>
          <w:bCs w:val="0"/>
          <w:sz w:val="20"/>
          <w:rtl/>
        </w:rPr>
        <w:t xml:space="preserve"> מכבה את התראו</w:t>
      </w:r>
      <w:r w:rsidR="000867B3">
        <w:rPr>
          <w:rFonts w:ascii="Tahoma" w:hAnsi="Tahoma" w:cs="Tahoma" w:hint="cs"/>
          <w:b w:val="0"/>
          <w:bCs w:val="0"/>
          <w:sz w:val="20"/>
          <w:rtl/>
        </w:rPr>
        <w:t>ת</w:t>
      </w:r>
      <w:r w:rsidRPr="00C01C06">
        <w:rPr>
          <w:rFonts w:ascii="Tahoma" w:hAnsi="Tahoma" w:cs="Tahoma"/>
          <w:b w:val="0"/>
          <w:bCs w:val="0"/>
          <w:sz w:val="20"/>
          <w:rtl/>
        </w:rPr>
        <w:t xml:space="preserve"> ה-</w:t>
      </w:r>
      <w:r w:rsidRPr="00C01C06">
        <w:rPr>
          <w:rFonts w:ascii="Tahoma" w:hAnsi="Tahoma" w:cs="Tahoma"/>
          <w:b w:val="0"/>
          <w:bCs w:val="0"/>
          <w:sz w:val="20"/>
        </w:rPr>
        <w:t>toast</w:t>
      </w:r>
      <w:r w:rsidRPr="00C01C06">
        <w:rPr>
          <w:rFonts w:ascii="Tahoma" w:hAnsi="Tahoma" w:cs="Tahoma"/>
          <w:b w:val="0"/>
          <w:bCs w:val="0"/>
          <w:sz w:val="20"/>
          <w:rtl/>
        </w:rPr>
        <w:t xml:space="preserve"> על מסך הנעילה. התראות אלה עלולות להציג מידע עסקי או אישי אודות משתמשים.</w:t>
      </w:r>
    </w:p>
    <w:p w14:paraId="56B10A63" w14:textId="77777777" w:rsidR="00417491" w:rsidRPr="00C01C06" w:rsidRDefault="00417491" w:rsidP="00EF4461">
      <w:pPr>
        <w:pStyle w:val="3SubTitle"/>
        <w:numPr>
          <w:ilvl w:val="0"/>
          <w:numId w:val="4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enabling lock screen camera</w:t>
      </w:r>
      <w:r w:rsidRPr="00C01C06">
        <w:rPr>
          <w:rFonts w:ascii="Tahoma" w:hAnsi="Tahoma" w:cs="Tahoma"/>
          <w:b w:val="0"/>
          <w:bCs w:val="0"/>
          <w:sz w:val="20"/>
          <w:rtl/>
        </w:rPr>
        <w:t xml:space="preserve"> מונעת את הפעלת המצלמה במסך הנעילה. </w:t>
      </w:r>
    </w:p>
    <w:p w14:paraId="60E86DC0"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FC74D45"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screen saver</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Panel\Personalization\Enable screen saver</w:t>
      </w:r>
      <w:r w:rsidRPr="00C01C06">
        <w:rPr>
          <w:rFonts w:ascii="Tahoma" w:hAnsi="Tahoma" w:cs="Tahoma"/>
          <w:sz w:val="20"/>
          <w:szCs w:val="20"/>
          <w:rtl/>
        </w:rPr>
        <w:br/>
      </w:r>
    </w:p>
    <w:p w14:paraId="2BEC26D6"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Force specific screen saver: Screen saver executable name</w:t>
      </w:r>
      <w:r w:rsidRPr="00C01C06">
        <w:rPr>
          <w:rFonts w:ascii="Tahoma" w:hAnsi="Tahoma" w:cs="Tahoma"/>
          <w:sz w:val="20"/>
          <w:szCs w:val="20"/>
          <w:rtl/>
        </w:rPr>
        <w:t xml:space="preserve"> כ- </w:t>
      </w:r>
      <w:r w:rsidRPr="00C01C06">
        <w:rPr>
          <w:rFonts w:ascii="Tahoma" w:hAnsi="Tahoma" w:cs="Tahoma"/>
          <w:sz w:val="20"/>
          <w:szCs w:val="20"/>
        </w:rPr>
        <w:t xml:space="preserve">Enabled: </w:t>
      </w:r>
      <w:proofErr w:type="spellStart"/>
      <w:r w:rsidRPr="00C01C06">
        <w:rPr>
          <w:rFonts w:ascii="Tahoma" w:hAnsi="Tahoma" w:cs="Tahoma"/>
          <w:sz w:val="20"/>
          <w:szCs w:val="20"/>
        </w:rPr>
        <w:t>scrnsave.scr</w:t>
      </w:r>
      <w:proofErr w:type="spellEnd"/>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Panel\Personalization\Force specific screen saver</w:t>
      </w:r>
    </w:p>
    <w:p w14:paraId="1D9AA04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Password protect the screen saver</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Panel\Personalization\Password protect the screen saver</w:t>
      </w:r>
    </w:p>
    <w:p w14:paraId="5002C683" w14:textId="77777777" w:rsidR="00417491" w:rsidRPr="00C01C06" w:rsidRDefault="00417491" w:rsidP="00417491">
      <w:pPr>
        <w:pStyle w:val="ListParagraph"/>
        <w:autoSpaceDE w:val="0"/>
        <w:autoSpaceDN w:val="0"/>
        <w:adjustRightInd w:val="0"/>
        <w:spacing w:after="0" w:line="240" w:lineRule="auto"/>
        <w:ind w:left="360"/>
        <w:rPr>
          <w:rFonts w:ascii="Tahoma" w:hAnsi="Tahoma" w:cs="Tahoma"/>
          <w:sz w:val="20"/>
          <w:szCs w:val="20"/>
        </w:rPr>
      </w:pPr>
    </w:p>
    <w:p w14:paraId="158674D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Screen saver timeout</w:t>
      </w:r>
      <w:r w:rsidRPr="00C01C06">
        <w:rPr>
          <w:rFonts w:ascii="Tahoma" w:hAnsi="Tahoma" w:cs="Tahoma"/>
          <w:sz w:val="20"/>
          <w:szCs w:val="20"/>
          <w:rtl/>
        </w:rPr>
        <w:t xml:space="preserve"> ל-</w:t>
      </w:r>
      <w:r w:rsidRPr="00C01C06">
        <w:rPr>
          <w:rFonts w:ascii="Tahoma" w:hAnsi="Tahoma" w:cs="Tahoma"/>
          <w:sz w:val="20"/>
          <w:szCs w:val="20"/>
        </w:rPr>
        <w:t xml:space="preserve"> Enabled: 900 seconds or fewer, but not 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Panel\Personalization\Screen saver timeout</w:t>
      </w:r>
      <w:r w:rsidRPr="00C01C06">
        <w:rPr>
          <w:rFonts w:ascii="Tahoma" w:hAnsi="Tahoma" w:cs="Tahoma"/>
          <w:sz w:val="20"/>
          <w:szCs w:val="20"/>
          <w:rtl/>
        </w:rPr>
        <w:br/>
      </w:r>
    </w:p>
    <w:p w14:paraId="623C5EF9"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toast notifications on the lock screen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Templates\Start Menu and Taskbar\Notifications\Turn off toast notifications on the lock screen</w:t>
      </w:r>
      <w:r w:rsidRPr="00C01C06">
        <w:rPr>
          <w:rFonts w:ascii="Tahoma" w:hAnsi="Tahoma" w:cs="Tahoma"/>
          <w:sz w:val="20"/>
          <w:szCs w:val="20"/>
          <w:rtl/>
        </w:rPr>
        <w:br/>
      </w:r>
    </w:p>
    <w:p w14:paraId="4114699F"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enabling lock screen camera</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Templates\Control Panel\Personalization\Prevent enabling lock screen camera</w:t>
      </w:r>
    </w:p>
    <w:p w14:paraId="4724D992" w14:textId="77777777" w:rsidR="00417491" w:rsidRPr="00C01C06" w:rsidRDefault="00417491" w:rsidP="00417491">
      <w:pPr>
        <w:rPr>
          <w:rFonts w:ascii="Tahoma" w:hAnsi="Tahoma" w:cs="Tahoma"/>
          <w:color w:val="FFFFFF" w:themeColor="background1"/>
          <w:sz w:val="20"/>
          <w:szCs w:val="20"/>
          <w:rtl/>
        </w:rPr>
      </w:pPr>
    </w:p>
    <w:p w14:paraId="6BBB8396" w14:textId="77777777" w:rsidR="00417491" w:rsidRPr="00C01C06" w:rsidRDefault="00417491" w:rsidP="00417491">
      <w:pPr>
        <w:rPr>
          <w:rFonts w:ascii="Tahoma" w:hAnsi="Tahoma" w:cs="Tahoma"/>
          <w:color w:val="FFFFFF" w:themeColor="background1"/>
          <w:sz w:val="20"/>
          <w:szCs w:val="20"/>
          <w:rtl/>
        </w:rPr>
      </w:pPr>
    </w:p>
    <w:p w14:paraId="13B4119F" w14:textId="77777777" w:rsidR="00417491" w:rsidRPr="00C01C06" w:rsidRDefault="00417491" w:rsidP="00417491">
      <w:pPr>
        <w:rPr>
          <w:rFonts w:ascii="Tahoma" w:hAnsi="Tahoma" w:cs="Tahoma"/>
          <w:color w:val="FFFFFF" w:themeColor="background1"/>
          <w:sz w:val="20"/>
          <w:szCs w:val="20"/>
          <w:rtl/>
        </w:rPr>
      </w:pPr>
    </w:p>
    <w:p w14:paraId="7E14CB9D" w14:textId="77777777" w:rsidR="00417491" w:rsidRPr="00C01C06" w:rsidRDefault="00417491" w:rsidP="00417491">
      <w:pPr>
        <w:rPr>
          <w:rFonts w:ascii="Tahoma" w:hAnsi="Tahoma" w:cs="Tahoma"/>
          <w:color w:val="FFFFFF" w:themeColor="background1"/>
          <w:sz w:val="20"/>
          <w:szCs w:val="20"/>
          <w:rtl/>
        </w:rPr>
      </w:pPr>
    </w:p>
    <w:p w14:paraId="7ED4317B" w14:textId="77777777" w:rsidR="00417491" w:rsidRPr="00C01C06" w:rsidRDefault="00417491" w:rsidP="00417491">
      <w:pPr>
        <w:rPr>
          <w:rFonts w:ascii="Tahoma" w:hAnsi="Tahoma" w:cs="Tahoma"/>
          <w:color w:val="FFFFFF" w:themeColor="background1"/>
          <w:sz w:val="20"/>
          <w:szCs w:val="20"/>
          <w:rtl/>
        </w:rPr>
      </w:pPr>
    </w:p>
    <w:p w14:paraId="2D7B27CE" w14:textId="77777777" w:rsidR="00417491" w:rsidRPr="00C01C06" w:rsidRDefault="00417491" w:rsidP="00417491">
      <w:pPr>
        <w:rPr>
          <w:rFonts w:ascii="Tahoma" w:hAnsi="Tahoma" w:cs="Tahoma"/>
          <w:color w:val="FFFFFF" w:themeColor="background1"/>
          <w:sz w:val="20"/>
          <w:szCs w:val="20"/>
          <w:rtl/>
        </w:rPr>
      </w:pPr>
    </w:p>
    <w:p w14:paraId="68B2E7DE" w14:textId="77777777" w:rsidR="00417491" w:rsidRPr="00C01C06" w:rsidRDefault="00417491" w:rsidP="00417491">
      <w:pPr>
        <w:rPr>
          <w:rFonts w:ascii="Tahoma" w:hAnsi="Tahoma" w:cs="Tahoma"/>
          <w:color w:val="FFFFFF" w:themeColor="background1"/>
          <w:sz w:val="20"/>
          <w:szCs w:val="20"/>
          <w:rtl/>
        </w:rPr>
      </w:pPr>
    </w:p>
    <w:p w14:paraId="32762E47" w14:textId="77777777" w:rsidR="00417491" w:rsidRPr="00C01C06" w:rsidRDefault="00417491" w:rsidP="00417491">
      <w:pPr>
        <w:rPr>
          <w:rFonts w:ascii="Tahoma" w:hAnsi="Tahoma" w:cs="Tahoma"/>
          <w:color w:val="FFFFFF" w:themeColor="background1"/>
          <w:sz w:val="20"/>
          <w:szCs w:val="20"/>
          <w:rtl/>
        </w:rPr>
      </w:pPr>
    </w:p>
    <w:p w14:paraId="7ADA3294" w14:textId="77777777" w:rsidR="00417491" w:rsidRPr="00C01C06" w:rsidRDefault="00417491" w:rsidP="00417491">
      <w:pPr>
        <w:rPr>
          <w:rFonts w:ascii="Tahoma" w:hAnsi="Tahoma" w:cs="Tahoma"/>
          <w:color w:val="FFFFFF" w:themeColor="background1"/>
          <w:sz w:val="20"/>
          <w:szCs w:val="20"/>
          <w:rtl/>
        </w:rPr>
      </w:pPr>
    </w:p>
    <w:p w14:paraId="1FD36156" w14:textId="77777777" w:rsidR="00417491" w:rsidRPr="00C01C06" w:rsidRDefault="00417491" w:rsidP="00417491">
      <w:pPr>
        <w:rPr>
          <w:rFonts w:ascii="Tahoma" w:hAnsi="Tahoma" w:cs="Tahoma"/>
          <w:color w:val="FFFFFF" w:themeColor="background1"/>
          <w:sz w:val="20"/>
          <w:szCs w:val="20"/>
          <w:rtl/>
        </w:rPr>
      </w:pPr>
    </w:p>
    <w:p w14:paraId="0B49E69A" w14:textId="77777777" w:rsidR="00417491" w:rsidRPr="00C01C06" w:rsidRDefault="00417491" w:rsidP="00417491">
      <w:pPr>
        <w:rPr>
          <w:rFonts w:ascii="Tahoma" w:hAnsi="Tahoma" w:cs="Tahoma"/>
          <w:color w:val="FFFFFF" w:themeColor="background1"/>
          <w:sz w:val="20"/>
          <w:szCs w:val="20"/>
          <w:rtl/>
        </w:rPr>
      </w:pPr>
    </w:p>
    <w:p w14:paraId="2D206AED" w14:textId="77777777" w:rsidR="00417491" w:rsidRPr="00C01C06" w:rsidRDefault="00417491" w:rsidP="00417491">
      <w:pPr>
        <w:rPr>
          <w:rFonts w:ascii="Tahoma" w:hAnsi="Tahoma" w:cs="Tahoma"/>
          <w:color w:val="FFFFFF" w:themeColor="background1"/>
          <w:sz w:val="20"/>
          <w:szCs w:val="20"/>
          <w:rtl/>
        </w:rPr>
      </w:pPr>
    </w:p>
    <w:p w14:paraId="4FB2DCCA" w14:textId="77777777" w:rsidR="00417491" w:rsidRPr="00C01C06" w:rsidRDefault="00417491" w:rsidP="00417491">
      <w:pPr>
        <w:rPr>
          <w:rFonts w:ascii="Tahoma" w:hAnsi="Tahoma" w:cs="Tahoma"/>
          <w:color w:val="FFFFFF" w:themeColor="background1"/>
          <w:sz w:val="20"/>
          <w:szCs w:val="20"/>
          <w:rtl/>
        </w:rPr>
      </w:pPr>
    </w:p>
    <w:p w14:paraId="1BCD114B" w14:textId="77777777" w:rsidR="00417491" w:rsidRPr="00C01C06" w:rsidRDefault="00417491" w:rsidP="00417491">
      <w:pPr>
        <w:rPr>
          <w:rFonts w:ascii="Tahoma" w:hAnsi="Tahoma" w:cs="Tahoma"/>
          <w:color w:val="FFFFFF" w:themeColor="background1"/>
          <w:sz w:val="20"/>
          <w:szCs w:val="20"/>
          <w:rtl/>
        </w:rPr>
      </w:pPr>
    </w:p>
    <w:p w14:paraId="251D30E8" w14:textId="77777777" w:rsidR="00417491" w:rsidRPr="00C01C06" w:rsidRDefault="00417491" w:rsidP="00417491">
      <w:pPr>
        <w:rPr>
          <w:rFonts w:ascii="Tahoma" w:hAnsi="Tahoma" w:cs="Tahoma"/>
          <w:color w:val="FFFFFF" w:themeColor="background1"/>
          <w:sz w:val="20"/>
          <w:szCs w:val="20"/>
          <w:rtl/>
        </w:rPr>
      </w:pPr>
    </w:p>
    <w:p w14:paraId="6BE9F2C5" w14:textId="77777777" w:rsidR="00417491" w:rsidRPr="00C01C06" w:rsidRDefault="00417491" w:rsidP="00417491">
      <w:pPr>
        <w:rPr>
          <w:rFonts w:ascii="Tahoma" w:hAnsi="Tahoma" w:cs="Tahoma"/>
          <w:color w:val="FFFFFF" w:themeColor="background1"/>
          <w:sz w:val="20"/>
          <w:szCs w:val="20"/>
          <w:rtl/>
        </w:rPr>
      </w:pPr>
    </w:p>
    <w:p w14:paraId="09135C24" w14:textId="77777777" w:rsidR="00417491" w:rsidRPr="00C01C06" w:rsidRDefault="00417491" w:rsidP="00417491">
      <w:pPr>
        <w:rPr>
          <w:rFonts w:ascii="Tahoma" w:hAnsi="Tahoma" w:cs="Tahoma"/>
          <w:color w:val="FFFFFF" w:themeColor="background1"/>
          <w:sz w:val="20"/>
          <w:szCs w:val="20"/>
          <w:rtl/>
        </w:rPr>
      </w:pPr>
    </w:p>
    <w:p w14:paraId="46C28C32" w14:textId="77777777" w:rsidR="00417491" w:rsidRPr="00C01C06" w:rsidRDefault="00417491" w:rsidP="00417491">
      <w:pPr>
        <w:rPr>
          <w:rFonts w:ascii="Tahoma" w:hAnsi="Tahoma" w:cs="Tahoma"/>
          <w:color w:val="FFFFFF" w:themeColor="background1"/>
          <w:sz w:val="20"/>
          <w:szCs w:val="20"/>
          <w:rtl/>
        </w:rPr>
      </w:pPr>
    </w:p>
    <w:p w14:paraId="30894011" w14:textId="77777777" w:rsidR="00417491" w:rsidRPr="00C01C06" w:rsidRDefault="00417491" w:rsidP="00417491">
      <w:pPr>
        <w:rPr>
          <w:rFonts w:ascii="Tahoma" w:hAnsi="Tahoma" w:cs="Tahoma"/>
          <w:color w:val="FFFFFF" w:themeColor="background1"/>
          <w:sz w:val="20"/>
          <w:szCs w:val="20"/>
          <w:rtl/>
        </w:rPr>
      </w:pPr>
    </w:p>
    <w:p w14:paraId="1C6BA737" w14:textId="77777777" w:rsidR="00417491" w:rsidRPr="00C01C06" w:rsidRDefault="00417491" w:rsidP="00417491">
      <w:pPr>
        <w:rPr>
          <w:rFonts w:ascii="Tahoma" w:hAnsi="Tahoma" w:cs="Tahoma"/>
          <w:color w:val="FFFFFF" w:themeColor="background1"/>
          <w:sz w:val="20"/>
          <w:szCs w:val="20"/>
          <w:rtl/>
        </w:rPr>
      </w:pPr>
    </w:p>
    <w:p w14:paraId="68FAB70E" w14:textId="77777777" w:rsidR="00417491" w:rsidRPr="00C01C06" w:rsidRDefault="00417491" w:rsidP="00417491">
      <w:pPr>
        <w:rPr>
          <w:rFonts w:ascii="Tahoma" w:hAnsi="Tahoma" w:cs="Tahoma"/>
          <w:color w:val="FFFFFF" w:themeColor="background1"/>
          <w:sz w:val="20"/>
          <w:szCs w:val="20"/>
          <w:rtl/>
        </w:rPr>
      </w:pPr>
    </w:p>
    <w:p w14:paraId="754D7843" w14:textId="77777777" w:rsidR="00417491" w:rsidRPr="00C01C06" w:rsidRDefault="00417491" w:rsidP="00417491">
      <w:pPr>
        <w:rPr>
          <w:rFonts w:ascii="Tahoma" w:hAnsi="Tahoma" w:cs="Tahoma"/>
          <w:color w:val="FFFFFF" w:themeColor="background1"/>
          <w:sz w:val="20"/>
          <w:szCs w:val="20"/>
          <w:rtl/>
        </w:rPr>
      </w:pPr>
    </w:p>
    <w:p w14:paraId="380B9CEC" w14:textId="77777777" w:rsidR="00417491" w:rsidRPr="00C01C06" w:rsidRDefault="00417491" w:rsidP="00417491">
      <w:pPr>
        <w:rPr>
          <w:rFonts w:ascii="Tahoma" w:hAnsi="Tahoma" w:cs="Tahoma"/>
          <w:color w:val="FFFFFF" w:themeColor="background1"/>
          <w:sz w:val="20"/>
          <w:szCs w:val="20"/>
          <w:rtl/>
        </w:rPr>
      </w:pPr>
    </w:p>
    <w:p w14:paraId="308FE9DE" w14:textId="77777777" w:rsidR="00417491" w:rsidRPr="00C01C06" w:rsidRDefault="00417491" w:rsidP="00EF4461">
      <w:pPr>
        <w:pStyle w:val="a0"/>
        <w:numPr>
          <w:ilvl w:val="1"/>
          <w:numId w:val="5"/>
        </w:numPr>
        <w:bidi/>
        <w:ind w:left="935" w:hanging="935"/>
        <w:rPr>
          <w:rFonts w:ascii="Tahoma" w:hAnsi="Tahoma" w:cs="Tahoma"/>
          <w:lang w:bidi="he-IL"/>
        </w:rPr>
      </w:pPr>
      <w:bookmarkStart w:id="62" w:name="_Toc56326360"/>
      <w:bookmarkStart w:id="63" w:name="_Toc63855012"/>
      <w:r w:rsidRPr="00C01C06">
        <w:rPr>
          <w:rFonts w:ascii="Tahoma" w:hAnsi="Tahoma" w:cs="Tahoma" w:hint="cs"/>
          <w:rtl/>
          <w:lang w:bidi="he-IL"/>
        </w:rPr>
        <w:lastRenderedPageBreak/>
        <w:t>ליקויים בהגדרות ספק הרשת.</w:t>
      </w:r>
      <w:bookmarkEnd w:id="62"/>
      <w:bookmarkEnd w:id="63"/>
    </w:p>
    <w:p w14:paraId="1C0BC537"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A99811C"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DFAD681" w14:textId="010CE555" w:rsidR="00417491" w:rsidRPr="00C01C06" w:rsidRDefault="00417491" w:rsidP="00EF4461">
      <w:pPr>
        <w:pStyle w:val="3SubTitle"/>
        <w:numPr>
          <w:ilvl w:val="0"/>
          <w:numId w:val="48"/>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Hardened UNC Paths</w:t>
      </w:r>
      <w:r w:rsidRPr="00C01C06">
        <w:rPr>
          <w:rFonts w:ascii="Tahoma" w:hAnsi="Tahoma" w:cs="Tahoma"/>
          <w:b w:val="0"/>
          <w:bCs w:val="0"/>
          <w:sz w:val="20"/>
          <w:rtl/>
        </w:rPr>
        <w:t xml:space="preserve"> אינה מוגדרת כראוי.</w:t>
      </w:r>
    </w:p>
    <w:p w14:paraId="5B03E9B4" w14:textId="66C6A0FA" w:rsidR="00417491" w:rsidRPr="00C01C06" w:rsidRDefault="00417491" w:rsidP="00EF4461">
      <w:pPr>
        <w:pStyle w:val="3SubTitle"/>
        <w:numPr>
          <w:ilvl w:val="0"/>
          <w:numId w:val="48"/>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Configuration of wireless settings using Windows Connect Now</w:t>
      </w:r>
      <w:r w:rsidRPr="00C01C06">
        <w:rPr>
          <w:rFonts w:ascii="Tahoma" w:hAnsi="Tahoma" w:cs="Tahoma"/>
          <w:b w:val="0"/>
          <w:bCs w:val="0"/>
          <w:sz w:val="20"/>
          <w:rtl/>
        </w:rPr>
        <w:t xml:space="preserve"> אינה מוגדרת כראוי.</w:t>
      </w:r>
    </w:p>
    <w:p w14:paraId="40298C3C" w14:textId="6D1A9260" w:rsidR="00417491" w:rsidRPr="00C01C06" w:rsidRDefault="00417491" w:rsidP="00EF4461">
      <w:pPr>
        <w:pStyle w:val="3SubTitle"/>
        <w:numPr>
          <w:ilvl w:val="0"/>
          <w:numId w:val="48"/>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access of the Windows Connect Now wizards</w:t>
      </w:r>
      <w:r w:rsidRPr="00C01C06">
        <w:rPr>
          <w:rFonts w:ascii="Tahoma" w:hAnsi="Tahoma" w:cs="Tahoma"/>
          <w:b w:val="0"/>
          <w:bCs w:val="0"/>
          <w:sz w:val="20"/>
          <w:rtl/>
        </w:rPr>
        <w:t xml:space="preserve"> אינה מוגדרת כראוי.</w:t>
      </w:r>
    </w:p>
    <w:p w14:paraId="14F5BE94" w14:textId="2F6E6656" w:rsidR="00417491" w:rsidRPr="00C01C06" w:rsidRDefault="00417491" w:rsidP="00EF4461">
      <w:pPr>
        <w:pStyle w:val="3SubTitle"/>
        <w:numPr>
          <w:ilvl w:val="0"/>
          <w:numId w:val="48"/>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Minimize the number of simultaneous connections to the Internet or a Windows Domain</w:t>
      </w:r>
      <w:r w:rsidRPr="00C01C06">
        <w:rPr>
          <w:rFonts w:ascii="Tahoma" w:hAnsi="Tahoma" w:cs="Tahoma"/>
          <w:b w:val="0"/>
          <w:bCs w:val="0"/>
          <w:sz w:val="20"/>
          <w:rtl/>
        </w:rPr>
        <w:t xml:space="preserve"> אינה מוגדרת כראוי.</w:t>
      </w:r>
    </w:p>
    <w:p w14:paraId="329CF302" w14:textId="3958B5A7" w:rsidR="00417491" w:rsidRPr="00C01C06" w:rsidRDefault="00417491" w:rsidP="00EF4461">
      <w:pPr>
        <w:pStyle w:val="3SubTitle"/>
        <w:numPr>
          <w:ilvl w:val="0"/>
          <w:numId w:val="48"/>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connection to non-domain networks when connected to domain authenticated network</w:t>
      </w:r>
      <w:r w:rsidRPr="00C01C06">
        <w:rPr>
          <w:rFonts w:ascii="Tahoma" w:hAnsi="Tahoma" w:cs="Tahoma"/>
          <w:b w:val="0"/>
          <w:bCs w:val="0"/>
          <w:sz w:val="20"/>
          <w:rtl/>
        </w:rPr>
        <w:t xml:space="preserve"> אינה מוגדרת כראוי.</w:t>
      </w:r>
    </w:p>
    <w:p w14:paraId="4A2352E4"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482FD363" w14:textId="7ED29E16"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DCD5FA5" w14:textId="4F2C5B42"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ADB1F3E" w14:textId="217C3438"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434A99B7"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1FF7D5A1"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1CB344B" w14:textId="77777777" w:rsidR="00417491" w:rsidRPr="00C01C06" w:rsidRDefault="00417491" w:rsidP="00EF4461">
      <w:pPr>
        <w:pStyle w:val="3SubTitle"/>
        <w:numPr>
          <w:ilvl w:val="0"/>
          <w:numId w:val="4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Hardened UNC Paths</w:t>
      </w:r>
      <w:r w:rsidRPr="00C01C06">
        <w:rPr>
          <w:rFonts w:ascii="Tahoma" w:hAnsi="Tahoma" w:cs="Tahoma"/>
          <w:b w:val="0"/>
          <w:bCs w:val="0"/>
          <w:sz w:val="20"/>
          <w:rtl/>
        </w:rPr>
        <w:t xml:space="preserve"> מגדירה גישה מאובטחת לנתיבי ה-</w:t>
      </w:r>
      <w:r w:rsidRPr="00C01C06">
        <w:rPr>
          <w:rFonts w:ascii="Tahoma" w:hAnsi="Tahoma" w:cs="Tahoma"/>
          <w:b w:val="0"/>
          <w:bCs w:val="0"/>
          <w:sz w:val="20"/>
        </w:rPr>
        <w:t>UNC</w:t>
      </w:r>
      <w:r w:rsidRPr="00C01C06">
        <w:rPr>
          <w:rFonts w:ascii="Tahoma" w:hAnsi="Tahoma" w:cs="Tahoma"/>
          <w:b w:val="0"/>
          <w:bCs w:val="0"/>
          <w:sz w:val="20"/>
          <w:rtl/>
        </w:rPr>
        <w:t>.</w:t>
      </w:r>
    </w:p>
    <w:p w14:paraId="6BA1DA90" w14:textId="7EA2D554" w:rsidR="00417491" w:rsidRPr="00C01C06" w:rsidRDefault="00417491" w:rsidP="00EF4461">
      <w:pPr>
        <w:pStyle w:val="3SubTitle"/>
        <w:numPr>
          <w:ilvl w:val="0"/>
          <w:numId w:val="4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Configuration of wireless settings using Windows Connect Now</w:t>
      </w:r>
      <w:r w:rsidRPr="00C01C06">
        <w:rPr>
          <w:rFonts w:ascii="Tahoma" w:hAnsi="Tahoma" w:cs="Tahoma"/>
          <w:b w:val="0"/>
          <w:bCs w:val="0"/>
          <w:sz w:val="20"/>
          <w:rtl/>
        </w:rPr>
        <w:t xml:space="preserve"> מאפשרת להגדיר הגדרות אלחוטיות באמצעות </w:t>
      </w:r>
      <w:r w:rsidRPr="00C01C06">
        <w:rPr>
          <w:rFonts w:ascii="Tahoma" w:hAnsi="Tahoma" w:cs="Tahoma"/>
          <w:b w:val="0"/>
          <w:bCs w:val="0"/>
          <w:sz w:val="20"/>
        </w:rPr>
        <w:t>WCN</w:t>
      </w:r>
      <w:r w:rsidRPr="00C01C06">
        <w:rPr>
          <w:rFonts w:ascii="Tahoma" w:hAnsi="Tahoma" w:cs="Tahoma"/>
          <w:b w:val="0"/>
          <w:bCs w:val="0"/>
          <w:sz w:val="20"/>
          <w:rtl/>
        </w:rPr>
        <w:t xml:space="preserve">, המאפשר </w:t>
      </w:r>
      <w:commentRangeStart w:id="64"/>
      <w:r w:rsidRPr="00C01C06">
        <w:rPr>
          <w:rFonts w:ascii="Tahoma" w:hAnsi="Tahoma" w:cs="Tahoma"/>
          <w:b w:val="0"/>
          <w:bCs w:val="0"/>
          <w:sz w:val="20"/>
          <w:rtl/>
        </w:rPr>
        <w:t xml:space="preserve">גילוי </w:t>
      </w:r>
      <w:commentRangeEnd w:id="64"/>
      <w:r w:rsidR="008B45EF">
        <w:rPr>
          <w:rStyle w:val="CommentReference"/>
          <w:rFonts w:ascii="Century Gothic" w:hAnsi="Century Gothic" w:cs="Tahoma"/>
          <w:noProof/>
          <w:spacing w:val="-5"/>
          <w:kern w:val="0"/>
          <w:rtl/>
          <w:lang w:eastAsia="he-IL"/>
        </w:rPr>
        <w:commentReference w:id="64"/>
      </w:r>
      <w:commentRangeStart w:id="65"/>
      <w:r w:rsidRPr="00C01C06">
        <w:rPr>
          <w:rFonts w:ascii="Tahoma" w:hAnsi="Tahoma" w:cs="Tahoma"/>
          <w:b w:val="0"/>
          <w:bCs w:val="0"/>
          <w:sz w:val="20"/>
          <w:rtl/>
        </w:rPr>
        <w:t xml:space="preserve">ותצורה </w:t>
      </w:r>
      <w:commentRangeEnd w:id="65"/>
      <w:r w:rsidR="000867B3">
        <w:rPr>
          <w:rStyle w:val="CommentReference"/>
          <w:rFonts w:ascii="Century Gothic" w:hAnsi="Century Gothic" w:cs="Tahoma"/>
          <w:noProof/>
          <w:spacing w:val="-5"/>
          <w:kern w:val="0"/>
          <w:rtl/>
          <w:lang w:eastAsia="he-IL"/>
        </w:rPr>
        <w:commentReference w:id="65"/>
      </w:r>
      <w:r w:rsidRPr="00C01C06">
        <w:rPr>
          <w:rFonts w:ascii="Tahoma" w:hAnsi="Tahoma" w:cs="Tahoma"/>
          <w:b w:val="0"/>
          <w:bCs w:val="0"/>
          <w:sz w:val="20"/>
          <w:rtl/>
        </w:rPr>
        <w:t xml:space="preserve">של מחשבים דרך </w:t>
      </w:r>
      <w:r w:rsidRPr="00C01C06">
        <w:rPr>
          <w:rFonts w:ascii="Tahoma" w:hAnsi="Tahoma" w:cs="Tahoma"/>
          <w:b w:val="0"/>
          <w:bCs w:val="0"/>
          <w:sz w:val="20"/>
        </w:rPr>
        <w:t>Ethernet</w:t>
      </w:r>
      <w:r w:rsidRPr="00C01C06">
        <w:rPr>
          <w:rFonts w:ascii="Tahoma" w:hAnsi="Tahoma" w:cs="Tahoma"/>
          <w:b w:val="0"/>
          <w:bCs w:val="0"/>
          <w:sz w:val="20"/>
          <w:rtl/>
        </w:rPr>
        <w:t>. השבתת הגדרה זו משפרת את האטבחה ומפיחתה את הסיכון לתקיפת המחשב.</w:t>
      </w:r>
    </w:p>
    <w:p w14:paraId="3B4AC4CB" w14:textId="77777777" w:rsidR="00417491" w:rsidRPr="00C01C06" w:rsidRDefault="00417491" w:rsidP="00EF4461">
      <w:pPr>
        <w:pStyle w:val="3SubTitle"/>
        <w:numPr>
          <w:ilvl w:val="0"/>
          <w:numId w:val="4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access of the Windows Connect Now wizards</w:t>
      </w:r>
      <w:r w:rsidRPr="00C01C06">
        <w:rPr>
          <w:rFonts w:ascii="Tahoma" w:hAnsi="Tahoma" w:cs="Tahoma"/>
          <w:b w:val="0"/>
          <w:bCs w:val="0"/>
          <w:sz w:val="20"/>
          <w:rtl/>
        </w:rPr>
        <w:t xml:space="preserve"> אוסרת את הגישה ל-</w:t>
      </w:r>
      <w:r w:rsidRPr="00C01C06">
        <w:rPr>
          <w:rFonts w:ascii="Tahoma" w:hAnsi="Tahoma" w:cs="Tahoma"/>
          <w:b w:val="0"/>
          <w:bCs w:val="0"/>
          <w:sz w:val="20"/>
        </w:rPr>
        <w:t>WCN</w:t>
      </w:r>
      <w:r w:rsidRPr="00C01C06">
        <w:rPr>
          <w:rFonts w:ascii="Tahoma" w:hAnsi="Tahoma" w:cs="Tahoma"/>
          <w:b w:val="0"/>
          <w:bCs w:val="0"/>
          <w:sz w:val="20"/>
          <w:rtl/>
        </w:rPr>
        <w:t>, אשר מצמצם את משטח התקיפה.</w:t>
      </w:r>
    </w:p>
    <w:p w14:paraId="3E6C81AE" w14:textId="77777777" w:rsidR="00417491" w:rsidRPr="00C01C06" w:rsidRDefault="00417491" w:rsidP="00EF4461">
      <w:pPr>
        <w:pStyle w:val="3SubTitle"/>
        <w:numPr>
          <w:ilvl w:val="0"/>
          <w:numId w:val="4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Minimize the number of simultaneous connections to the Internet or a Windows Domain</w:t>
      </w:r>
      <w:r w:rsidRPr="00C01C06">
        <w:rPr>
          <w:rFonts w:ascii="Tahoma" w:hAnsi="Tahoma" w:cs="Tahoma"/>
          <w:b w:val="0"/>
          <w:bCs w:val="0"/>
          <w:sz w:val="20"/>
          <w:rtl/>
        </w:rPr>
        <w:t xml:space="preserve"> מונעת ממחשבים ליצור חיבורים מרובים בו זמנית לאינטרנט או ל-</w:t>
      </w:r>
      <w:r w:rsidRPr="00C01C06">
        <w:rPr>
          <w:rFonts w:ascii="Tahoma" w:hAnsi="Tahoma" w:cs="Tahoma"/>
          <w:b w:val="0"/>
          <w:bCs w:val="0"/>
          <w:sz w:val="20"/>
        </w:rPr>
        <w:t>Domain</w:t>
      </w:r>
      <w:r w:rsidRPr="00C01C06">
        <w:rPr>
          <w:rFonts w:ascii="Tahoma" w:hAnsi="Tahoma" w:cs="Tahoma"/>
          <w:b w:val="0"/>
          <w:bCs w:val="0"/>
          <w:sz w:val="20"/>
          <w:rtl/>
        </w:rPr>
        <w:t>, דבר המאפשר למנוע זרימת תעבורת רשת בין האינטרנט לרשת המנוהלת בארגון.</w:t>
      </w:r>
    </w:p>
    <w:p w14:paraId="63B7B332" w14:textId="273A5820" w:rsidR="00417491" w:rsidRPr="00C01C06" w:rsidRDefault="00417491" w:rsidP="00EF4461">
      <w:pPr>
        <w:pStyle w:val="3SubTitle"/>
        <w:numPr>
          <w:ilvl w:val="0"/>
          <w:numId w:val="4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connection to non-domain networks when connected to domain authenticated network</w:t>
      </w:r>
      <w:r w:rsidRPr="00C01C06">
        <w:rPr>
          <w:rFonts w:ascii="Tahoma" w:hAnsi="Tahoma" w:cs="Tahoma"/>
          <w:b w:val="0"/>
          <w:bCs w:val="0"/>
          <w:sz w:val="20"/>
          <w:rtl/>
        </w:rPr>
        <w:t xml:space="preserve"> מונעת ממחשבים להתחבר לרשת מבוססת</w:t>
      </w:r>
      <w:r w:rsidR="005B5E58">
        <w:rPr>
          <w:rFonts w:ascii="Tahoma" w:hAnsi="Tahoma" w:cs="Tahoma" w:hint="cs"/>
          <w:b w:val="0"/>
          <w:bCs w:val="0"/>
          <w:sz w:val="20"/>
          <w:rtl/>
        </w:rPr>
        <w:t xml:space="preserve"> </w:t>
      </w:r>
      <w:r w:rsidR="005B5E58">
        <w:rPr>
          <w:rFonts w:ascii="Tahoma" w:hAnsi="Tahoma" w:cs="Tahoma"/>
          <w:b w:val="0"/>
          <w:bCs w:val="0"/>
          <w:sz w:val="20"/>
        </w:rPr>
        <w:t>Domain</w:t>
      </w:r>
      <w:r w:rsidRPr="00C01C06">
        <w:rPr>
          <w:rFonts w:ascii="Tahoma" w:hAnsi="Tahoma" w:cs="Tahoma"/>
          <w:b w:val="0"/>
          <w:bCs w:val="0"/>
          <w:sz w:val="20"/>
          <w:rtl/>
        </w:rPr>
        <w:t xml:space="preserve"> ולרשת אשר אינה מבוססת</w:t>
      </w:r>
      <w:r w:rsidR="005B5E58">
        <w:rPr>
          <w:rFonts w:ascii="Tahoma" w:hAnsi="Tahoma" w:cs="Tahoma" w:hint="cs"/>
          <w:b w:val="0"/>
          <w:bCs w:val="0"/>
          <w:sz w:val="20"/>
          <w:rtl/>
        </w:rPr>
        <w:t xml:space="preserve"> </w:t>
      </w:r>
      <w:r w:rsidR="005B5E58" w:rsidRPr="00C01C06">
        <w:rPr>
          <w:rFonts w:ascii="Tahoma" w:hAnsi="Tahoma" w:cs="Tahoma"/>
          <w:b w:val="0"/>
          <w:bCs w:val="0"/>
          <w:sz w:val="20"/>
        </w:rPr>
        <w:t>Domain</w:t>
      </w:r>
      <w:r w:rsidRPr="00C01C06">
        <w:rPr>
          <w:rFonts w:ascii="Tahoma" w:hAnsi="Tahoma" w:cs="Tahoma"/>
          <w:b w:val="0"/>
          <w:bCs w:val="0"/>
          <w:sz w:val="20"/>
          <w:rtl/>
        </w:rPr>
        <w:t xml:space="preserve"> בו זמנית, דבר ה</w:t>
      </w:r>
      <w:r w:rsidR="005B5E58">
        <w:rPr>
          <w:rFonts w:ascii="Tahoma" w:hAnsi="Tahoma" w:cs="Tahoma" w:hint="cs"/>
          <w:b w:val="0"/>
          <w:bCs w:val="0"/>
          <w:sz w:val="20"/>
          <w:rtl/>
        </w:rPr>
        <w:t>מ</w:t>
      </w:r>
      <w:r w:rsidRPr="00C01C06">
        <w:rPr>
          <w:rFonts w:ascii="Tahoma" w:hAnsi="Tahoma" w:cs="Tahoma"/>
          <w:b w:val="0"/>
          <w:bCs w:val="0"/>
          <w:sz w:val="20"/>
          <w:rtl/>
        </w:rPr>
        <w:t xml:space="preserve">אפשר זרימת תעבורת רשת בין רשת ציבורית שאינה בטוחה </w:t>
      </w:r>
      <w:r w:rsidR="005B5E58">
        <w:rPr>
          <w:rFonts w:ascii="Tahoma" w:hAnsi="Tahoma" w:cs="Tahoma" w:hint="cs"/>
          <w:b w:val="0"/>
          <w:bCs w:val="0"/>
          <w:sz w:val="20"/>
          <w:rtl/>
        </w:rPr>
        <w:t>ו</w:t>
      </w:r>
      <w:r w:rsidRPr="00C01C06">
        <w:rPr>
          <w:rFonts w:ascii="Tahoma" w:hAnsi="Tahoma" w:cs="Tahoma"/>
          <w:b w:val="0"/>
          <w:bCs w:val="0"/>
          <w:sz w:val="20"/>
          <w:rtl/>
        </w:rPr>
        <w:t>רשת הארגון.</w:t>
      </w:r>
    </w:p>
    <w:p w14:paraId="19626DD7"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01CA16D" w14:textId="77777777" w:rsidR="00417491" w:rsidRPr="00C01C06" w:rsidRDefault="00417491" w:rsidP="00EF4461">
      <w:pPr>
        <w:pStyle w:val="ListParagraph"/>
        <w:numPr>
          <w:ilvl w:val="0"/>
          <w:numId w:val="5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Hardened UNC Paths</w:t>
      </w:r>
      <w:r w:rsidRPr="00C01C06">
        <w:rPr>
          <w:rFonts w:ascii="Tahoma" w:hAnsi="Tahoma" w:cs="Tahoma"/>
          <w:sz w:val="20"/>
          <w:szCs w:val="20"/>
          <w:rtl/>
        </w:rPr>
        <w:t xml:space="preserve"> כך:</w:t>
      </w:r>
      <w:r w:rsidRPr="00C01C06">
        <w:rPr>
          <w:rFonts w:ascii="Tahoma" w:hAnsi="Tahoma" w:cs="Tahoma"/>
          <w:sz w:val="20"/>
          <w:szCs w:val="20"/>
          <w:rtl/>
        </w:rPr>
        <w:br/>
        <w:t>\\*\</w:t>
      </w:r>
      <w:r w:rsidRPr="00C01C06">
        <w:rPr>
          <w:rFonts w:ascii="Tahoma" w:hAnsi="Tahoma" w:cs="Tahoma"/>
          <w:sz w:val="20"/>
          <w:szCs w:val="20"/>
        </w:rPr>
        <w:t xml:space="preserve">NETLOGON </w:t>
      </w:r>
      <w:proofErr w:type="spellStart"/>
      <w:r w:rsidRPr="00C01C06">
        <w:rPr>
          <w:rFonts w:ascii="Tahoma" w:hAnsi="Tahoma" w:cs="Tahoma"/>
          <w:sz w:val="20"/>
          <w:szCs w:val="20"/>
        </w:rPr>
        <w:t>RequireMutualAuthentication</w:t>
      </w:r>
      <w:proofErr w:type="spellEnd"/>
      <w:r w:rsidRPr="00C01C06">
        <w:rPr>
          <w:rFonts w:ascii="Tahoma" w:hAnsi="Tahoma" w:cs="Tahoma"/>
          <w:sz w:val="20"/>
          <w:szCs w:val="20"/>
        </w:rPr>
        <w:t xml:space="preserve">=1, </w:t>
      </w:r>
      <w:proofErr w:type="spellStart"/>
      <w:r w:rsidRPr="00C01C06">
        <w:rPr>
          <w:rFonts w:ascii="Tahoma" w:hAnsi="Tahoma" w:cs="Tahoma"/>
          <w:sz w:val="20"/>
          <w:szCs w:val="20"/>
        </w:rPr>
        <w:t>RequireIntegrity</w:t>
      </w:r>
      <w:proofErr w:type="spellEnd"/>
      <w:r w:rsidRPr="00C01C06">
        <w:rPr>
          <w:rFonts w:ascii="Tahoma" w:hAnsi="Tahoma" w:cs="Tahoma"/>
          <w:sz w:val="20"/>
          <w:szCs w:val="20"/>
        </w:rPr>
        <w:t>=1</w:t>
      </w:r>
    </w:p>
    <w:p w14:paraId="1569C803"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tl/>
        </w:rPr>
        <w:t>\\*\</w:t>
      </w:r>
      <w:r w:rsidRPr="00C01C06">
        <w:rPr>
          <w:rFonts w:ascii="Tahoma" w:hAnsi="Tahoma" w:cs="Tahoma"/>
          <w:sz w:val="20"/>
          <w:szCs w:val="20"/>
        </w:rPr>
        <w:t xml:space="preserve">SYSVOL </w:t>
      </w:r>
      <w:proofErr w:type="spellStart"/>
      <w:r w:rsidRPr="00C01C06">
        <w:rPr>
          <w:rFonts w:ascii="Tahoma" w:hAnsi="Tahoma" w:cs="Tahoma"/>
          <w:sz w:val="20"/>
          <w:szCs w:val="20"/>
        </w:rPr>
        <w:t>RequireMutualAuthentication</w:t>
      </w:r>
      <w:proofErr w:type="spellEnd"/>
      <w:r w:rsidRPr="00C01C06">
        <w:rPr>
          <w:rFonts w:ascii="Tahoma" w:hAnsi="Tahoma" w:cs="Tahoma"/>
          <w:sz w:val="20"/>
          <w:szCs w:val="20"/>
        </w:rPr>
        <w:t xml:space="preserve">=1, </w:t>
      </w:r>
      <w:proofErr w:type="spellStart"/>
      <w:r w:rsidRPr="00C01C06">
        <w:rPr>
          <w:rFonts w:ascii="Tahoma" w:hAnsi="Tahoma" w:cs="Tahoma"/>
          <w:sz w:val="20"/>
          <w:szCs w:val="20"/>
        </w:rPr>
        <w:t>RequireIntegrity</w:t>
      </w:r>
      <w:proofErr w:type="spellEnd"/>
      <w:r w:rsidRPr="00C01C06">
        <w:rPr>
          <w:rFonts w:ascii="Tahoma" w:hAnsi="Tahoma" w:cs="Tahoma"/>
          <w:sz w:val="20"/>
          <w:szCs w:val="20"/>
        </w:rPr>
        <w:t>=1</w:t>
      </w:r>
    </w:p>
    <w:p w14:paraId="162AE6D8" w14:textId="77777777" w:rsidR="00417491" w:rsidRPr="00C01C06" w:rsidRDefault="00417491" w:rsidP="00417491">
      <w:pPr>
        <w:pStyle w:val="ListParagraph"/>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tl/>
        </w:rPr>
        <w:t>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Templates\Network\Network Provider\Hardened UNC </w:t>
      </w:r>
      <w:proofErr w:type="spellStart"/>
      <w:r w:rsidRPr="00C01C06">
        <w:rPr>
          <w:rFonts w:ascii="Tahoma" w:hAnsi="Tahoma" w:cs="Tahoma"/>
          <w:sz w:val="20"/>
          <w:szCs w:val="20"/>
        </w:rPr>
        <w:t>Pathsr</w:t>
      </w:r>
      <w:proofErr w:type="spellEnd"/>
    </w:p>
    <w:p w14:paraId="06E6B873" w14:textId="77777777" w:rsidR="00417491" w:rsidRPr="00C01C06" w:rsidRDefault="00417491" w:rsidP="00EF4461">
      <w:pPr>
        <w:pStyle w:val="ListParagraph"/>
        <w:numPr>
          <w:ilvl w:val="0"/>
          <w:numId w:val="5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Configuration of wireless settings using Windows Connect Now</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lastRenderedPageBreak/>
        <w:t>Computer Configuration\Policies\Administrative Templates\Network\Windows Connect Now\Configuration of wireless settings using Windows Connect Now</w:t>
      </w:r>
      <w:r w:rsidRPr="00C01C06">
        <w:rPr>
          <w:rFonts w:ascii="Tahoma" w:hAnsi="Tahoma" w:cs="Tahoma"/>
          <w:sz w:val="20"/>
          <w:szCs w:val="20"/>
          <w:rtl/>
        </w:rPr>
        <w:br/>
      </w:r>
    </w:p>
    <w:p w14:paraId="5C3ECE4C" w14:textId="77777777" w:rsidR="00417491" w:rsidRPr="00C01C06" w:rsidRDefault="00417491" w:rsidP="00EF4461">
      <w:pPr>
        <w:pStyle w:val="ListParagraph"/>
        <w:numPr>
          <w:ilvl w:val="0"/>
          <w:numId w:val="5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access of the Windows Connect Now wizards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Templates\Network\Network\Windows Connect Now\Prohibit access of the Windows Connect Now wizards</w:t>
      </w:r>
      <w:r w:rsidRPr="00C01C06">
        <w:rPr>
          <w:rFonts w:ascii="Tahoma" w:hAnsi="Tahoma" w:cs="Tahoma"/>
          <w:sz w:val="20"/>
          <w:szCs w:val="20"/>
          <w:rtl/>
        </w:rPr>
        <w:br/>
      </w:r>
    </w:p>
    <w:p w14:paraId="707D0E20" w14:textId="77777777" w:rsidR="00417491" w:rsidRPr="00C01C06" w:rsidRDefault="00417491" w:rsidP="00EF4461">
      <w:pPr>
        <w:pStyle w:val="ListParagraph"/>
        <w:numPr>
          <w:ilvl w:val="0"/>
          <w:numId w:val="5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Minimize the number of simultaneous connections to the Internet or a Windows Domain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Connection Manager\Minimize the number of simultaneous connections to the Internet or a Windows Domain</w:t>
      </w:r>
      <w:r w:rsidRPr="00C01C06">
        <w:rPr>
          <w:rFonts w:ascii="Tahoma" w:hAnsi="Tahoma" w:cs="Tahoma"/>
          <w:sz w:val="20"/>
          <w:szCs w:val="20"/>
          <w:rtl/>
        </w:rPr>
        <w:br/>
      </w:r>
    </w:p>
    <w:p w14:paraId="0893DDA3" w14:textId="77777777" w:rsidR="00417491" w:rsidRPr="00C01C06" w:rsidRDefault="00417491" w:rsidP="00EF4461">
      <w:pPr>
        <w:pStyle w:val="ListParagraph"/>
        <w:numPr>
          <w:ilvl w:val="0"/>
          <w:numId w:val="5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connection to non-domain networks when connected to domain authenticated network</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Connection Manager\Prohibit connection to non-domain networks when connected to domain authenticated network</w:t>
      </w:r>
    </w:p>
    <w:p w14:paraId="2BAA5B02" w14:textId="77777777" w:rsidR="00417491" w:rsidRPr="00C01C06" w:rsidRDefault="00417491" w:rsidP="00417491">
      <w:pPr>
        <w:rPr>
          <w:rFonts w:ascii="Tahoma" w:hAnsi="Tahoma" w:cs="Tahoma"/>
          <w:color w:val="FFFFFF" w:themeColor="background1"/>
          <w:sz w:val="20"/>
          <w:szCs w:val="20"/>
          <w:rtl/>
        </w:rPr>
      </w:pPr>
    </w:p>
    <w:p w14:paraId="41721652" w14:textId="77777777" w:rsidR="00417491" w:rsidRPr="00C01C06" w:rsidRDefault="00417491" w:rsidP="00417491">
      <w:pPr>
        <w:rPr>
          <w:rFonts w:ascii="Tahoma" w:hAnsi="Tahoma" w:cs="Tahoma"/>
          <w:color w:val="FFFFFF" w:themeColor="background1"/>
          <w:sz w:val="20"/>
          <w:szCs w:val="20"/>
          <w:rtl/>
        </w:rPr>
      </w:pPr>
    </w:p>
    <w:p w14:paraId="50CF2347" w14:textId="77777777" w:rsidR="00417491" w:rsidRPr="00C01C06" w:rsidRDefault="00417491" w:rsidP="00417491">
      <w:pPr>
        <w:rPr>
          <w:rFonts w:ascii="Tahoma" w:hAnsi="Tahoma" w:cs="Tahoma"/>
          <w:color w:val="FFFFFF" w:themeColor="background1"/>
          <w:sz w:val="20"/>
          <w:szCs w:val="20"/>
          <w:rtl/>
        </w:rPr>
      </w:pPr>
    </w:p>
    <w:p w14:paraId="35892C51" w14:textId="77777777" w:rsidR="00417491" w:rsidRPr="00C01C06" w:rsidRDefault="00417491" w:rsidP="00417491">
      <w:pPr>
        <w:rPr>
          <w:rFonts w:ascii="Tahoma" w:hAnsi="Tahoma" w:cs="Tahoma"/>
          <w:color w:val="FFFFFF" w:themeColor="background1"/>
          <w:sz w:val="20"/>
          <w:szCs w:val="20"/>
          <w:rtl/>
        </w:rPr>
      </w:pPr>
    </w:p>
    <w:p w14:paraId="6A75EAE0" w14:textId="77777777" w:rsidR="00417491" w:rsidRPr="00C01C06" w:rsidRDefault="00417491" w:rsidP="00417491">
      <w:pPr>
        <w:rPr>
          <w:rFonts w:ascii="Tahoma" w:hAnsi="Tahoma" w:cs="Tahoma"/>
          <w:color w:val="FFFFFF" w:themeColor="background1"/>
          <w:sz w:val="20"/>
          <w:szCs w:val="20"/>
          <w:rtl/>
        </w:rPr>
      </w:pPr>
    </w:p>
    <w:p w14:paraId="48C09035" w14:textId="77777777" w:rsidR="00417491" w:rsidRPr="00C01C06" w:rsidRDefault="00417491" w:rsidP="00417491">
      <w:pPr>
        <w:rPr>
          <w:rFonts w:ascii="Tahoma" w:hAnsi="Tahoma" w:cs="Tahoma"/>
          <w:color w:val="FFFFFF" w:themeColor="background1"/>
          <w:sz w:val="20"/>
          <w:szCs w:val="20"/>
          <w:rtl/>
        </w:rPr>
      </w:pPr>
    </w:p>
    <w:p w14:paraId="1E690C42" w14:textId="77777777" w:rsidR="00417491" w:rsidRPr="00C01C06" w:rsidRDefault="00417491" w:rsidP="00417491">
      <w:pPr>
        <w:rPr>
          <w:rFonts w:ascii="Tahoma" w:hAnsi="Tahoma" w:cs="Tahoma"/>
          <w:color w:val="FFFFFF" w:themeColor="background1"/>
          <w:sz w:val="20"/>
          <w:szCs w:val="20"/>
          <w:rtl/>
        </w:rPr>
      </w:pPr>
    </w:p>
    <w:p w14:paraId="3F0812FF" w14:textId="77777777" w:rsidR="00417491" w:rsidRPr="00C01C06" w:rsidRDefault="00417491" w:rsidP="00417491">
      <w:pPr>
        <w:rPr>
          <w:rFonts w:ascii="Tahoma" w:hAnsi="Tahoma" w:cs="Tahoma"/>
          <w:color w:val="FFFFFF" w:themeColor="background1"/>
          <w:sz w:val="20"/>
          <w:szCs w:val="20"/>
          <w:rtl/>
        </w:rPr>
      </w:pPr>
    </w:p>
    <w:p w14:paraId="33CDA45E" w14:textId="77777777" w:rsidR="00417491" w:rsidRPr="00C01C06" w:rsidRDefault="00417491" w:rsidP="00417491">
      <w:pPr>
        <w:rPr>
          <w:rFonts w:ascii="Tahoma" w:hAnsi="Tahoma" w:cs="Tahoma"/>
          <w:color w:val="FFFFFF" w:themeColor="background1"/>
          <w:sz w:val="20"/>
          <w:szCs w:val="20"/>
          <w:rtl/>
        </w:rPr>
      </w:pPr>
    </w:p>
    <w:p w14:paraId="73277AEB" w14:textId="77777777" w:rsidR="00417491" w:rsidRPr="00C01C06" w:rsidRDefault="00417491" w:rsidP="00417491">
      <w:pPr>
        <w:rPr>
          <w:rFonts w:ascii="Tahoma" w:hAnsi="Tahoma" w:cs="Tahoma"/>
          <w:color w:val="FFFFFF" w:themeColor="background1"/>
          <w:sz w:val="20"/>
          <w:szCs w:val="20"/>
          <w:rtl/>
        </w:rPr>
      </w:pPr>
    </w:p>
    <w:p w14:paraId="4CA3823B" w14:textId="77777777" w:rsidR="00417491" w:rsidRPr="00C01C06" w:rsidRDefault="00417491" w:rsidP="00417491">
      <w:pPr>
        <w:rPr>
          <w:rFonts w:ascii="Tahoma" w:hAnsi="Tahoma" w:cs="Tahoma"/>
          <w:color w:val="FFFFFF" w:themeColor="background1"/>
          <w:sz w:val="20"/>
          <w:szCs w:val="20"/>
          <w:rtl/>
        </w:rPr>
      </w:pPr>
    </w:p>
    <w:p w14:paraId="37C7EAD3" w14:textId="77777777" w:rsidR="00417491" w:rsidRPr="00C01C06" w:rsidRDefault="00417491" w:rsidP="00417491">
      <w:pPr>
        <w:rPr>
          <w:rFonts w:ascii="Tahoma" w:hAnsi="Tahoma" w:cs="Tahoma"/>
          <w:color w:val="FFFFFF" w:themeColor="background1"/>
          <w:sz w:val="20"/>
          <w:szCs w:val="20"/>
          <w:rtl/>
        </w:rPr>
      </w:pPr>
    </w:p>
    <w:p w14:paraId="0B886EE2" w14:textId="77777777" w:rsidR="00417491" w:rsidRPr="00C01C06" w:rsidRDefault="00417491" w:rsidP="00417491">
      <w:pPr>
        <w:rPr>
          <w:rFonts w:ascii="Tahoma" w:hAnsi="Tahoma" w:cs="Tahoma"/>
          <w:color w:val="FFFFFF" w:themeColor="background1"/>
          <w:sz w:val="20"/>
          <w:szCs w:val="20"/>
          <w:rtl/>
        </w:rPr>
      </w:pPr>
    </w:p>
    <w:p w14:paraId="0C12797F" w14:textId="77777777" w:rsidR="00417491" w:rsidRPr="00C01C06" w:rsidRDefault="00417491" w:rsidP="00417491">
      <w:pPr>
        <w:rPr>
          <w:rFonts w:ascii="Tahoma" w:hAnsi="Tahoma" w:cs="Tahoma"/>
          <w:color w:val="FFFFFF" w:themeColor="background1"/>
          <w:sz w:val="20"/>
          <w:szCs w:val="20"/>
          <w:rtl/>
        </w:rPr>
      </w:pPr>
    </w:p>
    <w:p w14:paraId="3BCBA2C0" w14:textId="77777777" w:rsidR="00417491" w:rsidRPr="00C01C06" w:rsidRDefault="00417491" w:rsidP="00417491">
      <w:pPr>
        <w:rPr>
          <w:rFonts w:ascii="Tahoma" w:hAnsi="Tahoma" w:cs="Tahoma"/>
          <w:color w:val="FFFFFF" w:themeColor="background1"/>
          <w:sz w:val="20"/>
          <w:szCs w:val="20"/>
          <w:rtl/>
        </w:rPr>
      </w:pPr>
    </w:p>
    <w:p w14:paraId="0E2F80A3" w14:textId="77777777" w:rsidR="00417491" w:rsidRPr="00C01C06" w:rsidRDefault="00417491" w:rsidP="00417491">
      <w:pPr>
        <w:rPr>
          <w:rFonts w:ascii="Tahoma" w:hAnsi="Tahoma" w:cs="Tahoma"/>
          <w:color w:val="FFFFFF" w:themeColor="background1"/>
          <w:sz w:val="20"/>
          <w:szCs w:val="20"/>
          <w:rtl/>
        </w:rPr>
      </w:pPr>
    </w:p>
    <w:p w14:paraId="4F669B5F" w14:textId="77777777" w:rsidR="00417491" w:rsidRPr="00C01C06" w:rsidRDefault="00417491" w:rsidP="00417491">
      <w:pPr>
        <w:rPr>
          <w:rFonts w:ascii="Tahoma" w:hAnsi="Tahoma" w:cs="Tahoma"/>
          <w:color w:val="FFFFFF" w:themeColor="background1"/>
          <w:sz w:val="20"/>
          <w:szCs w:val="20"/>
          <w:rtl/>
        </w:rPr>
      </w:pPr>
    </w:p>
    <w:p w14:paraId="2E636128" w14:textId="77777777" w:rsidR="00417491" w:rsidRPr="00C01C06" w:rsidRDefault="00417491" w:rsidP="00417491">
      <w:pPr>
        <w:rPr>
          <w:rFonts w:ascii="Tahoma" w:hAnsi="Tahoma" w:cs="Tahoma"/>
          <w:color w:val="FFFFFF" w:themeColor="background1"/>
          <w:sz w:val="20"/>
          <w:szCs w:val="20"/>
          <w:rtl/>
        </w:rPr>
      </w:pPr>
    </w:p>
    <w:p w14:paraId="3593069C" w14:textId="77777777" w:rsidR="00417491" w:rsidRPr="00C01C06" w:rsidRDefault="00417491" w:rsidP="00417491">
      <w:pPr>
        <w:rPr>
          <w:rFonts w:ascii="Tahoma" w:hAnsi="Tahoma" w:cs="Tahoma"/>
          <w:color w:val="FFFFFF" w:themeColor="background1"/>
          <w:sz w:val="20"/>
          <w:szCs w:val="20"/>
          <w:rtl/>
        </w:rPr>
      </w:pPr>
    </w:p>
    <w:p w14:paraId="647168A9" w14:textId="77777777" w:rsidR="00417491" w:rsidRPr="00C01C06" w:rsidRDefault="00417491" w:rsidP="00417491">
      <w:pPr>
        <w:rPr>
          <w:rFonts w:ascii="Tahoma" w:hAnsi="Tahoma" w:cs="Tahoma"/>
          <w:color w:val="FFFFFF" w:themeColor="background1"/>
          <w:sz w:val="20"/>
          <w:szCs w:val="20"/>
          <w:rtl/>
        </w:rPr>
      </w:pPr>
    </w:p>
    <w:p w14:paraId="6DC8FB00" w14:textId="77777777" w:rsidR="00417491" w:rsidRPr="00C01C06" w:rsidRDefault="00417491" w:rsidP="00417491">
      <w:pPr>
        <w:rPr>
          <w:rFonts w:ascii="Tahoma" w:hAnsi="Tahoma" w:cs="Tahoma"/>
          <w:color w:val="FFFFFF" w:themeColor="background1"/>
          <w:sz w:val="20"/>
          <w:szCs w:val="20"/>
          <w:rtl/>
        </w:rPr>
      </w:pPr>
    </w:p>
    <w:p w14:paraId="52522683" w14:textId="77777777" w:rsidR="00417491" w:rsidRPr="00C01C06" w:rsidRDefault="00417491" w:rsidP="00EF4461">
      <w:pPr>
        <w:pStyle w:val="a0"/>
        <w:numPr>
          <w:ilvl w:val="1"/>
          <w:numId w:val="5"/>
        </w:numPr>
        <w:bidi/>
        <w:ind w:left="935" w:hanging="935"/>
        <w:rPr>
          <w:rFonts w:ascii="Tahoma" w:hAnsi="Tahoma" w:cs="Tahoma"/>
          <w:lang w:bidi="he-IL"/>
        </w:rPr>
      </w:pPr>
      <w:bookmarkStart w:id="66" w:name="_Toc56326361"/>
      <w:bookmarkStart w:id="67" w:name="_Toc63855013"/>
      <w:r w:rsidRPr="00C01C06">
        <w:rPr>
          <w:rFonts w:ascii="Tahoma" w:hAnsi="Tahoma" w:cs="Tahoma" w:hint="cs"/>
          <w:rtl/>
          <w:lang w:bidi="he-IL"/>
        </w:rPr>
        <w:lastRenderedPageBreak/>
        <w:t>ליקויים בהגדרות תהליכים.</w:t>
      </w:r>
      <w:bookmarkEnd w:id="66"/>
      <w:bookmarkEnd w:id="67"/>
    </w:p>
    <w:p w14:paraId="349C3EA4"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691BE541"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E36D9FC" w14:textId="163176E4" w:rsidR="00417491" w:rsidRPr="00C01C06" w:rsidRDefault="00417491" w:rsidP="00EF4461">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Include command line in process creation events</w:t>
      </w:r>
      <w:r w:rsidRPr="00C01C06">
        <w:rPr>
          <w:rFonts w:ascii="Tahoma" w:hAnsi="Tahoma" w:cs="Tahoma" w:hint="cs"/>
          <w:b w:val="0"/>
          <w:bCs w:val="0"/>
          <w:sz w:val="20"/>
          <w:rtl/>
        </w:rPr>
        <w:t xml:space="preserve"> אינה מוגדרת כראוי.</w:t>
      </w:r>
    </w:p>
    <w:p w14:paraId="49557D8D" w14:textId="02AAB437" w:rsidR="00417491" w:rsidRPr="00C01C06" w:rsidRDefault="00417491" w:rsidP="00EF4461">
      <w:pPr>
        <w:pStyle w:val="3SubTitle"/>
        <w:numPr>
          <w:ilvl w:val="0"/>
          <w:numId w:val="51"/>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Configure registry policy processing: Do not apply during periodic background processing</w:t>
      </w:r>
      <w:r w:rsidRPr="00C01C06">
        <w:rPr>
          <w:rFonts w:ascii="Tahoma" w:hAnsi="Tahoma" w:cs="Tahoma" w:hint="cs"/>
          <w:b w:val="0"/>
          <w:bCs w:val="0"/>
          <w:sz w:val="20"/>
          <w:rtl/>
        </w:rPr>
        <w:t xml:space="preserve"> אינה מוגדרת כראוי.</w:t>
      </w:r>
    </w:p>
    <w:p w14:paraId="6FBE5E5D" w14:textId="69D05BF9" w:rsidR="00417491" w:rsidRPr="00C01C06" w:rsidRDefault="00417491" w:rsidP="00EF4461">
      <w:pPr>
        <w:pStyle w:val="3SubTitle"/>
        <w:numPr>
          <w:ilvl w:val="0"/>
          <w:numId w:val="51"/>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Configure registry policy processing: Process even if the Group Policy objects have not changed</w:t>
      </w:r>
      <w:r w:rsidRPr="00C01C06">
        <w:rPr>
          <w:rFonts w:ascii="Tahoma" w:hAnsi="Tahoma" w:cs="Tahoma" w:hint="cs"/>
          <w:b w:val="0"/>
          <w:bCs w:val="0"/>
          <w:sz w:val="20"/>
          <w:rtl/>
        </w:rPr>
        <w:t xml:space="preserve"> אינה מוגדרת כראוי.</w:t>
      </w:r>
    </w:p>
    <w:p w14:paraId="7537154F"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5D397DE5" w14:textId="5F41D544"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019FA053" w14:textId="2FE1AEAB"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3D6335E" w14:textId="31BE7099"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2B7D853A"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096CCC7A"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DED25F5" w14:textId="77777777" w:rsidR="00417491" w:rsidRPr="00C01C06" w:rsidRDefault="00417491" w:rsidP="00EF4461">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Include command line in process creation events</w:t>
      </w:r>
      <w:r w:rsidRPr="00C01C06">
        <w:rPr>
          <w:rFonts w:ascii="Tahoma" w:hAnsi="Tahoma" w:cs="Tahoma" w:hint="cs"/>
          <w:b w:val="0"/>
          <w:bCs w:val="0"/>
          <w:sz w:val="20"/>
          <w:rtl/>
        </w:rPr>
        <w:t xml:space="preserve"> מגדירה איזה מידע מתועד בעת יצירת תהליך חדש. כאשר מדיניות זו מופעלת, כל משתמש שיש לו הרשאת קריאה לאירועים המתועדים יכול לקרוא את הארגומטים בשורת הפקודה אודות תהליכים חדשים שנוצרו, דבר העלול להכיל מידע רגיש הכולל סיסמאות או פרטי התחברות.</w:t>
      </w:r>
    </w:p>
    <w:p w14:paraId="7DD60656" w14:textId="71F26A88" w:rsidR="00417491" w:rsidRPr="00C01C06" w:rsidRDefault="00417491" w:rsidP="00EF4461">
      <w:pPr>
        <w:pStyle w:val="3SubTitle"/>
        <w:numPr>
          <w:ilvl w:val="0"/>
          <w:numId w:val="52"/>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registry policy processing: Do not apply during periodic background processing</w:t>
      </w:r>
      <w:r w:rsidRPr="00C01C06">
        <w:rPr>
          <w:rFonts w:ascii="Tahoma" w:hAnsi="Tahoma" w:cs="Tahoma" w:hint="cs"/>
          <w:b w:val="0"/>
          <w:bCs w:val="0"/>
          <w:sz w:val="20"/>
          <w:rtl/>
        </w:rPr>
        <w:t xml:space="preserve"> מונעת מהמערכת לעדכן את המדיניות </w:t>
      </w:r>
      <w:commentRangeStart w:id="68"/>
      <w:commentRangeStart w:id="69"/>
      <w:r w:rsidRPr="00C01C06">
        <w:rPr>
          <w:rFonts w:ascii="Tahoma" w:hAnsi="Tahoma" w:cs="Tahoma" w:hint="cs"/>
          <w:b w:val="0"/>
          <w:bCs w:val="0"/>
          <w:sz w:val="20"/>
          <w:rtl/>
        </w:rPr>
        <w:t xml:space="preserve">המושפעת בקרע בזמן </w:t>
      </w:r>
      <w:commentRangeEnd w:id="68"/>
      <w:r w:rsidR="000F547C">
        <w:rPr>
          <w:rStyle w:val="CommentReference"/>
          <w:rFonts w:ascii="Century Gothic" w:hAnsi="Century Gothic" w:cs="Tahoma"/>
          <w:noProof/>
          <w:spacing w:val="-5"/>
          <w:kern w:val="0"/>
          <w:rtl/>
          <w:lang w:eastAsia="he-IL"/>
        </w:rPr>
        <w:commentReference w:id="68"/>
      </w:r>
      <w:commentRangeEnd w:id="69"/>
      <w:r w:rsidR="0083012D">
        <w:rPr>
          <w:rStyle w:val="CommentReference"/>
          <w:rFonts w:ascii="Century Gothic" w:hAnsi="Century Gothic" w:cs="Tahoma"/>
          <w:noProof/>
          <w:spacing w:val="-5"/>
          <w:kern w:val="0"/>
          <w:rtl/>
          <w:lang w:eastAsia="he-IL"/>
        </w:rPr>
        <w:commentReference w:id="69"/>
      </w:r>
      <w:r w:rsidRPr="00C01C06">
        <w:rPr>
          <w:rFonts w:ascii="Tahoma" w:hAnsi="Tahoma" w:cs="Tahoma" w:hint="cs"/>
          <w:b w:val="0"/>
          <w:bCs w:val="0"/>
          <w:sz w:val="20"/>
          <w:rtl/>
        </w:rPr>
        <w:t>שימוש במחשב. כאשר עדכוני הרקע מושבתים, שינויים לא יכנסו לתוקף עד להפעלה מחדש או התחברות מחדש.</w:t>
      </w:r>
    </w:p>
    <w:p w14:paraId="16BE0562" w14:textId="37D308E6" w:rsidR="00417491" w:rsidRPr="00C01C06" w:rsidRDefault="00417491" w:rsidP="00EF4461">
      <w:pPr>
        <w:pStyle w:val="3SubTitle"/>
        <w:numPr>
          <w:ilvl w:val="0"/>
          <w:numId w:val="52"/>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registry policy processing: Process even if the Group Policy objects have not changed</w:t>
      </w:r>
      <w:r w:rsidRPr="00C01C06">
        <w:rPr>
          <w:rFonts w:ascii="Tahoma" w:hAnsi="Tahoma" w:cs="Tahoma" w:hint="cs"/>
          <w:b w:val="0"/>
          <w:bCs w:val="0"/>
          <w:sz w:val="20"/>
          <w:rtl/>
        </w:rPr>
        <w:t xml:space="preserve"> מתעדכנת ומחילה מדיניות מחדש גם אם המדיניות לא השתנתה. הגדרה זו מבטיחה ששינויים לא מורשים שהוגדרו באופן מקומי ישונו מחדש להגדרות </w:t>
      </w:r>
      <w:r w:rsidR="000F547C">
        <w:rPr>
          <w:rFonts w:ascii="Tahoma" w:hAnsi="Tahoma" w:cs="Tahoma" w:hint="cs"/>
          <w:b w:val="0"/>
          <w:bCs w:val="0"/>
          <w:sz w:val="20"/>
          <w:rtl/>
        </w:rPr>
        <w:t>ה-</w:t>
      </w:r>
      <w:r w:rsidR="000F547C">
        <w:rPr>
          <w:rFonts w:ascii="Tahoma" w:hAnsi="Tahoma" w:cs="Tahoma"/>
          <w:b w:val="0"/>
          <w:bCs w:val="0"/>
          <w:sz w:val="20"/>
        </w:rPr>
        <w:t>GPO</w:t>
      </w:r>
      <w:r w:rsidRPr="00C01C06">
        <w:rPr>
          <w:rFonts w:ascii="Tahoma" w:hAnsi="Tahoma" w:cs="Tahoma" w:hint="cs"/>
          <w:b w:val="0"/>
          <w:bCs w:val="0"/>
          <w:sz w:val="20"/>
          <w:rtl/>
        </w:rPr>
        <w:t>ב-</w:t>
      </w:r>
      <w:r w:rsidRPr="00C01C06">
        <w:rPr>
          <w:rFonts w:ascii="Tahoma" w:hAnsi="Tahoma" w:cs="Tahoma"/>
          <w:b w:val="0"/>
          <w:bCs w:val="0"/>
          <w:sz w:val="20"/>
        </w:rPr>
        <w:t>Domain</w:t>
      </w:r>
      <w:r w:rsidRPr="00C01C06">
        <w:rPr>
          <w:rFonts w:ascii="Tahoma" w:hAnsi="Tahoma" w:cs="Tahoma" w:hint="cs"/>
          <w:b w:val="0"/>
          <w:bCs w:val="0"/>
          <w:sz w:val="20"/>
          <w:rtl/>
        </w:rPr>
        <w:t>.</w:t>
      </w:r>
    </w:p>
    <w:p w14:paraId="12E1490F"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7BC90B9"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Include command line in process creation events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Templates\System\Audit Process Creation\Include command line in process creation events</w:t>
      </w:r>
      <w:r w:rsidRPr="00C01C06">
        <w:rPr>
          <w:rFonts w:ascii="Tahoma" w:hAnsi="Tahoma" w:cs="Tahoma"/>
          <w:sz w:val="20"/>
          <w:szCs w:val="20"/>
          <w:rtl/>
        </w:rPr>
        <w:br/>
      </w:r>
    </w:p>
    <w:p w14:paraId="480905F6"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registry policy processing: Do not apply during periodic background processing</w:t>
      </w:r>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FALSE</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Policy\Configure registry policy processing</w:t>
      </w:r>
      <w:r w:rsidRPr="00C01C06">
        <w:rPr>
          <w:rFonts w:ascii="Tahoma" w:hAnsi="Tahoma" w:cs="Tahoma"/>
          <w:sz w:val="20"/>
          <w:szCs w:val="20"/>
          <w:rtl/>
        </w:rPr>
        <w:br/>
      </w:r>
    </w:p>
    <w:p w14:paraId="1D3698C5" w14:textId="77777777" w:rsidR="00417491" w:rsidRPr="00C01C06" w:rsidRDefault="00417491" w:rsidP="00EF4461">
      <w:pPr>
        <w:pStyle w:val="ListParagraph"/>
        <w:numPr>
          <w:ilvl w:val="0"/>
          <w:numId w:val="9"/>
        </w:numPr>
        <w:autoSpaceDE w:val="0"/>
        <w:autoSpaceDN w:val="0"/>
        <w:adjustRightInd w:val="0"/>
        <w:spacing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registry policy processing: Process even if the Group Policy objects have not changed</w:t>
      </w:r>
      <w:r w:rsidRPr="00C01C06">
        <w:rPr>
          <w:rFonts w:ascii="Tahoma" w:hAnsi="Tahoma" w:cs="Tahoma" w:hint="cs"/>
          <w:sz w:val="20"/>
          <w:szCs w:val="20"/>
          <w:rtl/>
        </w:rPr>
        <w:t xml:space="preserve"> כ-</w:t>
      </w:r>
      <w:proofErr w:type="spellStart"/>
      <w:r w:rsidRPr="00C01C06">
        <w:rPr>
          <w:rFonts w:ascii="Tahoma" w:hAnsi="Tahoma" w:cs="Tahoma"/>
          <w:sz w:val="20"/>
          <w:szCs w:val="20"/>
        </w:rPr>
        <w:t>Enabled:TRUE</w:t>
      </w:r>
      <w:proofErr w:type="spellEnd"/>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Policy\Configure registry policy processing</w:t>
      </w:r>
    </w:p>
    <w:p w14:paraId="528F6E58" w14:textId="77777777" w:rsidR="00417491" w:rsidRPr="00C01C06" w:rsidRDefault="00417491" w:rsidP="00EF4461">
      <w:pPr>
        <w:pStyle w:val="a0"/>
        <w:numPr>
          <w:ilvl w:val="1"/>
          <w:numId w:val="5"/>
        </w:numPr>
        <w:bidi/>
        <w:ind w:left="935" w:hanging="935"/>
        <w:rPr>
          <w:rFonts w:ascii="Tahoma" w:hAnsi="Tahoma" w:cs="Tahoma"/>
          <w:lang w:bidi="he-IL"/>
        </w:rPr>
      </w:pPr>
      <w:bookmarkStart w:id="70" w:name="_Toc56326362"/>
      <w:bookmarkStart w:id="71" w:name="_Toc63855014"/>
      <w:r w:rsidRPr="00C01C06">
        <w:rPr>
          <w:rFonts w:ascii="Tahoma" w:hAnsi="Tahoma" w:cs="Tahoma" w:hint="cs"/>
          <w:rtl/>
          <w:lang w:bidi="he-IL"/>
        </w:rPr>
        <w:lastRenderedPageBreak/>
        <w:t>ליקויים בהגדרות ה-</w:t>
      </w:r>
      <w:r w:rsidRPr="00C01C06">
        <w:rPr>
          <w:rFonts w:ascii="Tahoma" w:hAnsi="Tahoma" w:cs="Tahoma"/>
          <w:lang w:bidi="he-IL"/>
        </w:rPr>
        <w:t>Sleep</w:t>
      </w:r>
      <w:r w:rsidRPr="00C01C06">
        <w:rPr>
          <w:rFonts w:ascii="Tahoma" w:hAnsi="Tahoma" w:cs="Tahoma" w:hint="cs"/>
          <w:rtl/>
          <w:lang w:bidi="he-IL"/>
        </w:rPr>
        <w:t>.</w:t>
      </w:r>
      <w:bookmarkEnd w:id="70"/>
      <w:bookmarkEnd w:id="71"/>
    </w:p>
    <w:p w14:paraId="63890952"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1B378973"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CA0C184" w14:textId="360933A0" w:rsidR="00417491" w:rsidRPr="00C01C06" w:rsidRDefault="00417491" w:rsidP="00EF4461">
      <w:pPr>
        <w:pStyle w:val="3SubTitle"/>
        <w:numPr>
          <w:ilvl w:val="0"/>
          <w:numId w:val="53"/>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network connectivity during connected-standby (plugged in)</w:t>
      </w:r>
      <w:r w:rsidRPr="00C01C06">
        <w:rPr>
          <w:rFonts w:ascii="Tahoma" w:hAnsi="Tahoma" w:cs="Tahoma" w:hint="cs"/>
          <w:b w:val="0"/>
          <w:bCs w:val="0"/>
          <w:sz w:val="20"/>
          <w:rtl/>
        </w:rPr>
        <w:t xml:space="preserve"> אינה מוגדרת כראוי.</w:t>
      </w:r>
    </w:p>
    <w:p w14:paraId="7E2CBC64" w14:textId="1A0E5353" w:rsidR="00417491" w:rsidRPr="00C01C06" w:rsidRDefault="00417491" w:rsidP="00EF4461">
      <w:pPr>
        <w:pStyle w:val="3SubTitle"/>
        <w:numPr>
          <w:ilvl w:val="0"/>
          <w:numId w:val="53"/>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Require a password when a computer wakes (plugged in)</w:t>
      </w:r>
      <w:r w:rsidRPr="00C01C06">
        <w:rPr>
          <w:rFonts w:ascii="Tahoma" w:hAnsi="Tahoma" w:cs="Tahoma" w:hint="cs"/>
          <w:b w:val="0"/>
          <w:bCs w:val="0"/>
          <w:kern w:val="32"/>
          <w:sz w:val="20"/>
          <w:rtl/>
        </w:rPr>
        <w:t xml:space="preserve"> אינה מוגדרת כראוי.</w:t>
      </w:r>
    </w:p>
    <w:p w14:paraId="1544478F"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7779FCE8" w14:textId="6DA3E7A0"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1DE846D2" w14:textId="61534221"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2F1A78C" w14:textId="3587C00F"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3BB5AE14"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43E417CC"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071C17B" w14:textId="329F5498" w:rsidR="00417491" w:rsidRPr="00C01C06" w:rsidRDefault="00417491" w:rsidP="00EF4461">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network connectivity during connected-standby (plugged in)</w:t>
      </w:r>
      <w:r w:rsidRPr="00C01C06">
        <w:rPr>
          <w:rFonts w:ascii="Tahoma" w:hAnsi="Tahoma" w:cs="Tahoma" w:hint="cs"/>
          <w:b w:val="0"/>
          <w:bCs w:val="0"/>
          <w:sz w:val="20"/>
          <w:rtl/>
        </w:rPr>
        <w:t xml:space="preserve"> מאפשרת לשלוט בהגדרות הרשת במצב שינה. ההגדרה מבטיחה כי המחשב לא יהיה נגי</w:t>
      </w:r>
      <w:r w:rsidR="00DB3BF0">
        <w:rPr>
          <w:rFonts w:ascii="Tahoma" w:hAnsi="Tahoma" w:cs="Tahoma" w:hint="cs"/>
          <w:b w:val="0"/>
          <w:bCs w:val="0"/>
          <w:sz w:val="20"/>
          <w:rtl/>
        </w:rPr>
        <w:t>ש</w:t>
      </w:r>
      <w:r w:rsidRPr="00C01C06">
        <w:rPr>
          <w:rFonts w:ascii="Tahoma" w:hAnsi="Tahoma" w:cs="Tahoma" w:hint="cs"/>
          <w:b w:val="0"/>
          <w:bCs w:val="0"/>
          <w:sz w:val="20"/>
          <w:rtl/>
        </w:rPr>
        <w:t xml:space="preserve"> לתוקפים דרך רשת </w:t>
      </w:r>
      <w:r w:rsidRPr="00C01C06">
        <w:rPr>
          <w:rFonts w:ascii="Tahoma" w:hAnsi="Tahoma" w:cs="Tahoma" w:hint="cs"/>
          <w:b w:val="0"/>
          <w:bCs w:val="0"/>
          <w:sz w:val="20"/>
        </w:rPr>
        <w:t>WLAN</w:t>
      </w:r>
      <w:r w:rsidRPr="00C01C06">
        <w:rPr>
          <w:rFonts w:ascii="Tahoma" w:hAnsi="Tahoma" w:cs="Tahoma" w:hint="cs"/>
          <w:b w:val="0"/>
          <w:bCs w:val="0"/>
          <w:sz w:val="20"/>
          <w:rtl/>
        </w:rPr>
        <w:t xml:space="preserve"> כשהוא נותר במצב שינה.</w:t>
      </w:r>
    </w:p>
    <w:p w14:paraId="47185364" w14:textId="3E393499" w:rsidR="00417491" w:rsidRPr="00C01C06" w:rsidRDefault="00417491" w:rsidP="00EF4461">
      <w:pPr>
        <w:pStyle w:val="3SubTitle"/>
        <w:numPr>
          <w:ilvl w:val="0"/>
          <w:numId w:val="54"/>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Require a password when a computer wakes (plugged in)</w:t>
      </w:r>
      <w:r w:rsidRPr="00C01C06">
        <w:rPr>
          <w:rFonts w:ascii="Tahoma" w:hAnsi="Tahoma" w:cs="Tahoma" w:hint="cs"/>
          <w:b w:val="0"/>
          <w:bCs w:val="0"/>
          <w:sz w:val="20"/>
          <w:rtl/>
        </w:rPr>
        <w:t xml:space="preserve"> מציינת האם המשתמש יתבקש להזין סיסמה ביציאה ממצב שינה. הפעלת ההגדרה מבטיחה שכל משתמש שישתמש במחשב לאחר מצב שינה יצטרך להזין פרטי הזדהות</w:t>
      </w:r>
      <w:r w:rsidR="00DB3BF0">
        <w:rPr>
          <w:rFonts w:ascii="Tahoma" w:hAnsi="Tahoma" w:cs="Tahoma" w:hint="cs"/>
          <w:b w:val="0"/>
          <w:bCs w:val="0"/>
          <w:sz w:val="20"/>
          <w:rtl/>
        </w:rPr>
        <w:t xml:space="preserve"> מחדש</w:t>
      </w:r>
      <w:r w:rsidRPr="00C01C06">
        <w:rPr>
          <w:rFonts w:ascii="Tahoma" w:hAnsi="Tahoma" w:cs="Tahoma" w:hint="cs"/>
          <w:b w:val="0"/>
          <w:bCs w:val="0"/>
          <w:sz w:val="20"/>
          <w:rtl/>
        </w:rPr>
        <w:t>.</w:t>
      </w:r>
    </w:p>
    <w:p w14:paraId="0B43F6A7"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95A178B"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network connectivity during connected-standby (plugged in)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 </w:t>
      </w:r>
      <w:r w:rsidRPr="00C01C06">
        <w:rPr>
          <w:rFonts w:ascii="Tahoma" w:hAnsi="Tahoma" w:cs="Tahoma"/>
          <w:sz w:val="20"/>
          <w:szCs w:val="20"/>
          <w:rtl/>
        </w:rPr>
        <w:br/>
      </w:r>
      <w:r w:rsidRPr="00C01C06">
        <w:rPr>
          <w:rFonts w:ascii="Tahoma" w:hAnsi="Tahoma" w:cs="Tahoma"/>
          <w:sz w:val="20"/>
          <w:szCs w:val="20"/>
        </w:rPr>
        <w:t>Computer Configuration\Policies\Administrative Templates\System\Power Management\Sleep Settings\Allow network connectivity during connected-standby (plugged in)</w:t>
      </w:r>
      <w:r w:rsidRPr="00C01C06">
        <w:rPr>
          <w:rFonts w:ascii="Tahoma" w:hAnsi="Tahoma" w:cs="Tahoma"/>
          <w:sz w:val="20"/>
          <w:szCs w:val="20"/>
          <w:rtl/>
        </w:rPr>
        <w:br/>
      </w:r>
    </w:p>
    <w:p w14:paraId="20461626"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Require a password when a computer wakes (plugged 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Templates\System\Power Management\Sleep Settings\Require a password when a computer wakes (plugged in)</w:t>
      </w:r>
    </w:p>
    <w:p w14:paraId="3BCC83CD" w14:textId="77777777" w:rsidR="00417491" w:rsidRPr="00C01C06" w:rsidRDefault="00417491" w:rsidP="00417491">
      <w:pPr>
        <w:rPr>
          <w:rFonts w:ascii="Tahoma" w:hAnsi="Tahoma" w:cs="Tahoma"/>
          <w:color w:val="FFFFFF" w:themeColor="background1"/>
          <w:sz w:val="20"/>
          <w:szCs w:val="20"/>
          <w:rtl/>
        </w:rPr>
      </w:pPr>
    </w:p>
    <w:p w14:paraId="2FE91AB4" w14:textId="77777777" w:rsidR="00417491" w:rsidRPr="00C01C06" w:rsidRDefault="00417491" w:rsidP="00417491">
      <w:pPr>
        <w:rPr>
          <w:rFonts w:ascii="Tahoma" w:hAnsi="Tahoma" w:cs="Tahoma"/>
          <w:color w:val="FFFFFF" w:themeColor="background1"/>
          <w:sz w:val="20"/>
          <w:szCs w:val="20"/>
          <w:rtl/>
        </w:rPr>
      </w:pPr>
    </w:p>
    <w:p w14:paraId="1CB22CF5" w14:textId="77777777" w:rsidR="00417491" w:rsidRPr="00C01C06" w:rsidRDefault="00417491" w:rsidP="00417491">
      <w:pPr>
        <w:rPr>
          <w:rFonts w:ascii="Tahoma" w:hAnsi="Tahoma" w:cs="Tahoma"/>
          <w:color w:val="FFFFFF" w:themeColor="background1"/>
          <w:sz w:val="20"/>
          <w:szCs w:val="20"/>
          <w:rtl/>
        </w:rPr>
      </w:pPr>
    </w:p>
    <w:p w14:paraId="7A736401" w14:textId="77777777" w:rsidR="00417491" w:rsidRPr="00C01C06" w:rsidRDefault="00417491" w:rsidP="00417491">
      <w:pPr>
        <w:rPr>
          <w:rFonts w:ascii="Tahoma" w:hAnsi="Tahoma" w:cs="Tahoma"/>
          <w:color w:val="FFFFFF" w:themeColor="background1"/>
          <w:sz w:val="20"/>
          <w:szCs w:val="20"/>
          <w:rtl/>
        </w:rPr>
      </w:pPr>
    </w:p>
    <w:p w14:paraId="37D072A0" w14:textId="77777777" w:rsidR="00417491" w:rsidRPr="00C01C06" w:rsidRDefault="00417491" w:rsidP="00417491">
      <w:pPr>
        <w:rPr>
          <w:rFonts w:ascii="Tahoma" w:hAnsi="Tahoma" w:cs="Tahoma"/>
          <w:color w:val="FFFFFF" w:themeColor="background1"/>
          <w:sz w:val="20"/>
          <w:szCs w:val="20"/>
          <w:rtl/>
        </w:rPr>
      </w:pPr>
    </w:p>
    <w:p w14:paraId="52CA2C21" w14:textId="77777777" w:rsidR="00417491" w:rsidRPr="00C01C06" w:rsidRDefault="00417491" w:rsidP="00417491">
      <w:pPr>
        <w:rPr>
          <w:rFonts w:ascii="Tahoma" w:hAnsi="Tahoma" w:cs="Tahoma"/>
          <w:color w:val="FFFFFF" w:themeColor="background1"/>
          <w:sz w:val="20"/>
          <w:szCs w:val="20"/>
          <w:rtl/>
        </w:rPr>
      </w:pPr>
    </w:p>
    <w:p w14:paraId="310BDD2F" w14:textId="77777777" w:rsidR="00417491" w:rsidRPr="00C01C06" w:rsidRDefault="00417491" w:rsidP="00417491">
      <w:pPr>
        <w:rPr>
          <w:rFonts w:ascii="Tahoma" w:hAnsi="Tahoma" w:cs="Tahoma"/>
          <w:color w:val="FFFFFF" w:themeColor="background1"/>
          <w:sz w:val="20"/>
          <w:szCs w:val="20"/>
          <w:rtl/>
        </w:rPr>
      </w:pPr>
    </w:p>
    <w:p w14:paraId="2F311CD5" w14:textId="77777777" w:rsidR="00417491" w:rsidRPr="00C01C06" w:rsidRDefault="00417491" w:rsidP="00417491">
      <w:pPr>
        <w:rPr>
          <w:rFonts w:ascii="Tahoma" w:hAnsi="Tahoma" w:cs="Tahoma"/>
          <w:color w:val="FFFFFF" w:themeColor="background1"/>
          <w:sz w:val="20"/>
          <w:szCs w:val="20"/>
          <w:rtl/>
        </w:rPr>
      </w:pPr>
    </w:p>
    <w:p w14:paraId="0A2BD92B" w14:textId="77777777" w:rsidR="00417491" w:rsidRPr="00C01C06" w:rsidRDefault="00417491" w:rsidP="00EF4461">
      <w:pPr>
        <w:pStyle w:val="a0"/>
        <w:numPr>
          <w:ilvl w:val="1"/>
          <w:numId w:val="5"/>
        </w:numPr>
        <w:bidi/>
        <w:ind w:left="935" w:hanging="935"/>
        <w:rPr>
          <w:rFonts w:ascii="Tahoma" w:hAnsi="Tahoma" w:cs="Tahoma"/>
          <w:lang w:bidi="he-IL"/>
        </w:rPr>
      </w:pPr>
      <w:bookmarkStart w:id="72" w:name="_Toc56326363"/>
      <w:bookmarkStart w:id="73" w:name="_Toc63855015"/>
      <w:r w:rsidRPr="00C01C06">
        <w:rPr>
          <w:rFonts w:ascii="Tahoma" w:hAnsi="Tahoma" w:cs="Tahoma" w:hint="cs"/>
          <w:rtl/>
          <w:lang w:bidi="he-IL"/>
        </w:rPr>
        <w:lastRenderedPageBreak/>
        <w:t>ליקויים בהגדרות ה-</w:t>
      </w:r>
      <w:r w:rsidRPr="00C01C06">
        <w:rPr>
          <w:rFonts w:ascii="Tahoma" w:hAnsi="Tahoma" w:cs="Tahoma" w:hint="cs"/>
          <w:lang w:bidi="he-IL"/>
        </w:rPr>
        <w:t>RPC</w:t>
      </w:r>
      <w:r w:rsidRPr="00C01C06">
        <w:rPr>
          <w:rFonts w:ascii="Tahoma" w:hAnsi="Tahoma" w:cs="Tahoma" w:hint="cs"/>
          <w:rtl/>
          <w:lang w:bidi="he-IL"/>
        </w:rPr>
        <w:t>.</w:t>
      </w:r>
      <w:bookmarkEnd w:id="72"/>
      <w:bookmarkEnd w:id="73"/>
    </w:p>
    <w:p w14:paraId="4F370C87"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DE882F1"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BF4209B" w14:textId="257D22F6" w:rsidR="00417491" w:rsidRPr="00C01C06" w:rsidRDefault="00417491" w:rsidP="00EF4461">
      <w:pPr>
        <w:pStyle w:val="3SubTitle"/>
        <w:numPr>
          <w:ilvl w:val="0"/>
          <w:numId w:val="55"/>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RPC Endpoint Mapper Client Authentication</w:t>
      </w:r>
      <w:r w:rsidRPr="00C01C06">
        <w:rPr>
          <w:rFonts w:ascii="Tahoma" w:hAnsi="Tahoma" w:cs="Tahoma" w:hint="cs"/>
          <w:b w:val="0"/>
          <w:bCs w:val="0"/>
          <w:sz w:val="20"/>
          <w:rtl/>
        </w:rPr>
        <w:t xml:space="preserve"> אינה מוגדרת כראוי.</w:t>
      </w:r>
    </w:p>
    <w:p w14:paraId="4F93B7F8" w14:textId="4CB305BE" w:rsidR="00417491" w:rsidRPr="00C01C06" w:rsidRDefault="00417491" w:rsidP="00EF4461">
      <w:pPr>
        <w:pStyle w:val="3SubTitle"/>
        <w:numPr>
          <w:ilvl w:val="0"/>
          <w:numId w:val="55"/>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Restrict Unauthenticated RPC clients</w:t>
      </w:r>
      <w:r w:rsidRPr="00C01C06">
        <w:rPr>
          <w:rFonts w:ascii="Tahoma" w:hAnsi="Tahoma" w:cs="Tahoma" w:hint="cs"/>
          <w:b w:val="0"/>
          <w:bCs w:val="0"/>
          <w:sz w:val="20"/>
          <w:rtl/>
        </w:rPr>
        <w:t xml:space="preserve"> אינה מוגדרת כראוי.</w:t>
      </w:r>
    </w:p>
    <w:p w14:paraId="710580E1"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7B2E2521" w14:textId="2B9D34B5"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34536AAF" w14:textId="7CF035BF"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F30939D" w14:textId="21F5AE43"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059BD84A"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46C531E0"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1617318C" w14:textId="77777777" w:rsidR="00417491" w:rsidRPr="00C01C06" w:rsidRDefault="00417491" w:rsidP="00EF4461">
      <w:pPr>
        <w:pStyle w:val="3SubTitle"/>
        <w:numPr>
          <w:ilvl w:val="0"/>
          <w:numId w:val="5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RPC Endpoint Mapper Client Authentication</w:t>
      </w:r>
      <w:r w:rsidRPr="00C01C06">
        <w:rPr>
          <w:rFonts w:ascii="Tahoma" w:hAnsi="Tahoma" w:cs="Tahoma" w:hint="cs"/>
          <w:b w:val="0"/>
          <w:bCs w:val="0"/>
          <w:sz w:val="20"/>
          <w:rtl/>
        </w:rPr>
        <w:t xml:space="preserve"> קובעת האם לקוחות </w:t>
      </w:r>
      <w:r w:rsidRPr="00C01C06">
        <w:rPr>
          <w:rFonts w:ascii="Tahoma" w:hAnsi="Tahoma" w:cs="Tahoma" w:hint="cs"/>
          <w:b w:val="0"/>
          <w:bCs w:val="0"/>
          <w:sz w:val="20"/>
        </w:rPr>
        <w:t>RPC</w:t>
      </w:r>
      <w:r w:rsidRPr="00C01C06">
        <w:rPr>
          <w:rFonts w:ascii="Tahoma" w:hAnsi="Tahoma" w:cs="Tahoma" w:hint="cs"/>
          <w:b w:val="0"/>
          <w:bCs w:val="0"/>
          <w:sz w:val="20"/>
          <w:rtl/>
        </w:rPr>
        <w:t xml:space="preserve"> מאומתים באמצעות ה-</w:t>
      </w:r>
      <w:r w:rsidRPr="00C01C06">
        <w:rPr>
          <w:rFonts w:ascii="Tahoma" w:hAnsi="Tahoma" w:cs="Tahoma"/>
          <w:b w:val="0"/>
          <w:bCs w:val="0"/>
          <w:sz w:val="20"/>
        </w:rPr>
        <w:t>Endpoint Mapper Service</w:t>
      </w:r>
      <w:r w:rsidRPr="00C01C06">
        <w:rPr>
          <w:rFonts w:ascii="Tahoma" w:hAnsi="Tahoma" w:cs="Tahoma" w:hint="cs"/>
          <w:b w:val="0"/>
          <w:bCs w:val="0"/>
          <w:sz w:val="20"/>
          <w:rtl/>
        </w:rPr>
        <w:t xml:space="preserve"> כאשר השיחה שהם מבצעים מכילה פרטי אימות. גישה אנונימית לשירותי </w:t>
      </w:r>
      <w:r w:rsidRPr="00C01C06">
        <w:rPr>
          <w:rFonts w:ascii="Tahoma" w:hAnsi="Tahoma" w:cs="Tahoma" w:hint="cs"/>
          <w:b w:val="0"/>
          <w:bCs w:val="0"/>
          <w:sz w:val="20"/>
        </w:rPr>
        <w:t>RPC</w:t>
      </w:r>
      <w:r w:rsidRPr="00C01C06">
        <w:rPr>
          <w:rFonts w:ascii="Tahoma" w:hAnsi="Tahoma" w:cs="Tahoma" w:hint="cs"/>
          <w:b w:val="0"/>
          <w:bCs w:val="0"/>
          <w:sz w:val="20"/>
          <w:rtl/>
        </w:rPr>
        <w:t xml:space="preserve"> עלולה לגרום לגילוי מידע למשתמשים לא מאומתים.</w:t>
      </w:r>
    </w:p>
    <w:p w14:paraId="12D4932A" w14:textId="3996E737" w:rsidR="00417491" w:rsidRPr="00C01C06" w:rsidRDefault="00417491" w:rsidP="00EF4461">
      <w:pPr>
        <w:pStyle w:val="3SubTitle"/>
        <w:numPr>
          <w:ilvl w:val="0"/>
          <w:numId w:val="5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Restrict Unauthenticated RPC clients</w:t>
      </w:r>
      <w:r w:rsidRPr="00C01C06">
        <w:rPr>
          <w:rFonts w:ascii="Tahoma" w:hAnsi="Tahoma" w:cs="Tahoma" w:hint="cs"/>
          <w:b w:val="0"/>
          <w:bCs w:val="0"/>
          <w:sz w:val="20"/>
          <w:rtl/>
        </w:rPr>
        <w:t xml:space="preserve"> שולטת </w:t>
      </w:r>
      <w:r w:rsidR="00DB3BF0">
        <w:rPr>
          <w:rFonts w:ascii="Tahoma" w:hAnsi="Tahoma" w:cs="Tahoma" w:hint="cs"/>
          <w:b w:val="0"/>
          <w:bCs w:val="0"/>
          <w:sz w:val="20"/>
          <w:rtl/>
        </w:rPr>
        <w:t>באופן טיפול</w:t>
      </w:r>
      <w:r w:rsidR="00DB3BF0" w:rsidRPr="00C01C06">
        <w:rPr>
          <w:rFonts w:ascii="Tahoma" w:hAnsi="Tahoma" w:cs="Tahoma" w:hint="cs"/>
          <w:b w:val="0"/>
          <w:bCs w:val="0"/>
          <w:sz w:val="20"/>
          <w:rtl/>
        </w:rPr>
        <w:t xml:space="preserve"> </w:t>
      </w:r>
      <w:r w:rsidRPr="00C01C06">
        <w:rPr>
          <w:rFonts w:ascii="Tahoma" w:hAnsi="Tahoma" w:cs="Tahoma" w:hint="cs"/>
          <w:b w:val="0"/>
          <w:bCs w:val="0"/>
          <w:sz w:val="20"/>
          <w:rtl/>
        </w:rPr>
        <w:t>שרת ה-</w:t>
      </w:r>
      <w:r w:rsidRPr="00C01C06">
        <w:rPr>
          <w:rFonts w:ascii="Tahoma" w:hAnsi="Tahoma" w:cs="Tahoma" w:hint="cs"/>
          <w:b w:val="0"/>
          <w:bCs w:val="0"/>
          <w:sz w:val="20"/>
        </w:rPr>
        <w:t>RPC</w:t>
      </w:r>
      <w:r w:rsidRPr="00C01C06">
        <w:rPr>
          <w:rFonts w:ascii="Tahoma" w:hAnsi="Tahoma" w:cs="Tahoma" w:hint="cs"/>
          <w:b w:val="0"/>
          <w:bCs w:val="0"/>
          <w:sz w:val="20"/>
          <w:rtl/>
        </w:rPr>
        <w:t>בלקוחות לא מאומתים המתחברים לשרת. הגדרה זו עלולה להשפיע על מגוון רחב של פעולות כולל עיבוד ה-</w:t>
      </w:r>
      <w:r w:rsidRPr="00C01C06">
        <w:rPr>
          <w:rFonts w:ascii="Tahoma" w:hAnsi="Tahoma" w:cs="Tahoma" w:hint="cs"/>
          <w:b w:val="0"/>
          <w:bCs w:val="0"/>
          <w:sz w:val="20"/>
        </w:rPr>
        <w:t>GPO</w:t>
      </w:r>
      <w:r w:rsidRPr="00C01C06">
        <w:rPr>
          <w:rFonts w:ascii="Tahoma" w:hAnsi="Tahoma" w:cs="Tahoma" w:hint="cs"/>
          <w:b w:val="0"/>
          <w:bCs w:val="0"/>
          <w:sz w:val="20"/>
          <w:rtl/>
        </w:rPr>
        <w:t xml:space="preserve"> עצמו. תקשורת </w:t>
      </w:r>
      <w:r w:rsidRPr="00C01C06">
        <w:rPr>
          <w:rFonts w:ascii="Tahoma" w:hAnsi="Tahoma" w:cs="Tahoma" w:hint="cs"/>
          <w:b w:val="0"/>
          <w:bCs w:val="0"/>
          <w:sz w:val="20"/>
        </w:rPr>
        <w:t>RPC</w:t>
      </w:r>
      <w:r w:rsidRPr="00C01C06">
        <w:rPr>
          <w:rFonts w:ascii="Tahoma" w:hAnsi="Tahoma" w:cs="Tahoma" w:hint="cs"/>
          <w:b w:val="0"/>
          <w:bCs w:val="0"/>
          <w:sz w:val="20"/>
          <w:rtl/>
        </w:rPr>
        <w:t xml:space="preserve"> שאינה מאומתת יכולה ליצור פגיעות.</w:t>
      </w:r>
    </w:p>
    <w:p w14:paraId="001E7ACB"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C596AA1"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RPC Endpoint Mapper Client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Procedure Call\Enable RPC Endpoint Mapper Client Authentication</w:t>
      </w:r>
      <w:r w:rsidRPr="00C01C06">
        <w:rPr>
          <w:rFonts w:ascii="Tahoma" w:hAnsi="Tahoma" w:cs="Tahoma"/>
          <w:sz w:val="20"/>
          <w:szCs w:val="20"/>
        </w:rPr>
        <w:br/>
      </w:r>
    </w:p>
    <w:p w14:paraId="7D5C74C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Restrict Unauthenticated RPC clients</w:t>
      </w:r>
      <w:r w:rsidRPr="00C01C06">
        <w:rPr>
          <w:rFonts w:ascii="Tahoma" w:hAnsi="Tahoma" w:cs="Tahoma"/>
          <w:sz w:val="20"/>
          <w:szCs w:val="20"/>
          <w:rtl/>
        </w:rPr>
        <w:t xml:space="preserve"> כ-</w:t>
      </w:r>
      <w:r w:rsidRPr="00C01C06">
        <w:rPr>
          <w:rFonts w:ascii="Tahoma" w:hAnsi="Tahoma" w:cs="Tahoma"/>
          <w:sz w:val="20"/>
          <w:szCs w:val="20"/>
        </w:rPr>
        <w:t>Enabled: Authenticated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Procedure Call\Restrict Unauthenticated RPC clients</w:t>
      </w:r>
    </w:p>
    <w:p w14:paraId="5EF82FA2" w14:textId="77777777" w:rsidR="00417491" w:rsidRPr="00C01C06" w:rsidRDefault="00417491" w:rsidP="00417491">
      <w:pPr>
        <w:rPr>
          <w:rFonts w:ascii="Tahoma" w:hAnsi="Tahoma" w:cs="Tahoma"/>
          <w:color w:val="FFFFFF" w:themeColor="background1"/>
          <w:sz w:val="20"/>
          <w:szCs w:val="20"/>
        </w:rPr>
      </w:pPr>
    </w:p>
    <w:p w14:paraId="72484F1D" w14:textId="77777777" w:rsidR="00417491" w:rsidRPr="00C01C06" w:rsidRDefault="00417491" w:rsidP="00417491">
      <w:pPr>
        <w:rPr>
          <w:rFonts w:ascii="Tahoma" w:hAnsi="Tahoma" w:cs="Tahoma"/>
          <w:color w:val="FFFFFF" w:themeColor="background1"/>
          <w:sz w:val="20"/>
          <w:szCs w:val="20"/>
        </w:rPr>
      </w:pPr>
    </w:p>
    <w:p w14:paraId="5B0FEFA3" w14:textId="77777777" w:rsidR="00417491" w:rsidRPr="00C01C06" w:rsidRDefault="00417491" w:rsidP="00417491">
      <w:pPr>
        <w:rPr>
          <w:rFonts w:ascii="Tahoma" w:hAnsi="Tahoma" w:cs="Tahoma"/>
          <w:color w:val="FFFFFF" w:themeColor="background1"/>
          <w:sz w:val="20"/>
          <w:szCs w:val="20"/>
        </w:rPr>
      </w:pPr>
    </w:p>
    <w:p w14:paraId="0D6933D5" w14:textId="77777777" w:rsidR="00417491" w:rsidRPr="00C01C06" w:rsidRDefault="00417491" w:rsidP="00417491">
      <w:pPr>
        <w:rPr>
          <w:rFonts w:ascii="Tahoma" w:hAnsi="Tahoma" w:cs="Tahoma"/>
          <w:color w:val="FFFFFF" w:themeColor="background1"/>
          <w:sz w:val="20"/>
          <w:szCs w:val="20"/>
        </w:rPr>
      </w:pPr>
    </w:p>
    <w:p w14:paraId="17F63046" w14:textId="77777777" w:rsidR="00417491" w:rsidRPr="00C01C06" w:rsidRDefault="00417491" w:rsidP="00417491">
      <w:pPr>
        <w:rPr>
          <w:rFonts w:ascii="Tahoma" w:hAnsi="Tahoma" w:cs="Tahoma"/>
          <w:color w:val="FFFFFF" w:themeColor="background1"/>
          <w:sz w:val="20"/>
          <w:szCs w:val="20"/>
        </w:rPr>
      </w:pPr>
    </w:p>
    <w:p w14:paraId="5AA6A241" w14:textId="77777777" w:rsidR="00417491" w:rsidRPr="00C01C06" w:rsidRDefault="00417491" w:rsidP="00417491">
      <w:pPr>
        <w:rPr>
          <w:rFonts w:ascii="Tahoma" w:hAnsi="Tahoma" w:cs="Tahoma"/>
          <w:color w:val="FFFFFF" w:themeColor="background1"/>
          <w:sz w:val="20"/>
          <w:szCs w:val="20"/>
        </w:rPr>
      </w:pPr>
    </w:p>
    <w:p w14:paraId="45AB73A0" w14:textId="77777777" w:rsidR="00417491" w:rsidRPr="00C01C06" w:rsidRDefault="00417491" w:rsidP="00417491">
      <w:pPr>
        <w:rPr>
          <w:rFonts w:ascii="Tahoma" w:hAnsi="Tahoma" w:cs="Tahoma"/>
          <w:color w:val="FFFFFF" w:themeColor="background1"/>
          <w:sz w:val="20"/>
          <w:szCs w:val="20"/>
        </w:rPr>
      </w:pPr>
    </w:p>
    <w:p w14:paraId="5D7F9D0F" w14:textId="77777777" w:rsidR="00417491" w:rsidRPr="00C01C06" w:rsidRDefault="00417491" w:rsidP="00417491">
      <w:pPr>
        <w:rPr>
          <w:rFonts w:ascii="Tahoma" w:hAnsi="Tahoma" w:cs="Tahoma"/>
          <w:color w:val="FFFFFF" w:themeColor="background1"/>
          <w:sz w:val="20"/>
          <w:szCs w:val="20"/>
        </w:rPr>
      </w:pPr>
    </w:p>
    <w:p w14:paraId="03B943C9" w14:textId="77777777" w:rsidR="00417491" w:rsidRPr="00C01C06" w:rsidRDefault="00417491" w:rsidP="00417491">
      <w:pPr>
        <w:rPr>
          <w:rFonts w:ascii="Tahoma" w:hAnsi="Tahoma" w:cs="Tahoma"/>
          <w:color w:val="FFFFFF" w:themeColor="background1"/>
          <w:sz w:val="20"/>
          <w:szCs w:val="20"/>
        </w:rPr>
      </w:pPr>
    </w:p>
    <w:p w14:paraId="756A28BE" w14:textId="77777777" w:rsidR="00417491" w:rsidRPr="00C01C06" w:rsidRDefault="00417491" w:rsidP="00EF4461">
      <w:pPr>
        <w:pStyle w:val="a0"/>
        <w:numPr>
          <w:ilvl w:val="1"/>
          <w:numId w:val="5"/>
        </w:numPr>
        <w:bidi/>
        <w:ind w:left="935" w:hanging="935"/>
        <w:rPr>
          <w:rFonts w:ascii="Tahoma" w:hAnsi="Tahoma" w:cs="Tahoma"/>
          <w:lang w:bidi="he-IL"/>
        </w:rPr>
      </w:pPr>
      <w:bookmarkStart w:id="74" w:name="_Toc56326364"/>
      <w:bookmarkStart w:id="75" w:name="_Toc63855016"/>
      <w:r w:rsidRPr="00C01C06">
        <w:rPr>
          <w:rFonts w:ascii="Tahoma" w:hAnsi="Tahoma" w:cs="Tahoma" w:hint="cs"/>
          <w:rtl/>
          <w:lang w:bidi="he-IL"/>
        </w:rPr>
        <w:lastRenderedPageBreak/>
        <w:t>ליקויים בהגדרות ה-</w:t>
      </w:r>
      <w:r w:rsidRPr="00C01C06">
        <w:rPr>
          <w:rFonts w:ascii="Tahoma" w:hAnsi="Tahoma" w:cs="Tahoma" w:hint="cs"/>
          <w:lang w:bidi="he-IL"/>
        </w:rPr>
        <w:t>A</w:t>
      </w:r>
      <w:r w:rsidRPr="00C01C06">
        <w:rPr>
          <w:rFonts w:ascii="Tahoma" w:hAnsi="Tahoma" w:cs="Tahoma"/>
          <w:lang w:bidi="he-IL"/>
        </w:rPr>
        <w:t>utoPlay</w:t>
      </w:r>
      <w:r w:rsidRPr="00C01C06">
        <w:rPr>
          <w:rFonts w:ascii="Tahoma" w:hAnsi="Tahoma" w:cs="Tahoma" w:hint="cs"/>
          <w:rtl/>
          <w:lang w:bidi="he-IL"/>
        </w:rPr>
        <w:t>.</w:t>
      </w:r>
      <w:bookmarkEnd w:id="74"/>
      <w:bookmarkEnd w:id="75"/>
    </w:p>
    <w:p w14:paraId="04AA001B"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8D2C1B0"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85D210E" w14:textId="6D310A9C" w:rsidR="00417491" w:rsidRPr="00C01C06" w:rsidRDefault="00417491" w:rsidP="00EF4461">
      <w:pPr>
        <w:pStyle w:val="3SubTitle"/>
        <w:numPr>
          <w:ilvl w:val="0"/>
          <w:numId w:val="57"/>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Disallow Autoplay for non-volume devices</w:t>
      </w:r>
      <w:r w:rsidRPr="00C01C06">
        <w:rPr>
          <w:rFonts w:ascii="Tahoma" w:hAnsi="Tahoma" w:cs="Tahoma" w:hint="cs"/>
          <w:b w:val="0"/>
          <w:bCs w:val="0"/>
          <w:sz w:val="20"/>
          <w:rtl/>
        </w:rPr>
        <w:t xml:space="preserve"> אינה מוגדרת כראוי.</w:t>
      </w:r>
    </w:p>
    <w:p w14:paraId="47C9DEB1" w14:textId="0D70F684" w:rsidR="00417491" w:rsidRPr="0046461D" w:rsidRDefault="00417491" w:rsidP="00EF4461">
      <w:pPr>
        <w:pStyle w:val="3SubTitle"/>
        <w:numPr>
          <w:ilvl w:val="0"/>
          <w:numId w:val="57"/>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 xml:space="preserve">Set the default behavior for </w:t>
      </w:r>
      <w:proofErr w:type="spellStart"/>
      <w:r w:rsidRPr="00C01C06">
        <w:rPr>
          <w:rFonts w:ascii="Tahoma" w:hAnsi="Tahoma" w:cs="Tahoma"/>
          <w:b w:val="0"/>
          <w:bCs w:val="0"/>
          <w:sz w:val="20"/>
        </w:rPr>
        <w:t>AutoRun</w:t>
      </w:r>
      <w:proofErr w:type="spellEnd"/>
      <w:r w:rsidRPr="00C01C06">
        <w:rPr>
          <w:rFonts w:ascii="Tahoma" w:hAnsi="Tahoma" w:cs="Tahoma" w:hint="cs"/>
          <w:b w:val="0"/>
          <w:bCs w:val="0"/>
          <w:sz w:val="20"/>
          <w:rtl/>
        </w:rPr>
        <w:t xml:space="preserve"> אינה מוגדרת כראוי.</w:t>
      </w:r>
    </w:p>
    <w:p w14:paraId="5CB742AF" w14:textId="41ADD289" w:rsidR="0046461D" w:rsidRPr="00C01C06" w:rsidRDefault="0046461D" w:rsidP="0046461D">
      <w:pPr>
        <w:pStyle w:val="3SubTitle"/>
        <w:numPr>
          <w:ilvl w:val="0"/>
          <w:numId w:val="57"/>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Pr>
          <w:rFonts w:ascii="Tahoma" w:hAnsi="Tahoma" w:cs="Tahoma"/>
          <w:b w:val="0"/>
          <w:bCs w:val="0"/>
          <w:sz w:val="20"/>
        </w:rPr>
        <w:t>Turn Off AutoPlay</w:t>
      </w:r>
      <w:r>
        <w:rPr>
          <w:rFonts w:ascii="Tahoma" w:hAnsi="Tahoma" w:cs="Tahoma" w:hint="cs"/>
          <w:b w:val="0"/>
          <w:bCs w:val="0"/>
          <w:sz w:val="20"/>
          <w:rtl/>
        </w:rPr>
        <w:t xml:space="preserve"> אינה מוגדרת כראוי.</w:t>
      </w:r>
    </w:p>
    <w:p w14:paraId="26710684" w14:textId="77777777" w:rsidR="00417491" w:rsidRPr="00730922" w:rsidRDefault="00417491" w:rsidP="00417491">
      <w:pPr>
        <w:pStyle w:val="3SubTitle"/>
        <w:bidi/>
        <w:spacing w:before="0" w:after="0"/>
        <w:outlineLvl w:val="9"/>
        <w:rPr>
          <w:rFonts w:ascii="Tahoma" w:hAnsi="Tahoma" w:cs="Tahoma"/>
          <w:b w:val="0"/>
          <w:bCs w:val="0"/>
          <w:sz w:val="22"/>
          <w:szCs w:val="22"/>
          <w:rtl/>
        </w:rPr>
      </w:pPr>
    </w:p>
    <w:p w14:paraId="5913C41A" w14:textId="3264ED3E"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6570497" w14:textId="206D64B6"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33580B51" w14:textId="40E87D41"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53B702EF"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2EF862DE"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9F5A289" w14:textId="4472AE88" w:rsidR="00417491" w:rsidRPr="00C01C06" w:rsidRDefault="00417491" w:rsidP="00EF4461">
      <w:pPr>
        <w:pStyle w:val="3SubTitle"/>
        <w:numPr>
          <w:ilvl w:val="0"/>
          <w:numId w:val="5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Disallow Autoplay for non-volume devices</w:t>
      </w:r>
      <w:r w:rsidRPr="00C01C06">
        <w:rPr>
          <w:rFonts w:ascii="Tahoma" w:hAnsi="Tahoma" w:cs="Tahoma" w:hint="cs"/>
          <w:b w:val="0"/>
          <w:bCs w:val="0"/>
          <w:sz w:val="20"/>
          <w:rtl/>
        </w:rPr>
        <w:t xml:space="preserve"> אינה מאפשרת הפעלה אוטומטית למכשירי </w:t>
      </w:r>
      <w:r w:rsidRPr="00C01C06">
        <w:rPr>
          <w:rFonts w:ascii="Tahoma" w:hAnsi="Tahoma" w:cs="Tahoma" w:hint="cs"/>
          <w:b w:val="0"/>
          <w:bCs w:val="0"/>
          <w:sz w:val="20"/>
        </w:rPr>
        <w:t>MTP</w:t>
      </w:r>
      <w:r w:rsidRPr="00C01C06">
        <w:rPr>
          <w:rFonts w:ascii="Tahoma" w:hAnsi="Tahoma" w:cs="Tahoma" w:hint="cs"/>
          <w:b w:val="0"/>
          <w:bCs w:val="0"/>
          <w:sz w:val="20"/>
          <w:rtl/>
        </w:rPr>
        <w:t xml:space="preserve"> כגון מצלמות </w:t>
      </w:r>
      <w:r w:rsidR="00DB3BF0">
        <w:rPr>
          <w:rFonts w:ascii="Tahoma" w:hAnsi="Tahoma" w:cs="Tahoma" w:hint="cs"/>
          <w:b w:val="0"/>
          <w:bCs w:val="0"/>
          <w:sz w:val="20"/>
          <w:rtl/>
        </w:rPr>
        <w:t>ו</w:t>
      </w:r>
      <w:r w:rsidRPr="00C01C06">
        <w:rPr>
          <w:rFonts w:ascii="Tahoma" w:hAnsi="Tahoma" w:cs="Tahoma" w:hint="cs"/>
          <w:b w:val="0"/>
          <w:bCs w:val="0"/>
          <w:sz w:val="20"/>
          <w:rtl/>
        </w:rPr>
        <w:t>טלפונים. תוקף יכול להשתמש בהגדרה זו על מנת להפעיל תוכנית ולפגוע במחשב או בנתונים בו.</w:t>
      </w:r>
    </w:p>
    <w:p w14:paraId="2F692AFA" w14:textId="04B0AD8F" w:rsidR="00417491" w:rsidRDefault="00417491" w:rsidP="00EF4461">
      <w:pPr>
        <w:pStyle w:val="3SubTitle"/>
        <w:numPr>
          <w:ilvl w:val="0"/>
          <w:numId w:val="58"/>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 xml:space="preserve">Set the default behavior for </w:t>
      </w:r>
      <w:proofErr w:type="spellStart"/>
      <w:r w:rsidRPr="00C01C06">
        <w:rPr>
          <w:rFonts w:ascii="Tahoma" w:hAnsi="Tahoma" w:cs="Tahoma"/>
          <w:b w:val="0"/>
          <w:bCs w:val="0"/>
          <w:sz w:val="20"/>
        </w:rPr>
        <w:t>AutoRun</w:t>
      </w:r>
      <w:proofErr w:type="spellEnd"/>
      <w:r w:rsidRPr="00C01C06">
        <w:rPr>
          <w:rFonts w:ascii="Tahoma" w:hAnsi="Tahoma" w:cs="Tahoma" w:hint="cs"/>
          <w:b w:val="0"/>
          <w:bCs w:val="0"/>
          <w:sz w:val="20"/>
          <w:rtl/>
        </w:rPr>
        <w:t xml:space="preserve"> מגדירה את התנהגות ברירת המחדל עבור פקודות </w:t>
      </w:r>
      <w:r w:rsidRPr="00C01C06">
        <w:rPr>
          <w:rFonts w:ascii="Tahoma" w:hAnsi="Tahoma" w:cs="Tahoma"/>
          <w:b w:val="0"/>
          <w:bCs w:val="0"/>
          <w:sz w:val="20"/>
        </w:rPr>
        <w:t>autorun</w:t>
      </w:r>
      <w:r w:rsidRPr="00C01C06">
        <w:rPr>
          <w:rFonts w:ascii="Tahoma" w:hAnsi="Tahoma" w:cs="Tahoma" w:hint="cs"/>
          <w:b w:val="0"/>
          <w:bCs w:val="0"/>
          <w:sz w:val="20"/>
          <w:rtl/>
        </w:rPr>
        <w:t xml:space="preserve">. פקודות אלה נשמרות בדרך כלל בקבצים </w:t>
      </w:r>
      <w:r w:rsidRPr="00C01C06">
        <w:rPr>
          <w:rFonts w:ascii="Tahoma" w:hAnsi="Tahoma" w:cs="Tahoma"/>
          <w:b w:val="0"/>
          <w:bCs w:val="0"/>
          <w:sz w:val="20"/>
        </w:rPr>
        <w:t>autoru.inf</w:t>
      </w:r>
      <w:r w:rsidRPr="00C01C06">
        <w:rPr>
          <w:rFonts w:ascii="Tahoma" w:hAnsi="Tahoma" w:cs="Tahoma" w:hint="cs"/>
          <w:b w:val="0"/>
          <w:bCs w:val="0"/>
          <w:sz w:val="20"/>
          <w:rtl/>
        </w:rPr>
        <w:t xml:space="preserve">. </w:t>
      </w:r>
      <w:r w:rsidR="00DB3BF0">
        <w:rPr>
          <w:rFonts w:ascii="Tahoma" w:hAnsi="Tahoma" w:cs="Tahoma" w:hint="cs"/>
          <w:b w:val="0"/>
          <w:bCs w:val="0"/>
          <w:sz w:val="20"/>
          <w:rtl/>
        </w:rPr>
        <w:t xml:space="preserve">בעבר, </w:t>
      </w:r>
      <w:r w:rsidRPr="00C01C06">
        <w:rPr>
          <w:rFonts w:ascii="Tahoma" w:hAnsi="Tahoma" w:cs="Tahoma" w:hint="cs"/>
          <w:b w:val="0"/>
          <w:bCs w:val="0"/>
          <w:sz w:val="20"/>
          <w:rtl/>
        </w:rPr>
        <w:t xml:space="preserve">כאשר מדיה הכוללת פקודות </w:t>
      </w:r>
      <w:r w:rsidRPr="00C01C06">
        <w:rPr>
          <w:rFonts w:ascii="Tahoma" w:hAnsi="Tahoma" w:cs="Tahoma"/>
          <w:b w:val="0"/>
          <w:bCs w:val="0"/>
          <w:sz w:val="20"/>
        </w:rPr>
        <w:t>autorun</w:t>
      </w:r>
      <w:r w:rsidRPr="00C01C06">
        <w:rPr>
          <w:rFonts w:ascii="Tahoma" w:hAnsi="Tahoma" w:cs="Tahoma" w:hint="cs"/>
          <w:b w:val="0"/>
          <w:bCs w:val="0"/>
          <w:sz w:val="20"/>
          <w:rtl/>
        </w:rPr>
        <w:t xml:space="preserve"> הייתה מוכנסת, המערכת ביצעה את הפקודות באופן אוטומטי ללא שום התערבות, דבר שהוביל להרצת קוד ללא ידיעת המשתמש. על כן, ההגדרה המומלצת הינה לא להריץ שום פקודות </w:t>
      </w:r>
      <w:r w:rsidRPr="00C01C06">
        <w:rPr>
          <w:rFonts w:ascii="Tahoma" w:hAnsi="Tahoma" w:cs="Tahoma"/>
          <w:b w:val="0"/>
          <w:bCs w:val="0"/>
          <w:sz w:val="20"/>
        </w:rPr>
        <w:t>autorun</w:t>
      </w:r>
      <w:r w:rsidRPr="00C01C06">
        <w:rPr>
          <w:rFonts w:ascii="Tahoma" w:hAnsi="Tahoma" w:cs="Tahoma" w:hint="cs"/>
          <w:b w:val="0"/>
          <w:bCs w:val="0"/>
          <w:sz w:val="20"/>
          <w:rtl/>
        </w:rPr>
        <w:t>.</w:t>
      </w:r>
    </w:p>
    <w:p w14:paraId="6B515CF3" w14:textId="7E5753A5" w:rsidR="004B5ECA" w:rsidRPr="00C01C06" w:rsidRDefault="004B5ECA" w:rsidP="004B5ECA">
      <w:pPr>
        <w:pStyle w:val="3SubTitle"/>
        <w:numPr>
          <w:ilvl w:val="0"/>
          <w:numId w:val="58"/>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Turn off AutoPlay</w:t>
      </w:r>
      <w:r>
        <w:rPr>
          <w:rFonts w:ascii="Tahoma" w:hAnsi="Tahoma" w:cs="Tahoma" w:hint="cs"/>
          <w:b w:val="0"/>
          <w:bCs w:val="0"/>
          <w:sz w:val="20"/>
          <w:rtl/>
        </w:rPr>
        <w:t xml:space="preserve"> </w:t>
      </w:r>
      <w:r w:rsidR="00DB3BF0">
        <w:rPr>
          <w:rFonts w:ascii="Tahoma" w:hAnsi="Tahoma" w:cs="Tahoma" w:hint="cs"/>
          <w:b w:val="0"/>
          <w:bCs w:val="0"/>
          <w:sz w:val="20"/>
          <w:rtl/>
        </w:rPr>
        <w:t>שולטת על קריאה</w:t>
      </w:r>
      <w:r w:rsidR="000B26B0" w:rsidRPr="000B26B0">
        <w:rPr>
          <w:rFonts w:ascii="Tahoma" w:hAnsi="Tahoma" w:cs="Tahoma"/>
          <w:b w:val="0"/>
          <w:bCs w:val="0"/>
          <w:sz w:val="20"/>
          <w:rtl/>
        </w:rPr>
        <w:t xml:space="preserve"> מכונן ב</w:t>
      </w:r>
      <w:r w:rsidR="00DB3BF0">
        <w:rPr>
          <w:rFonts w:ascii="Tahoma" w:hAnsi="Tahoma" w:cs="Tahoma" w:hint="cs"/>
          <w:b w:val="0"/>
          <w:bCs w:val="0"/>
          <w:sz w:val="20"/>
          <w:rtl/>
        </w:rPr>
        <w:t>עת</w:t>
      </w:r>
      <w:r w:rsidR="000B26B0" w:rsidRPr="000B26B0">
        <w:rPr>
          <w:rFonts w:ascii="Tahoma" w:hAnsi="Tahoma" w:cs="Tahoma"/>
          <w:b w:val="0"/>
          <w:bCs w:val="0"/>
          <w:sz w:val="20"/>
          <w:rtl/>
        </w:rPr>
        <w:t xml:space="preserve"> </w:t>
      </w:r>
      <w:r w:rsidR="00DB3BF0">
        <w:rPr>
          <w:rFonts w:ascii="Tahoma" w:hAnsi="Tahoma" w:cs="Tahoma" w:hint="cs"/>
          <w:b w:val="0"/>
          <w:bCs w:val="0"/>
          <w:sz w:val="20"/>
          <w:rtl/>
        </w:rPr>
        <w:t>הכנסת</w:t>
      </w:r>
      <w:r w:rsidR="000B26B0" w:rsidRPr="000B26B0">
        <w:rPr>
          <w:rFonts w:ascii="Tahoma" w:hAnsi="Tahoma" w:cs="Tahoma"/>
          <w:b w:val="0"/>
          <w:bCs w:val="0"/>
          <w:sz w:val="20"/>
          <w:rtl/>
        </w:rPr>
        <w:t xml:space="preserve"> מדיה לכונן, מה שגורם לקובץ ההתקנה של תוכניות או מדי</w:t>
      </w:r>
      <w:r w:rsidR="00DB3BF0">
        <w:rPr>
          <w:rFonts w:ascii="Tahoma" w:hAnsi="Tahoma" w:cs="Tahoma" w:hint="cs"/>
          <w:b w:val="0"/>
          <w:bCs w:val="0"/>
          <w:sz w:val="20"/>
          <w:rtl/>
        </w:rPr>
        <w:t>ת</w:t>
      </w:r>
      <w:r w:rsidR="000B26B0" w:rsidRPr="000B26B0">
        <w:rPr>
          <w:rFonts w:ascii="Tahoma" w:hAnsi="Tahoma" w:cs="Tahoma"/>
          <w:b w:val="0"/>
          <w:bCs w:val="0"/>
          <w:sz w:val="20"/>
          <w:rtl/>
        </w:rPr>
        <w:t xml:space="preserve"> שמע להתחיל </w:t>
      </w:r>
      <w:r w:rsidR="00DB3BF0">
        <w:rPr>
          <w:rFonts w:ascii="Tahoma" w:hAnsi="Tahoma" w:cs="Tahoma" w:hint="cs"/>
          <w:b w:val="0"/>
          <w:bCs w:val="0"/>
          <w:sz w:val="20"/>
          <w:rtl/>
        </w:rPr>
        <w:t xml:space="preserve">לפעול </w:t>
      </w:r>
      <w:r w:rsidR="000B26B0" w:rsidRPr="000B26B0">
        <w:rPr>
          <w:rFonts w:ascii="Tahoma" w:hAnsi="Tahoma" w:cs="Tahoma"/>
          <w:b w:val="0"/>
          <w:bCs w:val="0"/>
          <w:sz w:val="20"/>
          <w:rtl/>
        </w:rPr>
        <w:t>מיד. תוקף יכול להשתמש בתכונה זו כדי להפעיל תוכנית לפגוע במחשב או בנתונים במחשב. הפעלה אוטומטית מושבתת כברירת מחדל בכמה סוגי כוננים נשלפים, כגון תקליטונים וכונני רשת, אך לא בכונני תקליטורים</w:t>
      </w:r>
      <w:r w:rsidR="003B4441">
        <w:rPr>
          <w:rFonts w:ascii="Tahoma" w:hAnsi="Tahoma" w:cs="Tahoma" w:hint="cs"/>
          <w:b w:val="0"/>
          <w:bCs w:val="0"/>
          <w:sz w:val="20"/>
          <w:rtl/>
        </w:rPr>
        <w:t>.</w:t>
      </w:r>
    </w:p>
    <w:p w14:paraId="70A27E0D"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4CAB2A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Disallow Autoplay for non-volume devices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Components\AutoPlay Policies\Disallow Autoplay for non-volume devices</w:t>
      </w:r>
      <w:r w:rsidRPr="00C01C06">
        <w:rPr>
          <w:rFonts w:ascii="Tahoma" w:hAnsi="Tahoma" w:cs="Tahoma"/>
          <w:sz w:val="20"/>
          <w:szCs w:val="20"/>
          <w:rtl/>
        </w:rPr>
        <w:br/>
      </w:r>
    </w:p>
    <w:p w14:paraId="4F2F1916" w14:textId="5C340A33" w:rsidR="00417491" w:rsidRDefault="00417491" w:rsidP="004B5ECA">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 xml:space="preserve">Set the default behavior for </w:t>
      </w:r>
      <w:proofErr w:type="spellStart"/>
      <w:r w:rsidRPr="00C01C06">
        <w:rPr>
          <w:rFonts w:ascii="Tahoma" w:hAnsi="Tahoma" w:cs="Tahoma"/>
          <w:sz w:val="20"/>
          <w:szCs w:val="20"/>
        </w:rPr>
        <w:t>AutoRun</w:t>
      </w:r>
      <w:proofErr w:type="spellEnd"/>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Do not execute any autorun commands</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Components\AutoPlay Policies\Set the default behavior for </w:t>
      </w:r>
      <w:proofErr w:type="spellStart"/>
      <w:r w:rsidRPr="00C01C06">
        <w:rPr>
          <w:rFonts w:ascii="Tahoma" w:hAnsi="Tahoma" w:cs="Tahoma"/>
          <w:sz w:val="20"/>
          <w:szCs w:val="20"/>
        </w:rPr>
        <w:t>AutoRun</w:t>
      </w:r>
      <w:proofErr w:type="spellEnd"/>
      <w:r w:rsidR="004B5ECA">
        <w:rPr>
          <w:rFonts w:ascii="Tahoma" w:hAnsi="Tahoma" w:cs="Tahoma"/>
          <w:sz w:val="20"/>
          <w:szCs w:val="20"/>
          <w:rtl/>
        </w:rPr>
        <w:br/>
      </w:r>
    </w:p>
    <w:p w14:paraId="6EF58674" w14:textId="1859A57C" w:rsidR="004B5ECA" w:rsidRPr="004B5ECA" w:rsidRDefault="004B5ECA" w:rsidP="004B5ECA">
      <w:pPr>
        <w:pStyle w:val="ListParagraph"/>
        <w:numPr>
          <w:ilvl w:val="0"/>
          <w:numId w:val="9"/>
        </w:numPr>
        <w:autoSpaceDE w:val="0"/>
        <w:autoSpaceDN w:val="0"/>
        <w:adjustRightInd w:val="0"/>
        <w:spacing w:after="0" w:line="240" w:lineRule="auto"/>
        <w:rPr>
          <w:rFonts w:ascii="Tahoma" w:hAnsi="Tahoma" w:cs="Tahoma"/>
          <w:sz w:val="20"/>
          <w:szCs w:val="20"/>
          <w:rtl/>
        </w:rPr>
      </w:pPr>
      <w:r>
        <w:rPr>
          <w:rFonts w:ascii="Tahoma" w:hAnsi="Tahoma" w:cs="Tahoma" w:hint="cs"/>
          <w:sz w:val="20"/>
          <w:szCs w:val="20"/>
          <w:rtl/>
        </w:rPr>
        <w:t xml:space="preserve">מומלץ להגדיר את ההגדרה </w:t>
      </w:r>
      <w:proofErr w:type="spellStart"/>
      <w:r>
        <w:rPr>
          <w:rFonts w:ascii="Tahoma" w:hAnsi="Tahoma" w:cs="Tahoma"/>
          <w:sz w:val="20"/>
          <w:szCs w:val="20"/>
        </w:rPr>
        <w:t>trun</w:t>
      </w:r>
      <w:proofErr w:type="spellEnd"/>
      <w:r>
        <w:rPr>
          <w:rFonts w:ascii="Tahoma" w:hAnsi="Tahoma" w:cs="Tahoma"/>
          <w:sz w:val="20"/>
          <w:szCs w:val="20"/>
        </w:rPr>
        <w:t xml:space="preserve"> off AutoPlay</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4B5ECA">
        <w:rPr>
          <w:rFonts w:ascii="Tahoma" w:hAnsi="Tahoma" w:cs="Tahoma"/>
          <w:sz w:val="20"/>
          <w:szCs w:val="20"/>
        </w:rPr>
        <w:t>Computer Configuration\Policies\Administrative Templates\Windows Components\AutoPlay Policies\Turn off Autoplay</w:t>
      </w:r>
    </w:p>
    <w:p w14:paraId="1CA0FA0C" w14:textId="77777777" w:rsidR="00417491" w:rsidRPr="00C01C06" w:rsidRDefault="00417491" w:rsidP="00417491">
      <w:pPr>
        <w:rPr>
          <w:rFonts w:ascii="Tahoma" w:hAnsi="Tahoma" w:cs="Tahoma"/>
          <w:color w:val="FFFFFF" w:themeColor="background1"/>
          <w:sz w:val="20"/>
          <w:szCs w:val="20"/>
          <w:rtl/>
        </w:rPr>
      </w:pPr>
    </w:p>
    <w:p w14:paraId="66A55368" w14:textId="77777777" w:rsidR="00417491" w:rsidRPr="00C01C06" w:rsidRDefault="00417491" w:rsidP="00EF4461">
      <w:pPr>
        <w:pStyle w:val="a0"/>
        <w:numPr>
          <w:ilvl w:val="1"/>
          <w:numId w:val="5"/>
        </w:numPr>
        <w:bidi/>
        <w:ind w:left="935" w:hanging="935"/>
        <w:rPr>
          <w:rFonts w:ascii="Tahoma" w:hAnsi="Tahoma" w:cs="Tahoma"/>
          <w:lang w:bidi="he-IL"/>
        </w:rPr>
      </w:pPr>
      <w:bookmarkStart w:id="76" w:name="_Toc56326365"/>
      <w:bookmarkStart w:id="77" w:name="_Toc63855017"/>
      <w:r w:rsidRPr="00C01C06">
        <w:rPr>
          <w:rFonts w:ascii="Tahoma" w:hAnsi="Tahoma" w:cs="Tahoma" w:hint="cs"/>
          <w:rtl/>
          <w:lang w:bidi="he-IL"/>
        </w:rPr>
        <w:lastRenderedPageBreak/>
        <w:t>ליקויים בהגדרות ה-</w:t>
      </w:r>
      <w:r w:rsidRPr="00C01C06">
        <w:rPr>
          <w:rFonts w:ascii="Tahoma" w:hAnsi="Tahoma" w:cs="Tahoma"/>
          <w:lang w:bidi="he-IL"/>
        </w:rPr>
        <w:t>Credential UI</w:t>
      </w:r>
      <w:r w:rsidRPr="00C01C06">
        <w:rPr>
          <w:rFonts w:ascii="Tahoma" w:hAnsi="Tahoma" w:cs="Tahoma" w:hint="cs"/>
          <w:rtl/>
          <w:lang w:bidi="he-IL"/>
        </w:rPr>
        <w:t>.</w:t>
      </w:r>
      <w:bookmarkEnd w:id="76"/>
      <w:bookmarkEnd w:id="77"/>
    </w:p>
    <w:p w14:paraId="6F7DADB2"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437D7B9A"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FFB9930" w14:textId="7730E663" w:rsidR="00417491" w:rsidRPr="00C01C06" w:rsidRDefault="00417491" w:rsidP="00EF4461">
      <w:pPr>
        <w:pStyle w:val="3SubTitle"/>
        <w:numPr>
          <w:ilvl w:val="0"/>
          <w:numId w:val="59"/>
        </w:numPr>
        <w:bidi/>
        <w:spacing w:before="0"/>
        <w:outlineLvl w:val="9"/>
        <w:rPr>
          <w:rFonts w:ascii="Tahoma" w:hAnsi="Tahoma" w:cs="Tahoma"/>
          <w:b w:val="0"/>
          <w:bCs w:val="0"/>
          <w:kern w:val="32"/>
          <w:sz w:val="20"/>
        </w:rPr>
      </w:pPr>
      <w:r w:rsidRPr="00C01C06">
        <w:rPr>
          <w:rFonts w:ascii="Tahoma" w:hAnsi="Tahoma" w:cs="Tahoma" w:hint="cs"/>
          <w:b w:val="0"/>
          <w:bCs w:val="0"/>
          <w:sz w:val="20"/>
          <w:rtl/>
        </w:rPr>
        <w:t>ב</w:t>
      </w:r>
      <w:r w:rsidRPr="00C01C06">
        <w:rPr>
          <w:rFonts w:ascii="Tahoma" w:hAnsi="Tahoma" w:cs="Tahoma"/>
          <w:b w:val="0"/>
          <w:bCs w:val="0"/>
          <w:sz w:val="20"/>
          <w:rtl/>
        </w:rPr>
        <w:t xml:space="preserve">מהלך הבדיקה נמצא כי ההגדרה </w:t>
      </w:r>
      <w:r w:rsidRPr="00C01C06">
        <w:rPr>
          <w:rFonts w:ascii="Tahoma" w:hAnsi="Tahoma" w:cs="Tahoma"/>
          <w:b w:val="0"/>
          <w:bCs w:val="0"/>
          <w:sz w:val="20"/>
        </w:rPr>
        <w:t>Do not display the password reveal button</w:t>
      </w:r>
      <w:r w:rsidRPr="00C01C06">
        <w:rPr>
          <w:rFonts w:ascii="Tahoma" w:hAnsi="Tahoma" w:cs="Tahoma" w:hint="cs"/>
          <w:b w:val="0"/>
          <w:bCs w:val="0"/>
          <w:sz w:val="20"/>
          <w:rtl/>
        </w:rPr>
        <w:t xml:space="preserve"> אינה מוגדרת כראוי.</w:t>
      </w:r>
    </w:p>
    <w:p w14:paraId="3230A2E6" w14:textId="2A035123" w:rsidR="00417491" w:rsidRPr="00C01C06" w:rsidRDefault="00417491" w:rsidP="00EF4461">
      <w:pPr>
        <w:pStyle w:val="3SubTitle"/>
        <w:numPr>
          <w:ilvl w:val="0"/>
          <w:numId w:val="59"/>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Enumerate administrator accounts on elevation</w:t>
      </w:r>
      <w:r w:rsidRPr="00C01C06">
        <w:rPr>
          <w:rFonts w:ascii="Tahoma" w:hAnsi="Tahoma" w:cs="Tahoma" w:hint="cs"/>
          <w:b w:val="0"/>
          <w:bCs w:val="0"/>
          <w:sz w:val="20"/>
          <w:rtl/>
        </w:rPr>
        <w:t xml:space="preserve"> אינה מוגדרת כראוי.</w:t>
      </w:r>
    </w:p>
    <w:p w14:paraId="0EE630F1"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2FF049CB" w14:textId="2C1A0219"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304BCC16" w14:textId="347CC9A5"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6E12B93" w14:textId="59583E72"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6751A075"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4185A496"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3F07E08A" w14:textId="43BC486F" w:rsidR="00417491" w:rsidRPr="00C01C06" w:rsidRDefault="00417491" w:rsidP="00EF4461">
      <w:pPr>
        <w:pStyle w:val="3SubTitle"/>
        <w:numPr>
          <w:ilvl w:val="0"/>
          <w:numId w:val="6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Do not display the password reveal button</w:t>
      </w:r>
      <w:r w:rsidRPr="00C01C06">
        <w:rPr>
          <w:rFonts w:ascii="Tahoma" w:hAnsi="Tahoma" w:cs="Tahoma" w:hint="cs"/>
          <w:b w:val="0"/>
          <w:bCs w:val="0"/>
          <w:sz w:val="20"/>
          <w:rtl/>
        </w:rPr>
        <w:t xml:space="preserve"> מאפשרת להגדיר את כפתור גילוי הסיסמה. תכונה זו </w:t>
      </w:r>
      <w:r w:rsidR="00DB3BF0">
        <w:rPr>
          <w:rFonts w:ascii="Tahoma" w:hAnsi="Tahoma" w:cs="Tahoma" w:hint="cs"/>
          <w:b w:val="0"/>
          <w:bCs w:val="0"/>
          <w:sz w:val="20"/>
          <w:rtl/>
        </w:rPr>
        <w:t xml:space="preserve">באה לידי </w:t>
      </w:r>
      <w:r w:rsidRPr="00C01C06">
        <w:rPr>
          <w:rFonts w:ascii="Tahoma" w:hAnsi="Tahoma" w:cs="Tahoma" w:hint="cs"/>
          <w:b w:val="0"/>
          <w:bCs w:val="0"/>
          <w:sz w:val="20"/>
          <w:rtl/>
        </w:rPr>
        <w:t>שימוש בעת הזנת סיסמה ארוכה במיוחד ומורכבת. הסיכון הוא שמשתמש אחר עשוי לראות את הסיסמה תוך כדי התבוננות במסך.</w:t>
      </w:r>
    </w:p>
    <w:p w14:paraId="2C3DE401" w14:textId="5C4C7837" w:rsidR="00417491" w:rsidRPr="00C01C06" w:rsidRDefault="00417491" w:rsidP="00EF4461">
      <w:pPr>
        <w:pStyle w:val="3SubTitle"/>
        <w:numPr>
          <w:ilvl w:val="0"/>
          <w:numId w:val="6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Enumerate administrator accounts on elevation</w:t>
      </w:r>
      <w:r w:rsidRPr="00C01C06">
        <w:rPr>
          <w:rFonts w:ascii="Tahoma" w:hAnsi="Tahoma" w:cs="Tahoma" w:hint="cs"/>
          <w:b w:val="0"/>
          <w:bCs w:val="0"/>
          <w:sz w:val="20"/>
          <w:rtl/>
        </w:rPr>
        <w:t xml:space="preserve"> קובעת אם משתמשי מנהל מוצגים כאשר משתמש מנסה להעלות את הרשאותיו בעת הרצת יישום. מומלץ להשבית הגדרה זו מכיוון שמשתמשים יוכלו לראות את </w:t>
      </w:r>
      <w:r w:rsidR="008F68DF">
        <w:rPr>
          <w:rFonts w:ascii="Tahoma" w:hAnsi="Tahoma" w:cs="Tahoma" w:hint="cs"/>
          <w:b w:val="0"/>
          <w:bCs w:val="0"/>
          <w:sz w:val="20"/>
          <w:rtl/>
        </w:rPr>
        <w:t xml:space="preserve">שמות </w:t>
      </w:r>
      <w:r w:rsidRPr="00C01C06">
        <w:rPr>
          <w:rFonts w:ascii="Tahoma" w:hAnsi="Tahoma" w:cs="Tahoma" w:hint="cs"/>
          <w:b w:val="0"/>
          <w:bCs w:val="0"/>
          <w:sz w:val="20"/>
          <w:rtl/>
        </w:rPr>
        <w:t>חשבונות המנהלים, מה שיאפשר להם לבצע מתקפות כגון</w:t>
      </w:r>
      <w:r w:rsidRPr="00C01C06">
        <w:rPr>
          <w:rFonts w:ascii="Tahoma" w:hAnsi="Tahoma" w:cs="Tahoma"/>
          <w:b w:val="0"/>
          <w:bCs w:val="0"/>
          <w:sz w:val="20"/>
        </w:rPr>
        <w:t>Brute-Force</w:t>
      </w:r>
      <w:r w:rsidRPr="00C01C06">
        <w:rPr>
          <w:rFonts w:ascii="Tahoma" w:hAnsi="Tahoma" w:cs="Tahoma" w:hint="cs"/>
          <w:b w:val="0"/>
          <w:bCs w:val="0"/>
          <w:sz w:val="20"/>
        </w:rPr>
        <w:t xml:space="preserve"> </w:t>
      </w:r>
      <w:r w:rsidR="008F68DF">
        <w:rPr>
          <w:rFonts w:ascii="Tahoma" w:hAnsi="Tahoma" w:cs="Tahoma" w:hint="cs"/>
          <w:b w:val="0"/>
          <w:bCs w:val="0"/>
          <w:sz w:val="20"/>
          <w:rtl/>
        </w:rPr>
        <w:t xml:space="preserve"> </w:t>
      </w:r>
      <w:r w:rsidRPr="00C01C06">
        <w:rPr>
          <w:rFonts w:ascii="Tahoma" w:hAnsi="Tahoma" w:cs="Tahoma" w:hint="cs"/>
          <w:b w:val="0"/>
          <w:bCs w:val="0"/>
          <w:sz w:val="20"/>
          <w:rtl/>
        </w:rPr>
        <w:t>על מנת לפצח את הסיסמה.</w:t>
      </w:r>
    </w:p>
    <w:p w14:paraId="5D60B3FB"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1E5982C"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display the password reveal button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Components\Credential User Interface\Do not display the password reveal button</w:t>
      </w:r>
      <w:r w:rsidRPr="00C01C06">
        <w:rPr>
          <w:rFonts w:ascii="Tahoma" w:hAnsi="Tahoma" w:cs="Tahoma"/>
          <w:sz w:val="20"/>
          <w:szCs w:val="20"/>
          <w:rtl/>
        </w:rPr>
        <w:br/>
      </w:r>
    </w:p>
    <w:p w14:paraId="400BB0B8"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tl/>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Enumerate administrator accounts on elevation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Components\Credential User Interface\Enumerate administrator accounts on elevation</w:t>
      </w:r>
    </w:p>
    <w:p w14:paraId="1B87496E" w14:textId="77777777" w:rsidR="00417491" w:rsidRPr="00C01C06" w:rsidRDefault="00417491" w:rsidP="00417491">
      <w:pPr>
        <w:bidi w:val="0"/>
        <w:rPr>
          <w:rFonts w:ascii="Tahoma" w:hAnsi="Tahoma" w:cs="Tahoma"/>
          <w:color w:val="FFFFFF" w:themeColor="background1"/>
          <w:sz w:val="20"/>
          <w:szCs w:val="20"/>
          <w:rtl/>
        </w:rPr>
      </w:pPr>
    </w:p>
    <w:p w14:paraId="3018B87C" w14:textId="77777777" w:rsidR="00417491" w:rsidRPr="00C01C06" w:rsidRDefault="00417491" w:rsidP="00417491">
      <w:pPr>
        <w:bidi w:val="0"/>
        <w:rPr>
          <w:rFonts w:ascii="Tahoma" w:hAnsi="Tahoma" w:cs="Tahoma"/>
          <w:color w:val="FFFFFF" w:themeColor="background1"/>
          <w:sz w:val="20"/>
          <w:szCs w:val="20"/>
          <w:rtl/>
        </w:rPr>
      </w:pPr>
    </w:p>
    <w:p w14:paraId="65682F86" w14:textId="77777777" w:rsidR="00417491" w:rsidRPr="00C01C06" w:rsidRDefault="00417491" w:rsidP="00417491">
      <w:pPr>
        <w:bidi w:val="0"/>
        <w:rPr>
          <w:rFonts w:ascii="Tahoma" w:hAnsi="Tahoma" w:cs="Tahoma"/>
          <w:color w:val="FFFFFF" w:themeColor="background1"/>
          <w:sz w:val="20"/>
          <w:szCs w:val="20"/>
          <w:rtl/>
        </w:rPr>
      </w:pPr>
    </w:p>
    <w:p w14:paraId="68F40FE7" w14:textId="77777777" w:rsidR="00417491" w:rsidRPr="00C01C06" w:rsidRDefault="00417491" w:rsidP="00EF4461">
      <w:pPr>
        <w:pStyle w:val="a0"/>
        <w:numPr>
          <w:ilvl w:val="1"/>
          <w:numId w:val="5"/>
        </w:numPr>
        <w:bidi/>
        <w:ind w:left="935" w:hanging="935"/>
        <w:rPr>
          <w:rFonts w:ascii="Tahoma" w:hAnsi="Tahoma" w:cs="Tahoma"/>
          <w:lang w:bidi="he-IL"/>
        </w:rPr>
      </w:pPr>
      <w:bookmarkStart w:id="78" w:name="_Toc56326366"/>
      <w:bookmarkStart w:id="79" w:name="_Toc63855018"/>
      <w:r w:rsidRPr="00C01C06">
        <w:rPr>
          <w:rFonts w:ascii="Tahoma" w:hAnsi="Tahoma" w:cs="Tahoma" w:hint="cs"/>
          <w:rtl/>
          <w:lang w:bidi="he-IL"/>
        </w:rPr>
        <w:lastRenderedPageBreak/>
        <w:t>ליקויים בהגדרות הגרסאות קודמות.</w:t>
      </w:r>
      <w:bookmarkEnd w:id="78"/>
      <w:bookmarkEnd w:id="79"/>
    </w:p>
    <w:p w14:paraId="76130428"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52935A4E"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9FC5233" w14:textId="7CACC146" w:rsidR="00417491" w:rsidRPr="00C01C06" w:rsidRDefault="00417491" w:rsidP="00EF4461">
      <w:pPr>
        <w:pStyle w:val="3SubTitle"/>
        <w:numPr>
          <w:ilvl w:val="0"/>
          <w:numId w:val="61"/>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Data Execution Prevention for Explorer</w:t>
      </w:r>
      <w:r w:rsidRPr="00C01C06">
        <w:rPr>
          <w:rFonts w:ascii="Tahoma" w:hAnsi="Tahoma" w:cs="Tahoma" w:hint="cs"/>
          <w:b w:val="0"/>
          <w:bCs w:val="0"/>
          <w:sz w:val="20"/>
          <w:rtl/>
        </w:rPr>
        <w:t xml:space="preserve"> אינה מוגדרת כראוי.</w:t>
      </w:r>
    </w:p>
    <w:p w14:paraId="5FEA75FF" w14:textId="0A7F9ED5" w:rsidR="00417491" w:rsidRPr="00C01C06" w:rsidRDefault="00417491" w:rsidP="00EF4461">
      <w:pPr>
        <w:pStyle w:val="3SubTitle"/>
        <w:numPr>
          <w:ilvl w:val="0"/>
          <w:numId w:val="61"/>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heap termination on corruption</w:t>
      </w:r>
      <w:r w:rsidRPr="00C01C06">
        <w:rPr>
          <w:rFonts w:ascii="Tahoma" w:hAnsi="Tahoma" w:cs="Tahoma" w:hint="cs"/>
          <w:b w:val="0"/>
          <w:bCs w:val="0"/>
          <w:sz w:val="20"/>
          <w:rtl/>
        </w:rPr>
        <w:t xml:space="preserve"> אינה מוגדרת כראוי.</w:t>
      </w:r>
    </w:p>
    <w:p w14:paraId="40BDA110" w14:textId="5CFD035B" w:rsidR="00417491" w:rsidRPr="00C01C06" w:rsidRDefault="00417491" w:rsidP="00EF4461">
      <w:pPr>
        <w:pStyle w:val="3SubTitle"/>
        <w:numPr>
          <w:ilvl w:val="0"/>
          <w:numId w:val="61"/>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shell protocol protected mode</w:t>
      </w:r>
      <w:r w:rsidRPr="00C01C06">
        <w:rPr>
          <w:rFonts w:ascii="Tahoma" w:hAnsi="Tahoma" w:cs="Tahoma" w:hint="cs"/>
          <w:b w:val="0"/>
          <w:bCs w:val="0"/>
          <w:sz w:val="20"/>
          <w:rtl/>
        </w:rPr>
        <w:t xml:space="preserve"> אינה מוגדרת כראוי.</w:t>
      </w:r>
    </w:p>
    <w:p w14:paraId="45D8AC18"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244EE0EC" w14:textId="78E5DD96"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01178D2A" w14:textId="3E181D6E"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F8F260C" w14:textId="7FCF1B64"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31B3977E"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51C788D3"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6ED8EE80" w14:textId="717699D0" w:rsidR="00417491" w:rsidRPr="00C01C06" w:rsidRDefault="00417491" w:rsidP="00EF4461">
      <w:pPr>
        <w:pStyle w:val="3SubTitle"/>
        <w:numPr>
          <w:ilvl w:val="0"/>
          <w:numId w:val="6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Data Execution Prevention for Explorer</w:t>
      </w:r>
      <w:r w:rsidRPr="00C01C06">
        <w:rPr>
          <w:rFonts w:ascii="Tahoma" w:hAnsi="Tahoma" w:cs="Tahoma" w:hint="cs"/>
          <w:b w:val="0"/>
          <w:bCs w:val="0"/>
          <w:sz w:val="20"/>
          <w:rtl/>
        </w:rPr>
        <w:t xml:space="preserve"> יכולה לאפשר ל-</w:t>
      </w:r>
      <w:r w:rsidRPr="00C01C06">
        <w:rPr>
          <w:rFonts w:ascii="Tahoma" w:hAnsi="Tahoma" w:cs="Tahoma"/>
          <w:b w:val="0"/>
          <w:bCs w:val="0"/>
          <w:sz w:val="20"/>
        </w:rPr>
        <w:t>Plugins</w:t>
      </w:r>
      <w:r w:rsidRPr="00C01C06">
        <w:rPr>
          <w:rFonts w:ascii="Tahoma" w:hAnsi="Tahoma" w:cs="Tahoma" w:hint="cs"/>
          <w:b w:val="0"/>
          <w:bCs w:val="0"/>
          <w:sz w:val="20"/>
          <w:rtl/>
        </w:rPr>
        <w:t xml:space="preserve"> מסוימים מגרסה קודמת לתפקד מבלי לעצור את ה-</w:t>
      </w:r>
      <w:r w:rsidRPr="00C01C06">
        <w:rPr>
          <w:rFonts w:ascii="Tahoma" w:hAnsi="Tahoma" w:cs="Tahoma"/>
          <w:b w:val="0"/>
          <w:bCs w:val="0"/>
          <w:sz w:val="20"/>
        </w:rPr>
        <w:t>Explorer</w:t>
      </w:r>
      <w:r w:rsidRPr="00C01C06">
        <w:rPr>
          <w:rFonts w:ascii="Tahoma" w:hAnsi="Tahoma" w:cs="Tahoma" w:hint="cs"/>
          <w:b w:val="0"/>
          <w:bCs w:val="0"/>
          <w:sz w:val="20"/>
          <w:rtl/>
        </w:rPr>
        <w:t xml:space="preserve">. מניעת הרצת נתונים היא תכונת אבטחה חשובה הנתמכת על ידי </w:t>
      </w:r>
      <w:r w:rsidRPr="00C01C06">
        <w:rPr>
          <w:rFonts w:ascii="Tahoma" w:hAnsi="Tahoma" w:cs="Tahoma"/>
          <w:b w:val="0"/>
          <w:bCs w:val="0"/>
          <w:sz w:val="20"/>
        </w:rPr>
        <w:t>Explorer</w:t>
      </w:r>
      <w:r w:rsidR="008F68DF">
        <w:rPr>
          <w:rFonts w:ascii="Tahoma" w:hAnsi="Tahoma" w:cs="Tahoma" w:hint="cs"/>
          <w:b w:val="0"/>
          <w:bCs w:val="0"/>
          <w:sz w:val="20"/>
          <w:rtl/>
        </w:rPr>
        <w:t xml:space="preserve">, אשר </w:t>
      </w:r>
      <w:r w:rsidRPr="00C01C06">
        <w:rPr>
          <w:rFonts w:ascii="Tahoma" w:hAnsi="Tahoma" w:cs="Tahoma" w:hint="cs"/>
          <w:b w:val="0"/>
          <w:bCs w:val="0"/>
          <w:sz w:val="20"/>
          <w:rtl/>
        </w:rPr>
        <w:t>מסייעת להגביל את ההשפעה של סוגים מסוימים של תוכנות זדוניות.</w:t>
      </w:r>
    </w:p>
    <w:p w14:paraId="13429B44" w14:textId="6DF7C602" w:rsidR="00417491" w:rsidRPr="00C01C06" w:rsidRDefault="00417491" w:rsidP="00EF4461">
      <w:pPr>
        <w:pStyle w:val="3SubTitle"/>
        <w:numPr>
          <w:ilvl w:val="0"/>
          <w:numId w:val="62"/>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heap termination on corruption</w:t>
      </w:r>
      <w:r w:rsidRPr="00C01C06">
        <w:rPr>
          <w:rFonts w:ascii="Tahoma" w:hAnsi="Tahoma" w:cs="Tahoma" w:hint="cs"/>
          <w:b w:val="0"/>
          <w:bCs w:val="0"/>
          <w:sz w:val="20"/>
          <w:rtl/>
        </w:rPr>
        <w:t xml:space="preserve"> לא מאפשרת ליישומי </w:t>
      </w:r>
      <w:r w:rsidRPr="00C01C06">
        <w:rPr>
          <w:rFonts w:ascii="Tahoma" w:hAnsi="Tahoma" w:cs="Tahoma"/>
          <w:b w:val="0"/>
          <w:bCs w:val="0"/>
          <w:sz w:val="20"/>
        </w:rPr>
        <w:t>Plugin</w:t>
      </w:r>
      <w:r w:rsidRPr="00C01C06">
        <w:rPr>
          <w:rFonts w:ascii="Tahoma" w:hAnsi="Tahoma" w:cs="Tahoma" w:hint="cs"/>
          <w:b w:val="0"/>
          <w:bCs w:val="0"/>
          <w:sz w:val="20"/>
          <w:rtl/>
        </w:rPr>
        <w:t xml:space="preserve"> מגרסאות קודמות לתפקד כאשר ה-</w:t>
      </w:r>
      <w:r w:rsidRPr="00C01C06">
        <w:rPr>
          <w:rFonts w:ascii="Tahoma" w:hAnsi="Tahoma" w:cs="Tahoma"/>
          <w:b w:val="0"/>
          <w:bCs w:val="0"/>
          <w:sz w:val="20"/>
        </w:rPr>
        <w:t>session</w:t>
      </w:r>
      <w:r w:rsidRPr="00C01C06">
        <w:rPr>
          <w:rFonts w:ascii="Tahoma" w:hAnsi="Tahoma" w:cs="Tahoma" w:hint="cs"/>
          <w:b w:val="0"/>
          <w:bCs w:val="0"/>
          <w:sz w:val="20"/>
          <w:rtl/>
        </w:rPr>
        <w:t xml:space="preserve"> של ה-</w:t>
      </w:r>
      <w:r w:rsidRPr="00C01C06">
        <w:rPr>
          <w:rFonts w:ascii="Tahoma" w:hAnsi="Tahoma" w:cs="Tahoma"/>
          <w:b w:val="0"/>
          <w:bCs w:val="0"/>
          <w:sz w:val="20"/>
        </w:rPr>
        <w:t>Explorer</w:t>
      </w:r>
      <w:r w:rsidRPr="00C01C06">
        <w:rPr>
          <w:rFonts w:ascii="Tahoma" w:hAnsi="Tahoma" w:cs="Tahoma" w:hint="cs"/>
          <w:b w:val="0"/>
          <w:bCs w:val="0"/>
          <w:sz w:val="20"/>
          <w:rtl/>
        </w:rPr>
        <w:t xml:space="preserve"> נקטע. נתינת האפשרות ליישומים לתפקד לאחר שה-</w:t>
      </w:r>
      <w:r w:rsidRPr="00C01C06">
        <w:rPr>
          <w:rFonts w:ascii="Tahoma" w:hAnsi="Tahoma" w:cs="Tahoma"/>
          <w:b w:val="0"/>
          <w:bCs w:val="0"/>
          <w:sz w:val="20"/>
        </w:rPr>
        <w:t>session</w:t>
      </w:r>
      <w:r w:rsidRPr="00C01C06">
        <w:rPr>
          <w:rFonts w:ascii="Tahoma" w:hAnsi="Tahoma" w:cs="Tahoma" w:hint="cs"/>
          <w:b w:val="0"/>
          <w:bCs w:val="0"/>
          <w:sz w:val="20"/>
          <w:rtl/>
        </w:rPr>
        <w:t xml:space="preserve"> נקטע מגדיל</w:t>
      </w:r>
      <w:r w:rsidR="008F68DF">
        <w:rPr>
          <w:rFonts w:ascii="Tahoma" w:hAnsi="Tahoma" w:cs="Tahoma" w:hint="cs"/>
          <w:b w:val="0"/>
          <w:bCs w:val="0"/>
          <w:sz w:val="20"/>
          <w:rtl/>
        </w:rPr>
        <w:t>ה</w:t>
      </w:r>
      <w:r w:rsidRPr="00C01C06">
        <w:rPr>
          <w:rFonts w:ascii="Tahoma" w:hAnsi="Tahoma" w:cs="Tahoma" w:hint="cs"/>
          <w:b w:val="0"/>
          <w:bCs w:val="0"/>
          <w:sz w:val="20"/>
          <w:rtl/>
        </w:rPr>
        <w:t xml:space="preserve"> את הסיכון לתקיפת המערכת.</w:t>
      </w:r>
    </w:p>
    <w:p w14:paraId="7D4B2F6E" w14:textId="77777777" w:rsidR="00417491" w:rsidRPr="00C01C06" w:rsidRDefault="00417491" w:rsidP="00EF4461">
      <w:pPr>
        <w:pStyle w:val="3SubTitle"/>
        <w:numPr>
          <w:ilvl w:val="0"/>
          <w:numId w:val="62"/>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shell protocol protected mode</w:t>
      </w:r>
      <w:r w:rsidRPr="00C01C06">
        <w:rPr>
          <w:rFonts w:ascii="Tahoma" w:hAnsi="Tahoma" w:cs="Tahoma" w:hint="cs"/>
          <w:b w:val="0"/>
          <w:bCs w:val="0"/>
          <w:sz w:val="20"/>
          <w:rtl/>
        </w:rPr>
        <w:t xml:space="preserve"> מגדירה את הפונקציונליות של פרוטוקול ה-</w:t>
      </w:r>
      <w:r w:rsidRPr="00C01C06">
        <w:rPr>
          <w:rFonts w:ascii="Tahoma" w:hAnsi="Tahoma" w:cs="Tahoma"/>
          <w:b w:val="0"/>
          <w:bCs w:val="0"/>
          <w:sz w:val="20"/>
        </w:rPr>
        <w:t>shell</w:t>
      </w:r>
      <w:r w:rsidRPr="00C01C06">
        <w:rPr>
          <w:rFonts w:ascii="Tahoma" w:hAnsi="Tahoma" w:cs="Tahoma" w:hint="cs"/>
          <w:b w:val="0"/>
          <w:bCs w:val="0"/>
          <w:sz w:val="20"/>
          <w:rtl/>
        </w:rPr>
        <w:t>. שימוש בפונקציונליות מלאה מאפשרת ליישומים לפתוח תיקיות ולהפעיל קבצים. מומלץ להגביל את הפונקציונליות של פרוטוקול זה על מנת לצמצם את משטח התקיפה של המערכת.</w:t>
      </w:r>
    </w:p>
    <w:p w14:paraId="486783D9"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63A0375"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Data Execution Prevention for Explorer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Data Execution Prevention for Explorer</w:t>
      </w:r>
      <w:r w:rsidRPr="00C01C06">
        <w:rPr>
          <w:rFonts w:ascii="Tahoma" w:hAnsi="Tahoma" w:cs="Tahoma"/>
          <w:sz w:val="20"/>
          <w:szCs w:val="20"/>
          <w:rtl/>
        </w:rPr>
        <w:br/>
      </w:r>
    </w:p>
    <w:p w14:paraId="3AA3815C"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heap termination on corruption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heap termination on corruption</w:t>
      </w:r>
      <w:r w:rsidRPr="00C01C06">
        <w:rPr>
          <w:rFonts w:ascii="Tahoma" w:hAnsi="Tahoma" w:cs="Tahoma"/>
          <w:sz w:val="20"/>
          <w:szCs w:val="20"/>
          <w:rtl/>
        </w:rPr>
        <w:br/>
      </w:r>
    </w:p>
    <w:p w14:paraId="2DA688CE"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shell protocol protected mode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shell protocol protected mode</w:t>
      </w:r>
    </w:p>
    <w:p w14:paraId="68DB0D44" w14:textId="77777777" w:rsidR="00417491" w:rsidRPr="00C01C06" w:rsidRDefault="00417491" w:rsidP="00417491">
      <w:pPr>
        <w:rPr>
          <w:rFonts w:ascii="Tahoma" w:hAnsi="Tahoma" w:cs="Tahoma"/>
          <w:color w:val="FFFFFF" w:themeColor="background1"/>
          <w:sz w:val="20"/>
          <w:szCs w:val="20"/>
          <w:rtl/>
        </w:rPr>
      </w:pPr>
    </w:p>
    <w:p w14:paraId="3698E004" w14:textId="77777777" w:rsidR="00417491" w:rsidRPr="00C01C06" w:rsidRDefault="00417491" w:rsidP="00417491">
      <w:pPr>
        <w:rPr>
          <w:rFonts w:ascii="Tahoma" w:hAnsi="Tahoma" w:cs="Tahoma"/>
          <w:color w:val="FFFFFF" w:themeColor="background1"/>
          <w:sz w:val="20"/>
          <w:szCs w:val="20"/>
          <w:rtl/>
        </w:rPr>
      </w:pPr>
    </w:p>
    <w:p w14:paraId="21D6CC07" w14:textId="2147692F" w:rsidR="00417491" w:rsidRPr="00C01C06" w:rsidRDefault="00417491" w:rsidP="00EF4461">
      <w:pPr>
        <w:pStyle w:val="a0"/>
        <w:numPr>
          <w:ilvl w:val="1"/>
          <w:numId w:val="5"/>
        </w:numPr>
        <w:bidi/>
        <w:ind w:left="935" w:hanging="935"/>
        <w:rPr>
          <w:rFonts w:ascii="Tahoma" w:hAnsi="Tahoma" w:cs="Tahoma"/>
          <w:lang w:bidi="he-IL"/>
        </w:rPr>
      </w:pPr>
      <w:bookmarkStart w:id="80" w:name="_Toc56326367"/>
      <w:bookmarkStart w:id="81" w:name="_Toc63855019"/>
      <w:r w:rsidRPr="00C01C06">
        <w:rPr>
          <w:rFonts w:ascii="Tahoma" w:hAnsi="Tahoma" w:cs="Tahoma" w:hint="cs"/>
          <w:rtl/>
          <w:lang w:bidi="he-IL"/>
        </w:rPr>
        <w:lastRenderedPageBreak/>
        <w:t>ליקויים בהגדרות ה-</w:t>
      </w:r>
      <w:r w:rsidRPr="00C01C06">
        <w:rPr>
          <w:rFonts w:ascii="Tahoma" w:hAnsi="Tahoma" w:cs="Tahoma"/>
          <w:lang w:bidi="he-IL"/>
        </w:rPr>
        <w:t>Windows Search</w:t>
      </w:r>
      <w:r w:rsidRPr="00C01C06">
        <w:rPr>
          <w:rFonts w:ascii="Tahoma" w:hAnsi="Tahoma" w:cs="Tahoma" w:hint="cs"/>
          <w:rtl/>
          <w:lang w:bidi="he-IL"/>
        </w:rPr>
        <w:t>.</w:t>
      </w:r>
      <w:bookmarkEnd w:id="80"/>
      <w:bookmarkEnd w:id="81"/>
    </w:p>
    <w:p w14:paraId="485DE276" w14:textId="3A0134E3" w:rsidR="00417491" w:rsidRPr="00C01C06" w:rsidRDefault="00417491" w:rsidP="00417491">
      <w:pPr>
        <w:pStyle w:val="3SubTitle"/>
        <w:bidi/>
        <w:spacing w:before="0"/>
        <w:ind w:left="-58"/>
        <w:outlineLvl w:val="9"/>
        <w:rPr>
          <w:rFonts w:ascii="Tahoma" w:hAnsi="Tahoma" w:cs="Tahoma"/>
          <w:b w:val="0"/>
          <w:bCs w:val="0"/>
          <w:szCs w:val="28"/>
          <w:u w:val="single"/>
          <w:rtl/>
        </w:rPr>
      </w:pPr>
    </w:p>
    <w:p w14:paraId="54C5B25E" w14:textId="2BEFEA6C"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F589066" w14:textId="14AD305B" w:rsidR="00417491" w:rsidRPr="00C01C06" w:rsidRDefault="00417491" w:rsidP="00EF4461">
      <w:pPr>
        <w:pStyle w:val="3SubTitle"/>
        <w:numPr>
          <w:ilvl w:val="0"/>
          <w:numId w:val="63"/>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Allow Cortana </w:t>
      </w:r>
      <w:r w:rsidRPr="00C01C06">
        <w:rPr>
          <w:rFonts w:ascii="Tahoma" w:hAnsi="Tahoma" w:cs="Tahoma"/>
          <w:b w:val="0"/>
          <w:bCs w:val="0"/>
          <w:sz w:val="20"/>
          <w:rtl/>
        </w:rPr>
        <w:t xml:space="preserve"> אינה מוגדרת.</w:t>
      </w:r>
    </w:p>
    <w:p w14:paraId="43A86123" w14:textId="5F34AD33" w:rsidR="00417491" w:rsidRPr="00C01C06" w:rsidRDefault="00417491" w:rsidP="00EF4461">
      <w:pPr>
        <w:pStyle w:val="3SubTitle"/>
        <w:numPr>
          <w:ilvl w:val="0"/>
          <w:numId w:val="63"/>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Cortana above lock screen</w:t>
      </w:r>
      <w:r w:rsidRPr="00C01C06">
        <w:rPr>
          <w:rFonts w:ascii="Tahoma" w:hAnsi="Tahoma" w:cs="Tahoma"/>
          <w:b w:val="0"/>
          <w:bCs w:val="0"/>
          <w:kern w:val="32"/>
          <w:sz w:val="20"/>
          <w:rtl/>
        </w:rPr>
        <w:t xml:space="preserve"> אינה מוגדרת.</w:t>
      </w:r>
    </w:p>
    <w:p w14:paraId="2DA34B84" w14:textId="40E306D7" w:rsidR="00417491" w:rsidRPr="00C01C06" w:rsidRDefault="00417491" w:rsidP="00EF4461">
      <w:pPr>
        <w:pStyle w:val="3SubTitle"/>
        <w:numPr>
          <w:ilvl w:val="0"/>
          <w:numId w:val="63"/>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indexing of encrypted files</w:t>
      </w:r>
      <w:r w:rsidRPr="00C01C06">
        <w:rPr>
          <w:rFonts w:ascii="Tahoma" w:hAnsi="Tahoma" w:cs="Tahoma"/>
          <w:b w:val="0"/>
          <w:bCs w:val="0"/>
          <w:kern w:val="32"/>
          <w:sz w:val="20"/>
          <w:rtl/>
        </w:rPr>
        <w:t xml:space="preserve"> אינה מוגדרת.</w:t>
      </w:r>
    </w:p>
    <w:p w14:paraId="6C94CB96" w14:textId="23241332" w:rsidR="00417491" w:rsidRPr="00C01C06" w:rsidRDefault="00417491" w:rsidP="00EF4461">
      <w:pPr>
        <w:pStyle w:val="3SubTitle"/>
        <w:numPr>
          <w:ilvl w:val="0"/>
          <w:numId w:val="63"/>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search and Cortana to use location</w:t>
      </w:r>
      <w:r w:rsidRPr="00C01C06">
        <w:rPr>
          <w:rFonts w:ascii="Tahoma" w:hAnsi="Tahoma" w:cs="Tahoma"/>
          <w:b w:val="0"/>
          <w:bCs w:val="0"/>
          <w:kern w:val="32"/>
          <w:sz w:val="20"/>
          <w:rtl/>
        </w:rPr>
        <w:t xml:space="preserve"> אינה מוגדרת.</w:t>
      </w:r>
    </w:p>
    <w:p w14:paraId="23532205" w14:textId="4B9B0292" w:rsidR="00417491" w:rsidRPr="00C01C06" w:rsidRDefault="00417491" w:rsidP="00417491">
      <w:pPr>
        <w:pStyle w:val="3SubTitle"/>
        <w:bidi/>
        <w:spacing w:before="0" w:after="0"/>
        <w:outlineLvl w:val="9"/>
        <w:rPr>
          <w:rFonts w:ascii="Tahoma" w:hAnsi="Tahoma" w:cs="Tahoma"/>
          <w:b w:val="0"/>
          <w:bCs w:val="0"/>
          <w:sz w:val="22"/>
          <w:szCs w:val="22"/>
          <w:rtl/>
        </w:rPr>
      </w:pPr>
    </w:p>
    <w:p w14:paraId="474CDC47" w14:textId="3440355E"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AAB6E0D" w14:textId="686B34D6"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4DA9D5E5" w14:textId="145EE7DD"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077F7E9F"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412957BA" w14:textId="587C9ADA"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6A175CB9" w14:textId="532BDBCD" w:rsidR="00417491" w:rsidRPr="00C01C06" w:rsidRDefault="00417491" w:rsidP="00EF4461">
      <w:pPr>
        <w:pStyle w:val="3SubTitle"/>
        <w:numPr>
          <w:ilvl w:val="0"/>
          <w:numId w:val="6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Cortana</w:t>
      </w:r>
      <w:r w:rsidRPr="00C01C06">
        <w:rPr>
          <w:rFonts w:ascii="Tahoma" w:hAnsi="Tahoma" w:cs="Tahoma"/>
          <w:b w:val="0"/>
          <w:bCs w:val="0"/>
          <w:sz w:val="20"/>
          <w:rtl/>
        </w:rPr>
        <w:t xml:space="preserve"> קובעת האם המשתמש יכול לתקשר עם </w:t>
      </w:r>
      <w:r w:rsidRPr="00C01C06">
        <w:rPr>
          <w:rFonts w:ascii="Tahoma" w:hAnsi="Tahoma" w:cs="Tahoma"/>
          <w:b w:val="0"/>
          <w:bCs w:val="0"/>
          <w:sz w:val="20"/>
        </w:rPr>
        <w:t>Cortana</w:t>
      </w:r>
      <w:r w:rsidRPr="00C01C06">
        <w:rPr>
          <w:rFonts w:ascii="Tahoma" w:hAnsi="Tahoma" w:cs="Tahoma"/>
          <w:b w:val="0"/>
          <w:bCs w:val="0"/>
          <w:sz w:val="20"/>
          <w:rtl/>
        </w:rPr>
        <w:t>.</w:t>
      </w:r>
    </w:p>
    <w:p w14:paraId="1D4D2377" w14:textId="2EF581BD" w:rsidR="00417491" w:rsidRPr="00C01C06" w:rsidRDefault="00417491" w:rsidP="00EF4461">
      <w:pPr>
        <w:pStyle w:val="3SubTitle"/>
        <w:numPr>
          <w:ilvl w:val="0"/>
          <w:numId w:val="6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kern w:val="32"/>
          <w:sz w:val="20"/>
        </w:rPr>
        <w:t>Allow Cortana above lock screen</w:t>
      </w:r>
      <w:r w:rsidRPr="00C01C06">
        <w:rPr>
          <w:rFonts w:ascii="Tahoma" w:hAnsi="Tahoma" w:cs="Tahoma"/>
          <w:b w:val="0"/>
          <w:bCs w:val="0"/>
          <w:kern w:val="32"/>
          <w:sz w:val="20"/>
          <w:rtl/>
        </w:rPr>
        <w:t xml:space="preserve"> קובעת האם המשתמש יכול לתקשר עם </w:t>
      </w:r>
      <w:r w:rsidRPr="00C01C06">
        <w:rPr>
          <w:rFonts w:ascii="Tahoma" w:hAnsi="Tahoma" w:cs="Tahoma"/>
          <w:b w:val="0"/>
          <w:bCs w:val="0"/>
          <w:kern w:val="32"/>
          <w:sz w:val="20"/>
        </w:rPr>
        <w:t>Cortana</w:t>
      </w:r>
      <w:r w:rsidRPr="00C01C06">
        <w:rPr>
          <w:rFonts w:ascii="Tahoma" w:hAnsi="Tahoma" w:cs="Tahoma"/>
          <w:b w:val="0"/>
          <w:bCs w:val="0"/>
          <w:kern w:val="32"/>
          <w:sz w:val="20"/>
          <w:rtl/>
        </w:rPr>
        <w:t xml:space="preserve"> בזמן שהמערכת נעולה.</w:t>
      </w:r>
    </w:p>
    <w:p w14:paraId="3356422E" w14:textId="651A3A53" w:rsidR="00417491" w:rsidRPr="00C01C06" w:rsidRDefault="00417491" w:rsidP="00EF4461">
      <w:pPr>
        <w:pStyle w:val="3SubTitle"/>
        <w:numPr>
          <w:ilvl w:val="0"/>
          <w:numId w:val="64"/>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Allow indexing of encrypted files</w:t>
      </w:r>
      <w:r w:rsidRPr="00C01C06">
        <w:rPr>
          <w:rFonts w:ascii="Tahoma" w:hAnsi="Tahoma" w:cs="Tahoma"/>
          <w:b w:val="0"/>
          <w:bCs w:val="0"/>
          <w:kern w:val="32"/>
          <w:sz w:val="20"/>
          <w:rtl/>
        </w:rPr>
        <w:t xml:space="preserve"> </w:t>
      </w:r>
      <w:r w:rsidR="00730922">
        <w:rPr>
          <w:rFonts w:ascii="Tahoma" w:hAnsi="Tahoma" w:cs="Tahoma" w:hint="cs"/>
          <w:b w:val="0"/>
          <w:bCs w:val="0"/>
          <w:kern w:val="32"/>
          <w:sz w:val="20"/>
          <w:rtl/>
        </w:rPr>
        <w:t>קובעת</w:t>
      </w:r>
      <w:r w:rsidR="00730922" w:rsidRPr="00C01C06">
        <w:rPr>
          <w:rFonts w:ascii="Tahoma" w:hAnsi="Tahoma" w:cs="Tahoma"/>
          <w:b w:val="0"/>
          <w:bCs w:val="0"/>
          <w:kern w:val="32"/>
          <w:sz w:val="20"/>
          <w:rtl/>
        </w:rPr>
        <w:t xml:space="preserve"> </w:t>
      </w:r>
      <w:r w:rsidRPr="00C01C06">
        <w:rPr>
          <w:rFonts w:ascii="Tahoma" w:hAnsi="Tahoma" w:cs="Tahoma"/>
          <w:b w:val="0"/>
          <w:bCs w:val="0"/>
          <w:kern w:val="32"/>
          <w:sz w:val="20"/>
          <w:rtl/>
        </w:rPr>
        <w:t>האם קבצים מוצפנים נכללים ב</w:t>
      </w:r>
      <w:r w:rsidRPr="00C01C06">
        <w:rPr>
          <w:rFonts w:ascii="Tahoma" w:hAnsi="Tahoma" w:cs="Tahoma"/>
          <w:b w:val="0"/>
          <w:bCs w:val="0"/>
          <w:kern w:val="32"/>
          <w:sz w:val="20"/>
        </w:rPr>
        <w:t>Index</w:t>
      </w:r>
      <w:r w:rsidRPr="00C01C06">
        <w:rPr>
          <w:rFonts w:ascii="Tahoma" w:hAnsi="Tahoma" w:cs="Tahoma"/>
          <w:b w:val="0"/>
          <w:bCs w:val="0"/>
          <w:kern w:val="32"/>
          <w:sz w:val="20"/>
          <w:rtl/>
        </w:rPr>
        <w:t>.</w:t>
      </w:r>
      <w:r w:rsidRPr="00C01C06">
        <w:rPr>
          <w:rFonts w:ascii="Tahoma" w:hAnsi="Tahoma" w:cs="Tahoma"/>
          <w:b w:val="0"/>
          <w:bCs w:val="0"/>
          <w:kern w:val="32"/>
          <w:sz w:val="20"/>
          <w:rtl/>
        </w:rPr>
        <w:br/>
        <w:t xml:space="preserve">יצירת </w:t>
      </w:r>
      <w:r w:rsidRPr="00C01C06">
        <w:rPr>
          <w:rFonts w:ascii="Tahoma" w:hAnsi="Tahoma" w:cs="Tahoma"/>
          <w:b w:val="0"/>
          <w:bCs w:val="0"/>
          <w:kern w:val="32"/>
          <w:sz w:val="20"/>
        </w:rPr>
        <w:t>Indexing</w:t>
      </w:r>
      <w:r w:rsidRPr="00C01C06">
        <w:rPr>
          <w:rFonts w:ascii="Tahoma" w:hAnsi="Tahoma" w:cs="Tahoma"/>
          <w:b w:val="0"/>
          <w:bCs w:val="0"/>
          <w:kern w:val="32"/>
          <w:sz w:val="20"/>
          <w:rtl/>
        </w:rPr>
        <w:t xml:space="preserve"> ונתינת האפשרות לחפש בו קבצים מוצפנים עלול לחשוף נתונים חסויים בתוך קבצים אלה.</w:t>
      </w:r>
    </w:p>
    <w:p w14:paraId="0F35B029" w14:textId="3097283F" w:rsidR="00417491" w:rsidRPr="00C01C06" w:rsidRDefault="00417491" w:rsidP="00EF4461">
      <w:pPr>
        <w:pStyle w:val="3SubTitle"/>
        <w:numPr>
          <w:ilvl w:val="0"/>
          <w:numId w:val="64"/>
        </w:numPr>
        <w:bidi/>
        <w:spacing w:before="0"/>
        <w:outlineLvl w:val="9"/>
        <w:rPr>
          <w:rFonts w:ascii="Tahoma" w:hAnsi="Tahoma" w:cs="Tahoma"/>
          <w:b w:val="0"/>
          <w:bCs w:val="0"/>
          <w:sz w:val="20"/>
          <w:rtl/>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Allow search and Cortana to use location</w:t>
      </w:r>
      <w:r w:rsidRPr="00C01C06">
        <w:rPr>
          <w:rFonts w:ascii="Tahoma" w:hAnsi="Tahoma" w:cs="Tahoma"/>
          <w:b w:val="0"/>
          <w:bCs w:val="0"/>
          <w:kern w:val="32"/>
          <w:sz w:val="20"/>
          <w:rtl/>
        </w:rPr>
        <w:t xml:space="preserve"> מציינת האם </w:t>
      </w:r>
      <w:r w:rsidRPr="00C01C06">
        <w:rPr>
          <w:rFonts w:ascii="Tahoma" w:hAnsi="Tahoma" w:cs="Tahoma"/>
          <w:b w:val="0"/>
          <w:bCs w:val="0"/>
          <w:kern w:val="32"/>
          <w:sz w:val="20"/>
        </w:rPr>
        <w:t xml:space="preserve">Cortana </w:t>
      </w:r>
      <w:r w:rsidRPr="00C01C06">
        <w:rPr>
          <w:rFonts w:ascii="Tahoma" w:hAnsi="Tahoma" w:cs="Tahoma"/>
          <w:b w:val="0"/>
          <w:bCs w:val="0"/>
          <w:kern w:val="32"/>
          <w:sz w:val="20"/>
          <w:rtl/>
        </w:rPr>
        <w:t xml:space="preserve"> וחיפוש יכולים לספק את המיקום הרלוונטי לתוצאות, דבר היכול להוביל תוקף למידע אודות מיקומים.</w:t>
      </w:r>
    </w:p>
    <w:p w14:paraId="19B3D962" w14:textId="1DB099D8"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3A738D4" w14:textId="26506A38"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Cortana</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Cortana</w:t>
      </w:r>
      <w:r w:rsidRPr="00C01C06">
        <w:rPr>
          <w:rFonts w:ascii="Tahoma" w:hAnsi="Tahoma" w:cs="Tahoma"/>
          <w:sz w:val="20"/>
          <w:szCs w:val="20"/>
          <w:rtl/>
        </w:rPr>
        <w:br/>
      </w:r>
    </w:p>
    <w:p w14:paraId="613BE7A4" w14:textId="42F6D5AC" w:rsidR="00417491" w:rsidRPr="00074867" w:rsidRDefault="00417491" w:rsidP="00074867">
      <w:pPr>
        <w:pStyle w:val="ListParagraph"/>
        <w:numPr>
          <w:ilvl w:val="0"/>
          <w:numId w:val="9"/>
        </w:numPr>
        <w:autoSpaceDE w:val="0"/>
        <w:autoSpaceDN w:val="0"/>
        <w:adjustRightInd w:val="0"/>
        <w:spacing w:after="0" w:line="240" w:lineRule="auto"/>
      </w:pPr>
      <w:r w:rsidRPr="00074867">
        <w:rPr>
          <w:rtl/>
        </w:rPr>
        <w:t xml:space="preserve">מומלץ להגדיר את ההגדרה </w:t>
      </w:r>
      <w:r w:rsidRPr="00074867">
        <w:rPr>
          <w:kern w:val="32"/>
        </w:rPr>
        <w:t>Allow Cortana above lock screen</w:t>
      </w:r>
      <w:r w:rsidRPr="00074867">
        <w:rPr>
          <w:kern w:val="32"/>
          <w:rtl/>
        </w:rPr>
        <w:t xml:space="preserve"> כ-</w:t>
      </w:r>
      <w:r w:rsidRPr="00074867">
        <w:rPr>
          <w:kern w:val="32"/>
        </w:rPr>
        <w:t>Disabled</w:t>
      </w:r>
      <w:r w:rsidRPr="00074867">
        <w:rPr>
          <w:kern w:val="32"/>
          <w:rtl/>
        </w:rPr>
        <w:t xml:space="preserve"> </w:t>
      </w:r>
      <w:r w:rsidRPr="00074867">
        <w:rPr>
          <w:rFonts w:hint="eastAsia"/>
          <w:rtl/>
        </w:rPr>
        <w:t>בנתיב</w:t>
      </w:r>
      <w:r w:rsidRPr="00074867">
        <w:rPr>
          <w:rtl/>
        </w:rPr>
        <w:t xml:space="preserve"> </w:t>
      </w:r>
      <w:r w:rsidRPr="00074867">
        <w:rPr>
          <w:rFonts w:hint="eastAsia"/>
          <w:rtl/>
        </w:rPr>
        <w:t>הבא</w:t>
      </w:r>
      <w:r w:rsidRPr="00074867">
        <w:rPr>
          <w:kern w:val="32"/>
          <w:rtl/>
        </w:rPr>
        <w:t>:</w:t>
      </w:r>
      <w:r w:rsidRPr="00074867">
        <w:rPr>
          <w:kern w:val="32"/>
          <w:rtl/>
        </w:rPr>
        <w:br/>
      </w:r>
      <w:r w:rsidRPr="00074867">
        <w:t>Computer Configuration\Policies\Administrative Templates\Windows Components\Search\Allow Cortana above lock screen</w:t>
      </w:r>
      <w:r w:rsidRPr="00074867">
        <w:rPr>
          <w:rtl/>
        </w:rPr>
        <w:br/>
      </w:r>
    </w:p>
    <w:p w14:paraId="52327B7C" w14:textId="562EC839"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indexing of encrypted files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indexing of encrypted files</w:t>
      </w:r>
      <w:r w:rsidRPr="00C01C06">
        <w:rPr>
          <w:rFonts w:ascii="Tahoma" w:hAnsi="Tahoma" w:cs="Tahoma"/>
          <w:sz w:val="20"/>
          <w:szCs w:val="20"/>
          <w:rtl/>
        </w:rPr>
        <w:br/>
      </w:r>
    </w:p>
    <w:p w14:paraId="75B81604" w14:textId="28B86294"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search and Cortana to use location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search and Cortana to use location</w:t>
      </w:r>
    </w:p>
    <w:p w14:paraId="32318CB8" w14:textId="44AAA008" w:rsidR="00417491" w:rsidRPr="00C01C06" w:rsidRDefault="00417491" w:rsidP="00417491">
      <w:pPr>
        <w:autoSpaceDE w:val="0"/>
        <w:autoSpaceDN w:val="0"/>
        <w:adjustRightInd w:val="0"/>
        <w:spacing w:after="0" w:line="240" w:lineRule="auto"/>
        <w:rPr>
          <w:rFonts w:ascii="Tahoma" w:hAnsi="Tahoma" w:cs="Tahoma"/>
          <w:sz w:val="20"/>
          <w:szCs w:val="20"/>
          <w:rtl/>
        </w:rPr>
      </w:pPr>
    </w:p>
    <w:p w14:paraId="31F02CA9"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5EE239D"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7BD91E2A" w14:textId="77777777" w:rsidR="00417491" w:rsidRPr="00C01C06" w:rsidRDefault="00417491" w:rsidP="00EF4461">
      <w:pPr>
        <w:pStyle w:val="a0"/>
        <w:numPr>
          <w:ilvl w:val="1"/>
          <w:numId w:val="5"/>
        </w:numPr>
        <w:bidi/>
        <w:ind w:left="935" w:hanging="935"/>
        <w:rPr>
          <w:rFonts w:ascii="Tahoma" w:hAnsi="Tahoma" w:cs="Tahoma"/>
          <w:lang w:bidi="he-IL"/>
        </w:rPr>
      </w:pPr>
      <w:bookmarkStart w:id="82" w:name="_Toc56326368"/>
      <w:bookmarkStart w:id="83" w:name="_Toc63855020"/>
      <w:r w:rsidRPr="00C01C06">
        <w:rPr>
          <w:rFonts w:ascii="Tahoma" w:hAnsi="Tahoma" w:cs="Tahoma" w:hint="cs"/>
          <w:rtl/>
          <w:lang w:bidi="he-IL"/>
        </w:rPr>
        <w:lastRenderedPageBreak/>
        <w:t>ליקויים בהגדרות ה-</w:t>
      </w:r>
      <w:proofErr w:type="spellStart"/>
      <w:r w:rsidRPr="00C01C06">
        <w:rPr>
          <w:rFonts w:ascii="Tahoma" w:hAnsi="Tahoma" w:cs="Tahoma"/>
          <w:lang w:bidi="he-IL"/>
        </w:rPr>
        <w:t>WindowsStore</w:t>
      </w:r>
      <w:proofErr w:type="spellEnd"/>
      <w:r w:rsidRPr="00C01C06">
        <w:rPr>
          <w:rFonts w:ascii="Tahoma" w:hAnsi="Tahoma" w:cs="Tahoma" w:hint="cs"/>
          <w:rtl/>
          <w:lang w:bidi="he-IL"/>
        </w:rPr>
        <w:t>.</w:t>
      </w:r>
      <w:bookmarkEnd w:id="82"/>
      <w:bookmarkEnd w:id="83"/>
    </w:p>
    <w:p w14:paraId="5367332F"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39236AB7"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EC1C3C0" w14:textId="03E13F2E" w:rsidR="00417491" w:rsidRPr="00C01C06" w:rsidRDefault="00417491" w:rsidP="00EF4461">
      <w:pPr>
        <w:pStyle w:val="3SubTitle"/>
        <w:numPr>
          <w:ilvl w:val="0"/>
          <w:numId w:val="65"/>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Disable all apps from Microsoft Store</w:t>
      </w:r>
      <w:r w:rsidRPr="00C01C06">
        <w:rPr>
          <w:rFonts w:ascii="Tahoma" w:hAnsi="Tahoma" w:cs="Tahoma"/>
          <w:b w:val="0"/>
          <w:bCs w:val="0"/>
          <w:sz w:val="20"/>
          <w:rtl/>
        </w:rPr>
        <w:t xml:space="preserve"> אינה מוגדרת.</w:t>
      </w:r>
    </w:p>
    <w:p w14:paraId="0A7F6B5A" w14:textId="1F27C3B0" w:rsidR="00417491" w:rsidRPr="00C01C06" w:rsidRDefault="00417491" w:rsidP="00EF4461">
      <w:pPr>
        <w:pStyle w:val="3SubTitle"/>
        <w:numPr>
          <w:ilvl w:val="0"/>
          <w:numId w:val="6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Automatic Download and Install of updates</w:t>
      </w:r>
      <w:r w:rsidRPr="00C01C06">
        <w:rPr>
          <w:rFonts w:ascii="Tahoma" w:hAnsi="Tahoma" w:cs="Tahoma"/>
          <w:b w:val="0"/>
          <w:bCs w:val="0"/>
          <w:kern w:val="32"/>
          <w:sz w:val="20"/>
          <w:rtl/>
        </w:rPr>
        <w:t xml:space="preserve"> אינה מוגדרת.</w:t>
      </w:r>
    </w:p>
    <w:p w14:paraId="554623ED" w14:textId="547BF2D2" w:rsidR="00417491" w:rsidRPr="00C01C06" w:rsidRDefault="00417491" w:rsidP="00EF4461">
      <w:pPr>
        <w:pStyle w:val="3SubTitle"/>
        <w:numPr>
          <w:ilvl w:val="0"/>
          <w:numId w:val="6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the offer to update to the latest version of Windows</w:t>
      </w:r>
      <w:r w:rsidRPr="00C01C06">
        <w:rPr>
          <w:rFonts w:ascii="Tahoma" w:hAnsi="Tahoma" w:cs="Tahoma"/>
          <w:b w:val="0"/>
          <w:bCs w:val="0"/>
          <w:kern w:val="32"/>
          <w:sz w:val="20"/>
          <w:rtl/>
        </w:rPr>
        <w:t xml:space="preserve"> אינה מוגדרת.</w:t>
      </w:r>
    </w:p>
    <w:p w14:paraId="7EDD18D4" w14:textId="321F3EC0" w:rsidR="00417491" w:rsidRPr="00C01C06" w:rsidRDefault="00417491" w:rsidP="00EF4461">
      <w:pPr>
        <w:pStyle w:val="3SubTitle"/>
        <w:numPr>
          <w:ilvl w:val="0"/>
          <w:numId w:val="65"/>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the Store application</w:t>
      </w:r>
      <w:r w:rsidRPr="00C01C06">
        <w:rPr>
          <w:rFonts w:ascii="Tahoma" w:hAnsi="Tahoma" w:cs="Tahoma"/>
          <w:b w:val="0"/>
          <w:bCs w:val="0"/>
          <w:kern w:val="32"/>
          <w:sz w:val="20"/>
          <w:rtl/>
        </w:rPr>
        <w:t xml:space="preserve"> אינה מוגדרת.</w:t>
      </w:r>
    </w:p>
    <w:p w14:paraId="030E8623"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5F3CAFC6" w14:textId="0CD14530"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36302E93" w14:textId="7336A482"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7177A09B" w14:textId="71B95A2F"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15594708"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1D06C6F7"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280BA908" w14:textId="753C0DA8" w:rsidR="00417491" w:rsidRPr="00C01C06" w:rsidRDefault="00417491" w:rsidP="00EF4461">
      <w:pPr>
        <w:pStyle w:val="3SubTitle"/>
        <w:numPr>
          <w:ilvl w:val="0"/>
          <w:numId w:val="6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Disable all apps from Microsoft Store</w:t>
      </w:r>
      <w:r w:rsidRPr="00C01C06">
        <w:rPr>
          <w:rFonts w:ascii="Tahoma" w:hAnsi="Tahoma" w:cs="Tahoma"/>
          <w:b w:val="0"/>
          <w:bCs w:val="0"/>
          <w:sz w:val="20"/>
          <w:rtl/>
        </w:rPr>
        <w:t xml:space="preserve"> אחראית על השבתתשל כל האפליקציות מחנות </w:t>
      </w:r>
      <w:r w:rsidRPr="00C01C06">
        <w:rPr>
          <w:rFonts w:ascii="Tahoma" w:hAnsi="Tahoma" w:cs="Tahoma"/>
          <w:b w:val="0"/>
          <w:bCs w:val="0"/>
          <w:sz w:val="20"/>
        </w:rPr>
        <w:t>Microsoft</w:t>
      </w:r>
      <w:r w:rsidRPr="00C01C06">
        <w:rPr>
          <w:rFonts w:ascii="Tahoma" w:hAnsi="Tahoma" w:cs="Tahoma"/>
          <w:b w:val="0"/>
          <w:bCs w:val="0"/>
          <w:sz w:val="20"/>
          <w:rtl/>
        </w:rPr>
        <w:t xml:space="preserve"> שהגיעו מותקנות מראש או שהורדו. כלומר, אפליקציות לא יעודכנו, וה-</w:t>
      </w:r>
      <w:r w:rsidRPr="00C01C06">
        <w:rPr>
          <w:rFonts w:ascii="Tahoma" w:hAnsi="Tahoma" w:cs="Tahoma"/>
          <w:b w:val="0"/>
          <w:bCs w:val="0"/>
          <w:sz w:val="20"/>
        </w:rPr>
        <w:t>Store</w:t>
      </w:r>
      <w:r w:rsidRPr="00C01C06">
        <w:rPr>
          <w:rFonts w:ascii="Tahoma" w:hAnsi="Tahoma" w:cs="Tahoma"/>
          <w:b w:val="0"/>
          <w:bCs w:val="0"/>
          <w:sz w:val="20"/>
          <w:rtl/>
        </w:rPr>
        <w:t xml:space="preserve"> יושבת גם הוא.</w:t>
      </w:r>
    </w:p>
    <w:p w14:paraId="62604D54" w14:textId="3B7475E7" w:rsidR="00417491" w:rsidRPr="00C01C06" w:rsidRDefault="00417491" w:rsidP="00EF4461">
      <w:pPr>
        <w:pStyle w:val="3SubTitle"/>
        <w:numPr>
          <w:ilvl w:val="0"/>
          <w:numId w:val="6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Automatic Download and Install of updates</w:t>
      </w:r>
      <w:r w:rsidRPr="00C01C06">
        <w:rPr>
          <w:rFonts w:ascii="Tahoma" w:hAnsi="Tahoma" w:cs="Tahoma"/>
          <w:b w:val="0"/>
          <w:bCs w:val="0"/>
          <w:sz w:val="20"/>
          <w:rtl/>
        </w:rPr>
        <w:t xml:space="preserve"> מציינת האם הורדה והתקנה אוטומטית של עדכוני אפליקציות יקרו במערכת. הפעלת ההגדרה משמע</w:t>
      </w:r>
      <w:r w:rsidR="002E682E">
        <w:rPr>
          <w:rFonts w:ascii="Tahoma" w:hAnsi="Tahoma" w:cs="Tahoma" w:hint="cs"/>
          <w:b w:val="0"/>
          <w:bCs w:val="0"/>
          <w:sz w:val="20"/>
          <w:rtl/>
        </w:rPr>
        <w:t>ה</w:t>
      </w:r>
      <w:r w:rsidRPr="00C01C06">
        <w:rPr>
          <w:rFonts w:ascii="Tahoma" w:hAnsi="Tahoma" w:cs="Tahoma"/>
          <w:b w:val="0"/>
          <w:bCs w:val="0"/>
          <w:sz w:val="20"/>
          <w:rtl/>
        </w:rPr>
        <w:t xml:space="preserve"> שעדכונים אוטומטים יושבתו.</w:t>
      </w:r>
    </w:p>
    <w:p w14:paraId="23837CEA" w14:textId="77777777" w:rsidR="00417491" w:rsidRPr="00C01C06" w:rsidRDefault="00417491" w:rsidP="00EF4461">
      <w:pPr>
        <w:pStyle w:val="3SubTitle"/>
        <w:numPr>
          <w:ilvl w:val="0"/>
          <w:numId w:val="6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bookmarkStart w:id="84" w:name="_Hlk56064990"/>
      <w:r w:rsidRPr="00C01C06">
        <w:rPr>
          <w:rFonts w:ascii="Tahoma" w:hAnsi="Tahoma" w:cs="Tahoma"/>
          <w:b w:val="0"/>
          <w:bCs w:val="0"/>
          <w:sz w:val="20"/>
        </w:rPr>
        <w:t>tur</w:t>
      </w:r>
      <w:r w:rsidRPr="00C01C06">
        <w:rPr>
          <w:rFonts w:ascii="Tahoma" w:hAnsi="Tahoma" w:cs="Tahoma"/>
          <w:b w:val="0"/>
          <w:bCs w:val="0"/>
          <w:kern w:val="32"/>
          <w:sz w:val="20"/>
        </w:rPr>
        <w:t>n off the offer to update to the latest version of Windows</w:t>
      </w:r>
      <w:r w:rsidRPr="00C01C06">
        <w:rPr>
          <w:rFonts w:ascii="Tahoma" w:hAnsi="Tahoma" w:cs="Tahoma"/>
          <w:b w:val="0"/>
          <w:bCs w:val="0"/>
          <w:kern w:val="32"/>
          <w:sz w:val="20"/>
          <w:rtl/>
        </w:rPr>
        <w:t xml:space="preserve"> </w:t>
      </w:r>
      <w:bookmarkEnd w:id="84"/>
      <w:r w:rsidRPr="00C01C06">
        <w:rPr>
          <w:rFonts w:ascii="Tahoma" w:hAnsi="Tahoma" w:cs="Tahoma"/>
          <w:b w:val="0"/>
          <w:bCs w:val="0"/>
          <w:kern w:val="32"/>
          <w:sz w:val="20"/>
          <w:rtl/>
        </w:rPr>
        <w:t>מציינת האם ה-</w:t>
      </w:r>
      <w:r w:rsidRPr="00C01C06">
        <w:rPr>
          <w:rFonts w:ascii="Tahoma" w:hAnsi="Tahoma" w:cs="Tahoma"/>
          <w:b w:val="0"/>
          <w:bCs w:val="0"/>
          <w:kern w:val="32"/>
          <w:sz w:val="20"/>
        </w:rPr>
        <w:t>Store</w:t>
      </w:r>
      <w:r w:rsidRPr="00C01C06">
        <w:rPr>
          <w:rFonts w:ascii="Tahoma" w:hAnsi="Tahoma" w:cs="Tahoma"/>
          <w:b w:val="0"/>
          <w:bCs w:val="0"/>
          <w:kern w:val="32"/>
          <w:sz w:val="20"/>
          <w:rtl/>
        </w:rPr>
        <w:t xml:space="preserve"> יציע עדכונים לגרסה האחרונה של </w:t>
      </w:r>
      <w:r w:rsidRPr="00C01C06">
        <w:rPr>
          <w:rFonts w:ascii="Tahoma" w:hAnsi="Tahoma" w:cs="Tahoma"/>
          <w:b w:val="0"/>
          <w:bCs w:val="0"/>
          <w:kern w:val="32"/>
          <w:sz w:val="20"/>
        </w:rPr>
        <w:t>Windows</w:t>
      </w:r>
      <w:r w:rsidRPr="00C01C06">
        <w:rPr>
          <w:rFonts w:ascii="Tahoma" w:hAnsi="Tahoma" w:cs="Tahoma"/>
          <w:b w:val="0"/>
          <w:bCs w:val="0"/>
          <w:kern w:val="32"/>
          <w:sz w:val="20"/>
          <w:rtl/>
        </w:rPr>
        <w:t xml:space="preserve">. עדכוני מערכת לא מבוקרים יכולים לגרום לבעיות לא צפויות. עדכונים לגרסה האחרונה של </w:t>
      </w:r>
      <w:r w:rsidRPr="00C01C06">
        <w:rPr>
          <w:rFonts w:ascii="Tahoma" w:hAnsi="Tahoma" w:cs="Tahoma"/>
          <w:b w:val="0"/>
          <w:bCs w:val="0"/>
          <w:kern w:val="32"/>
          <w:sz w:val="20"/>
        </w:rPr>
        <w:t>Windows</w:t>
      </w:r>
      <w:r w:rsidRPr="00C01C06">
        <w:rPr>
          <w:rFonts w:ascii="Tahoma" w:hAnsi="Tahoma" w:cs="Tahoma"/>
          <w:b w:val="0"/>
          <w:bCs w:val="0"/>
          <w:kern w:val="32"/>
          <w:sz w:val="20"/>
          <w:rtl/>
        </w:rPr>
        <w:t xml:space="preserve"> צריכה להתבצע בצורה נכונה ולא דרך החנות.</w:t>
      </w:r>
    </w:p>
    <w:p w14:paraId="065BD7FB" w14:textId="77777777" w:rsidR="00417491" w:rsidRPr="00C01C06" w:rsidRDefault="00417491" w:rsidP="00EF4461">
      <w:pPr>
        <w:pStyle w:val="3SubTitle"/>
        <w:numPr>
          <w:ilvl w:val="0"/>
          <w:numId w:val="66"/>
        </w:numPr>
        <w:bidi/>
        <w:spacing w:before="0"/>
        <w:outlineLvl w:val="9"/>
        <w:rPr>
          <w:rFonts w:ascii="Tahoma" w:hAnsi="Tahoma" w:cs="Tahoma"/>
          <w:b w:val="0"/>
          <w:bCs w:val="0"/>
          <w:sz w:val="20"/>
          <w:rtl/>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Turn off the Store application</w:t>
      </w:r>
      <w:r w:rsidRPr="00C01C06">
        <w:rPr>
          <w:rFonts w:ascii="Tahoma" w:hAnsi="Tahoma" w:cs="Tahoma"/>
          <w:b w:val="0"/>
          <w:bCs w:val="0"/>
          <w:kern w:val="32"/>
          <w:sz w:val="20"/>
          <w:rtl/>
        </w:rPr>
        <w:t xml:space="preserve"> מגדירה האם ניתן לגשת לחנות האפליקציות.</w:t>
      </w:r>
    </w:p>
    <w:p w14:paraId="0C7969CA"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8DC274D" w14:textId="7EA6F8D3" w:rsidR="00417491" w:rsidRPr="006C0E68" w:rsidRDefault="00417491" w:rsidP="00074867">
      <w:pPr>
        <w:pStyle w:val="ListParagraph"/>
        <w:numPr>
          <w:ilvl w:val="0"/>
          <w:numId w:val="9"/>
        </w:numPr>
        <w:autoSpaceDE w:val="0"/>
        <w:autoSpaceDN w:val="0"/>
        <w:adjustRightInd w:val="0"/>
        <w:spacing w:after="0" w:line="240" w:lineRule="auto"/>
      </w:pPr>
      <w:r w:rsidRPr="006C0E68">
        <w:rPr>
          <w:rtl/>
        </w:rPr>
        <w:t xml:space="preserve">מומלץ להגדיר את ההגדרה </w:t>
      </w:r>
      <w:r w:rsidRPr="006C0E68">
        <w:t>Disable all apps from Microsoft Store</w:t>
      </w:r>
      <w:r w:rsidRPr="006C0E68">
        <w:rPr>
          <w:rtl/>
        </w:rPr>
        <w:t xml:space="preserve"> ל-</w:t>
      </w:r>
      <w:r w:rsidRPr="006C0E68">
        <w:t>Enabled</w:t>
      </w:r>
      <w:r w:rsidRPr="006C0E68">
        <w:rPr>
          <w:rtl/>
        </w:rPr>
        <w:t xml:space="preserve"> בנתיב הבא:</w:t>
      </w:r>
      <w:r w:rsidRPr="006C0E68">
        <w:rPr>
          <w:rtl/>
        </w:rPr>
        <w:br/>
      </w:r>
      <w:r w:rsidRPr="006C0E68">
        <w:t>Computer Configuration\Policies\Administrative Templates\Windows Components\Store\Disable all apps from Windows Store</w:t>
      </w:r>
      <w:r w:rsidRPr="006C0E68">
        <w:rPr>
          <w:rtl/>
        </w:rPr>
        <w:br/>
      </w:r>
    </w:p>
    <w:p w14:paraId="20DC824D" w14:textId="6BD574AB" w:rsidR="00417491" w:rsidRPr="006C0E68" w:rsidRDefault="00417491" w:rsidP="00074867">
      <w:pPr>
        <w:pStyle w:val="ListParagraph"/>
        <w:numPr>
          <w:ilvl w:val="0"/>
          <w:numId w:val="9"/>
        </w:numPr>
        <w:autoSpaceDE w:val="0"/>
        <w:autoSpaceDN w:val="0"/>
        <w:adjustRightInd w:val="0"/>
        <w:spacing w:after="0" w:line="240" w:lineRule="auto"/>
      </w:pPr>
      <w:r w:rsidRPr="006C0E68">
        <w:rPr>
          <w:rtl/>
        </w:rPr>
        <w:t xml:space="preserve">מומלץ להגדיר את ההגדרה </w:t>
      </w:r>
      <w:r w:rsidRPr="006C0E68">
        <w:t>Turn off Automatic Download and Install of updates</w:t>
      </w:r>
      <w:r w:rsidRPr="006C0E68">
        <w:rPr>
          <w:rtl/>
        </w:rPr>
        <w:t xml:space="preserve"> ל-</w:t>
      </w:r>
      <w:r w:rsidRPr="006C0E68">
        <w:t>Disabled</w:t>
      </w:r>
      <w:r w:rsidRPr="006C0E68">
        <w:rPr>
          <w:rtl/>
        </w:rPr>
        <w:t xml:space="preserve"> בנתיב הבא:</w:t>
      </w:r>
      <w:r w:rsidRPr="006C0E68">
        <w:rPr>
          <w:rtl/>
        </w:rPr>
        <w:br/>
      </w:r>
      <w:r w:rsidRPr="006C0E68">
        <w:t>Computer Configuration\Policies\Administrative Templates\Windows Components\Store\Turn off Automatic Download and Install of updates</w:t>
      </w:r>
      <w:r w:rsidRPr="006C0E68">
        <w:rPr>
          <w:rtl/>
        </w:rPr>
        <w:br/>
      </w:r>
    </w:p>
    <w:p w14:paraId="467F88D5"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the offer to update to the latest version of Windows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Components\Store\Turn off the offer to update to the latest version of Windows</w:t>
      </w:r>
    </w:p>
    <w:p w14:paraId="25B12A73"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kern w:val="32"/>
          <w:sz w:val="20"/>
          <w:szCs w:val="20"/>
        </w:rPr>
        <w:t>Turn off the Store application</w:t>
      </w:r>
      <w:r w:rsidRPr="00C01C06">
        <w:rPr>
          <w:rFonts w:ascii="Tahoma" w:hAnsi="Tahoma" w:cs="Tahoma"/>
          <w:kern w:val="32"/>
          <w:sz w:val="20"/>
          <w:szCs w:val="20"/>
          <w:rtl/>
        </w:rPr>
        <w:t xml:space="preserve"> ל-</w:t>
      </w:r>
      <w:r w:rsidRPr="00C01C06">
        <w:rPr>
          <w:rFonts w:ascii="Tahoma" w:hAnsi="Tahoma" w:cs="Tahoma"/>
          <w:kern w:val="32"/>
          <w:sz w:val="20"/>
          <w:szCs w:val="20"/>
        </w:rPr>
        <w:t>Enabled</w:t>
      </w:r>
      <w:r w:rsidRPr="00C01C06">
        <w:rPr>
          <w:rFonts w:ascii="Tahoma" w:hAnsi="Tahoma" w:cs="Tahoma" w:hint="cs"/>
          <w:kern w:val="32"/>
          <w:sz w:val="20"/>
          <w:szCs w:val="20"/>
          <w:rtl/>
        </w:rPr>
        <w:t xml:space="preserve"> </w:t>
      </w:r>
      <w:r w:rsidRPr="00C01C06">
        <w:rPr>
          <w:rFonts w:ascii="Tahoma" w:hAnsi="Tahoma" w:cs="Tahoma" w:hint="cs"/>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Components\Store\Turn off the Store application</w:t>
      </w:r>
    </w:p>
    <w:p w14:paraId="18B633CE"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0EE17E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9174630"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3CECA0C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CE0464F"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2F62D00"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9292CD8"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1BAA3E20"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D1E1B6D"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370F219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A8803B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F030189"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15EA2E3"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69BA83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C9055D0"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838E9A0"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A676988"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C48480B"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C00AC5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0E006A8"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D6C2356"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8947EF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3D6E88D"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6A42C8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34C5569"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2758358"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13CBDE1"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24D44B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9511FFB"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844A65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CAD4BDD"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F444057"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8652863"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BCB558E"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129DD82B"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C7AAA35"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18E0A320"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7CDEBD5E"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813A89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7536D8C1"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4265DA5"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EE374C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7030CF1"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B146AEB"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49568C64"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1854BC0F"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5BF5C3A"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1941C935"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0BD0A935"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5EF81D82"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F90FA76"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7E572D6"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287339DC"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677F76A6" w14:textId="77777777" w:rsidR="00417491" w:rsidRPr="00C01C06" w:rsidRDefault="00417491" w:rsidP="00417491">
      <w:pPr>
        <w:autoSpaceDE w:val="0"/>
        <w:autoSpaceDN w:val="0"/>
        <w:adjustRightInd w:val="0"/>
        <w:spacing w:after="0" w:line="240" w:lineRule="auto"/>
        <w:rPr>
          <w:rFonts w:ascii="Tahoma" w:hAnsi="Tahoma" w:cs="Tahoma"/>
          <w:sz w:val="20"/>
          <w:szCs w:val="20"/>
          <w:rtl/>
        </w:rPr>
      </w:pPr>
    </w:p>
    <w:p w14:paraId="1FF7B452" w14:textId="77777777" w:rsidR="00417491" w:rsidRPr="00C01C06" w:rsidRDefault="00417491" w:rsidP="00EF4461">
      <w:pPr>
        <w:pStyle w:val="a0"/>
        <w:numPr>
          <w:ilvl w:val="1"/>
          <w:numId w:val="5"/>
        </w:numPr>
        <w:bidi/>
        <w:ind w:left="935" w:hanging="935"/>
        <w:rPr>
          <w:rFonts w:ascii="Tahoma" w:hAnsi="Tahoma" w:cs="Tahoma"/>
          <w:lang w:bidi="he-IL"/>
        </w:rPr>
      </w:pPr>
      <w:bookmarkStart w:id="85" w:name="_Toc56326369"/>
      <w:bookmarkStart w:id="86" w:name="_Toc63855021"/>
      <w:r w:rsidRPr="00C01C06">
        <w:rPr>
          <w:rFonts w:ascii="Tahoma" w:hAnsi="Tahoma" w:cs="Tahoma" w:hint="cs"/>
          <w:rtl/>
          <w:lang w:bidi="he-IL"/>
        </w:rPr>
        <w:lastRenderedPageBreak/>
        <w:t>ליקויים בהגדרות ה-</w:t>
      </w:r>
      <w:r w:rsidRPr="00C01C06">
        <w:rPr>
          <w:rFonts w:ascii="Tahoma" w:hAnsi="Tahoma" w:cs="Tahoma"/>
          <w:lang w:bidi="he-IL"/>
        </w:rPr>
        <w:t>Windows Updates</w:t>
      </w:r>
      <w:r w:rsidRPr="00C01C06">
        <w:rPr>
          <w:rFonts w:ascii="Tahoma" w:hAnsi="Tahoma" w:cs="Tahoma" w:hint="cs"/>
          <w:rtl/>
          <w:lang w:bidi="he-IL"/>
        </w:rPr>
        <w:t>.</w:t>
      </w:r>
      <w:bookmarkEnd w:id="85"/>
      <w:bookmarkEnd w:id="86"/>
    </w:p>
    <w:p w14:paraId="7CCD647C"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6E94D9D0"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F74E8A3" w14:textId="42C5A78B" w:rsidR="00417491" w:rsidRPr="00C01C06" w:rsidRDefault="00417491" w:rsidP="00074867">
      <w:pPr>
        <w:pStyle w:val="3SubTitle"/>
        <w:numPr>
          <w:ilvl w:val="0"/>
          <w:numId w:val="67"/>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Select when Quality Updates are received</w:t>
      </w:r>
      <w:r w:rsidRPr="00C01C06">
        <w:rPr>
          <w:rFonts w:ascii="Tahoma" w:hAnsi="Tahoma" w:cs="Tahoma"/>
          <w:b w:val="0"/>
          <w:bCs w:val="0"/>
          <w:sz w:val="20"/>
          <w:rtl/>
        </w:rPr>
        <w:t xml:space="preserve"> אינה מוגדרת.</w:t>
      </w:r>
    </w:p>
    <w:p w14:paraId="230D9A98" w14:textId="46652757" w:rsidR="00417491" w:rsidRPr="00C01C06" w:rsidRDefault="00417491" w:rsidP="00EF4461">
      <w:pPr>
        <w:pStyle w:val="3SubTitle"/>
        <w:numPr>
          <w:ilvl w:val="0"/>
          <w:numId w:val="67"/>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Automatic Updates</w:t>
      </w:r>
      <w:r w:rsidRPr="00C01C06">
        <w:rPr>
          <w:rFonts w:ascii="Tahoma" w:hAnsi="Tahoma" w:cs="Tahoma"/>
          <w:b w:val="0"/>
          <w:bCs w:val="0"/>
          <w:sz w:val="20"/>
          <w:rtl/>
        </w:rPr>
        <w:t xml:space="preserve"> אינה מוגדרת.</w:t>
      </w:r>
    </w:p>
    <w:p w14:paraId="5BF089D7" w14:textId="31A31E8E" w:rsidR="00417491" w:rsidRPr="00C01C06" w:rsidRDefault="00417491" w:rsidP="00EF4461">
      <w:pPr>
        <w:pStyle w:val="3SubTitle"/>
        <w:numPr>
          <w:ilvl w:val="0"/>
          <w:numId w:val="67"/>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No auto-restart with logged on users for scheduled automatic updates installations</w:t>
      </w:r>
      <w:r w:rsidRPr="00C01C06">
        <w:rPr>
          <w:rFonts w:ascii="Tahoma" w:hAnsi="Tahoma" w:cs="Tahoma"/>
          <w:b w:val="0"/>
          <w:bCs w:val="0"/>
          <w:sz w:val="20"/>
          <w:rtl/>
        </w:rPr>
        <w:t xml:space="preserve"> אינה מוגדרת.</w:t>
      </w:r>
    </w:p>
    <w:p w14:paraId="35E4E807"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29A6361A" w14:textId="32404706"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87649F3" w14:textId="579DBC75"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1CFFEC8F" w14:textId="7D4555C1"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2122F867"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55A041B6"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0005C919" w14:textId="3EF2D43C" w:rsidR="00417491" w:rsidRPr="00C01C06" w:rsidRDefault="00417491" w:rsidP="00EF4461">
      <w:pPr>
        <w:pStyle w:val="3SubTitle"/>
        <w:numPr>
          <w:ilvl w:val="0"/>
          <w:numId w:val="6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Select when Quality Updates are received</w:t>
      </w:r>
      <w:r w:rsidRPr="00C01C06">
        <w:rPr>
          <w:rFonts w:ascii="Tahoma" w:hAnsi="Tahoma" w:cs="Tahoma"/>
          <w:b w:val="0"/>
          <w:bCs w:val="0"/>
          <w:sz w:val="20"/>
          <w:rtl/>
        </w:rPr>
        <w:t xml:space="preserve"> שולטת בקבלת </w:t>
      </w:r>
      <w:r w:rsidRPr="00C01C06">
        <w:rPr>
          <w:rFonts w:ascii="Tahoma" w:hAnsi="Tahoma" w:cs="Tahoma"/>
          <w:b w:val="0"/>
          <w:bCs w:val="0"/>
          <w:sz w:val="20"/>
        </w:rPr>
        <w:t>Quality Updates</w:t>
      </w:r>
      <w:r w:rsidRPr="00C01C06">
        <w:rPr>
          <w:rFonts w:ascii="Tahoma" w:hAnsi="Tahoma" w:cs="Tahoma"/>
          <w:b w:val="0"/>
          <w:bCs w:val="0"/>
          <w:sz w:val="20"/>
          <w:rtl/>
        </w:rPr>
        <w:t>, היכולים להכיל תיקוני באגים או תיקוני אבטחה חשובים, אשר יש להתקינם בהקדם האפשרי.</w:t>
      </w:r>
    </w:p>
    <w:p w14:paraId="79007FB9" w14:textId="59D80148" w:rsidR="00417491" w:rsidRPr="00C01C06" w:rsidRDefault="00417491" w:rsidP="00EF4461">
      <w:pPr>
        <w:pStyle w:val="3SubTitle"/>
        <w:numPr>
          <w:ilvl w:val="0"/>
          <w:numId w:val="6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Configure Automatic Updates</w:t>
      </w:r>
      <w:r w:rsidRPr="00C01C06">
        <w:rPr>
          <w:rFonts w:ascii="Tahoma" w:hAnsi="Tahoma" w:cs="Tahoma"/>
          <w:b w:val="0"/>
          <w:bCs w:val="0"/>
          <w:sz w:val="20"/>
          <w:rtl/>
        </w:rPr>
        <w:t xml:space="preserve"> </w:t>
      </w:r>
      <w:r w:rsidR="002E682E">
        <w:rPr>
          <w:rFonts w:ascii="Tahoma" w:hAnsi="Tahoma" w:cs="Tahoma" w:hint="cs"/>
          <w:b w:val="0"/>
          <w:bCs w:val="0"/>
          <w:sz w:val="20"/>
          <w:rtl/>
        </w:rPr>
        <w:t>קובעת</w:t>
      </w:r>
      <w:r w:rsidR="002E682E" w:rsidRPr="00C01C06">
        <w:rPr>
          <w:rFonts w:ascii="Tahoma" w:hAnsi="Tahoma" w:cs="Tahoma"/>
          <w:b w:val="0"/>
          <w:bCs w:val="0"/>
          <w:sz w:val="20"/>
          <w:rtl/>
        </w:rPr>
        <w:t xml:space="preserve"> </w:t>
      </w:r>
      <w:r w:rsidRPr="00C01C06">
        <w:rPr>
          <w:rFonts w:ascii="Tahoma" w:hAnsi="Tahoma" w:cs="Tahoma"/>
          <w:b w:val="0"/>
          <w:bCs w:val="0"/>
          <w:sz w:val="20"/>
          <w:rtl/>
        </w:rPr>
        <w:t>אם מחשבים יקבלו עדכוני אבטחה מ-</w:t>
      </w:r>
      <w:r w:rsidRPr="00C01C06">
        <w:rPr>
          <w:rFonts w:ascii="Tahoma" w:hAnsi="Tahoma" w:cs="Tahoma"/>
          <w:b w:val="0"/>
          <w:bCs w:val="0"/>
          <w:sz w:val="20"/>
        </w:rPr>
        <w:t>Windows Update</w:t>
      </w:r>
      <w:r w:rsidRPr="00C01C06">
        <w:rPr>
          <w:rFonts w:ascii="Tahoma" w:hAnsi="Tahoma" w:cs="Tahoma"/>
          <w:b w:val="0"/>
          <w:bCs w:val="0"/>
          <w:sz w:val="20"/>
          <w:rtl/>
        </w:rPr>
        <w:t xml:space="preserve"> או </w:t>
      </w:r>
      <w:r w:rsidRPr="00C01C06">
        <w:rPr>
          <w:rFonts w:ascii="Tahoma" w:hAnsi="Tahoma" w:cs="Tahoma"/>
          <w:b w:val="0"/>
          <w:bCs w:val="0"/>
          <w:sz w:val="20"/>
        </w:rPr>
        <w:t>WSUS</w:t>
      </w:r>
      <w:r w:rsidRPr="00C01C06">
        <w:rPr>
          <w:rFonts w:ascii="Tahoma" w:hAnsi="Tahoma" w:cs="Tahoma"/>
          <w:b w:val="0"/>
          <w:bCs w:val="0"/>
          <w:sz w:val="20"/>
          <w:rtl/>
        </w:rPr>
        <w:t>, כלומר ברגע שקיים חיבור רשת זמין, מערכת הפעלה תשתמש בחיבור זה על מנת לחפש עדכונים באתר האינטרנט המיועד או ב-</w:t>
      </w:r>
      <w:r w:rsidRPr="00C01C06">
        <w:rPr>
          <w:rFonts w:ascii="Tahoma" w:hAnsi="Tahoma" w:cs="Tahoma"/>
          <w:b w:val="0"/>
          <w:bCs w:val="0"/>
          <w:sz w:val="20"/>
        </w:rPr>
        <w:t>Windows Update</w:t>
      </w:r>
      <w:r w:rsidRPr="00C01C06">
        <w:rPr>
          <w:rFonts w:ascii="Tahoma" w:hAnsi="Tahoma" w:cs="Tahoma"/>
          <w:b w:val="0"/>
          <w:bCs w:val="0"/>
          <w:sz w:val="20"/>
          <w:rtl/>
        </w:rPr>
        <w:t>. דבר זה יכול להבטיח כי תמיד יותקנו עדכוני מערכת הפעלה. יש לציין מתי מחשבים יקבלו עדכוני אבטחה.</w:t>
      </w:r>
    </w:p>
    <w:p w14:paraId="2330CC87" w14:textId="36B2EF6C" w:rsidR="00417491" w:rsidRPr="00C01C06" w:rsidRDefault="00417491" w:rsidP="00EF4461">
      <w:pPr>
        <w:pStyle w:val="3SubTitle"/>
        <w:numPr>
          <w:ilvl w:val="0"/>
          <w:numId w:val="6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No auto-restart with logged on users for scheduled automatic updates installations</w:t>
      </w:r>
      <w:r w:rsidRPr="00C01C06">
        <w:rPr>
          <w:rFonts w:ascii="Tahoma" w:hAnsi="Tahoma" w:cs="Tahoma"/>
          <w:b w:val="0"/>
          <w:bCs w:val="0"/>
          <w:sz w:val="20"/>
          <w:rtl/>
        </w:rPr>
        <w:t xml:space="preserve"> מציינת כי עדכוני</w:t>
      </w:r>
      <w:r w:rsidR="002E682E">
        <w:rPr>
          <w:rFonts w:ascii="Tahoma" w:hAnsi="Tahoma" w:cs="Tahoma" w:hint="cs"/>
          <w:b w:val="0"/>
          <w:bCs w:val="0"/>
          <w:sz w:val="20"/>
          <w:rtl/>
        </w:rPr>
        <w:t>ם</w:t>
      </w:r>
      <w:r w:rsidRPr="00C01C06">
        <w:rPr>
          <w:rFonts w:ascii="Tahoma" w:hAnsi="Tahoma" w:cs="Tahoma"/>
          <w:b w:val="0"/>
          <w:bCs w:val="0"/>
          <w:sz w:val="20"/>
          <w:rtl/>
        </w:rPr>
        <w:t xml:space="preserve"> אוטומטיים יחכו ל</w:t>
      </w:r>
      <w:r w:rsidR="002E682E">
        <w:rPr>
          <w:rFonts w:ascii="Tahoma" w:hAnsi="Tahoma" w:cs="Tahoma" w:hint="cs"/>
          <w:b w:val="0"/>
          <w:bCs w:val="0"/>
          <w:sz w:val="20"/>
          <w:rtl/>
        </w:rPr>
        <w:t>-</w:t>
      </w:r>
      <w:r w:rsidRPr="00C01C06">
        <w:rPr>
          <w:rFonts w:ascii="Tahoma" w:hAnsi="Tahoma" w:cs="Tahoma"/>
          <w:b w:val="0"/>
          <w:bCs w:val="0"/>
          <w:sz w:val="20"/>
        </w:rPr>
        <w:t>restart</w:t>
      </w:r>
      <w:r w:rsidRPr="00C01C06">
        <w:rPr>
          <w:rFonts w:ascii="Tahoma" w:hAnsi="Tahoma" w:cs="Tahoma"/>
          <w:b w:val="0"/>
          <w:bCs w:val="0"/>
          <w:sz w:val="20"/>
          <w:rtl/>
        </w:rPr>
        <w:t xml:space="preserve"> על ידי המשתמש המחובר על מנת להשלים את ההתקנה המתוזמנת. חלק מעדכוני התוכנה דורשים הפעלה מחדש על מנת להשלים את העדכון, כך שאם פעולה זו לא תתבצע, הדבר יכול להוביל לעיכוב בעדכון ולהשארת </w:t>
      </w:r>
      <w:r w:rsidR="002E682E">
        <w:rPr>
          <w:rFonts w:ascii="Tahoma" w:hAnsi="Tahoma" w:cs="Tahoma" w:hint="cs"/>
          <w:b w:val="0"/>
          <w:bCs w:val="0"/>
          <w:sz w:val="20"/>
          <w:rtl/>
        </w:rPr>
        <w:t>מערכת ההפעלה</w:t>
      </w:r>
      <w:r w:rsidR="002E682E" w:rsidRPr="00C01C06">
        <w:rPr>
          <w:rFonts w:ascii="Tahoma" w:hAnsi="Tahoma" w:cs="Tahoma"/>
          <w:b w:val="0"/>
          <w:bCs w:val="0"/>
          <w:sz w:val="20"/>
          <w:rtl/>
        </w:rPr>
        <w:t xml:space="preserve"> </w:t>
      </w:r>
      <w:r w:rsidRPr="00C01C06">
        <w:rPr>
          <w:rFonts w:ascii="Tahoma" w:hAnsi="Tahoma" w:cs="Tahoma"/>
          <w:b w:val="0"/>
          <w:bCs w:val="0"/>
          <w:sz w:val="20"/>
          <w:rtl/>
        </w:rPr>
        <w:t xml:space="preserve">בצורה </w:t>
      </w:r>
      <w:r w:rsidR="002E682E">
        <w:rPr>
          <w:rFonts w:ascii="Tahoma" w:hAnsi="Tahoma" w:cs="Tahoma" w:hint="cs"/>
          <w:b w:val="0"/>
          <w:bCs w:val="0"/>
          <w:sz w:val="20"/>
          <w:rtl/>
        </w:rPr>
        <w:t>שאינה</w:t>
      </w:r>
      <w:r w:rsidR="002E682E" w:rsidRPr="00C01C06">
        <w:rPr>
          <w:rFonts w:ascii="Tahoma" w:hAnsi="Tahoma" w:cs="Tahoma"/>
          <w:b w:val="0"/>
          <w:bCs w:val="0"/>
          <w:sz w:val="20"/>
          <w:rtl/>
        </w:rPr>
        <w:t xml:space="preserve"> </w:t>
      </w:r>
      <w:r w:rsidRPr="00C01C06">
        <w:rPr>
          <w:rFonts w:ascii="Tahoma" w:hAnsi="Tahoma" w:cs="Tahoma"/>
          <w:b w:val="0"/>
          <w:bCs w:val="0"/>
          <w:sz w:val="20"/>
          <w:rtl/>
        </w:rPr>
        <w:t>מאובטחת.</w:t>
      </w:r>
    </w:p>
    <w:p w14:paraId="22232319"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39063792" w14:textId="668AFE85"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Select when Quality Updates are received</w:t>
      </w:r>
      <w:r w:rsidRPr="00C01C06">
        <w:rPr>
          <w:rFonts w:ascii="Tahoma" w:hAnsi="Tahoma" w:cs="Tahoma"/>
          <w:sz w:val="20"/>
          <w:szCs w:val="20"/>
          <w:rtl/>
        </w:rPr>
        <w:t xml:space="preserve"> כ-</w:t>
      </w:r>
      <w:r w:rsidRPr="00C01C06">
        <w:rPr>
          <w:rFonts w:ascii="Tahoma" w:hAnsi="Tahoma" w:cs="Tahoma"/>
          <w:sz w:val="20"/>
          <w:szCs w:val="20"/>
        </w:rPr>
        <w:t>Enabled: 0 days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Update\Defer Windows Updates\Select when Quality Updates are received</w:t>
      </w:r>
      <w:r w:rsidRPr="00C01C06">
        <w:rPr>
          <w:rFonts w:ascii="Tahoma" w:hAnsi="Tahoma" w:cs="Tahoma"/>
          <w:sz w:val="20"/>
          <w:szCs w:val="20"/>
          <w:rtl/>
        </w:rPr>
        <w:br/>
      </w:r>
    </w:p>
    <w:p w14:paraId="3E8EAC70"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Configure Automatic Updates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Update\Configure Automatic Updates</w:t>
      </w:r>
      <w:r w:rsidRPr="00C01C06">
        <w:rPr>
          <w:rFonts w:ascii="Tahoma" w:hAnsi="Tahoma" w:cs="Tahoma"/>
          <w:sz w:val="20"/>
          <w:szCs w:val="20"/>
          <w:rtl/>
        </w:rPr>
        <w:br/>
        <w:t xml:space="preserve">מומלץ להגדיר את ההגדרה </w:t>
      </w:r>
      <w:r w:rsidRPr="00C01C06">
        <w:rPr>
          <w:rFonts w:ascii="Tahoma" w:hAnsi="Tahoma" w:cs="Tahoma"/>
          <w:sz w:val="20"/>
          <w:szCs w:val="20"/>
        </w:rPr>
        <w:t>Configure Automatic Updates: Scheduled install day</w:t>
      </w:r>
      <w:r w:rsidRPr="00C01C06">
        <w:rPr>
          <w:rFonts w:ascii="Tahoma" w:hAnsi="Tahoma" w:cs="Tahoma"/>
          <w:sz w:val="20"/>
          <w:szCs w:val="20"/>
          <w:rtl/>
        </w:rPr>
        <w:t xml:space="preserve"> ל-</w:t>
      </w:r>
      <w:r w:rsidRPr="00C01C06">
        <w:rPr>
          <w:rFonts w:ascii="Tahoma" w:hAnsi="Tahoma" w:cs="Tahoma"/>
          <w:sz w:val="20"/>
          <w:szCs w:val="20"/>
        </w:rPr>
        <w:t>0 – Every Day</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Update\Configure Automatic Updates: Scheduled install day</w:t>
      </w:r>
      <w:r w:rsidRPr="00C01C06">
        <w:rPr>
          <w:rFonts w:ascii="Tahoma" w:hAnsi="Tahoma" w:cs="Tahoma"/>
          <w:sz w:val="20"/>
          <w:szCs w:val="20"/>
          <w:rtl/>
        </w:rPr>
        <w:br/>
      </w:r>
    </w:p>
    <w:p w14:paraId="36171C64" w14:textId="42EFC53A" w:rsidR="00417491" w:rsidRPr="00C01C06" w:rsidRDefault="00417491" w:rsidP="00965B26">
      <w:pPr>
        <w:pStyle w:val="ListParagraph"/>
        <w:numPr>
          <w:ilvl w:val="0"/>
          <w:numId w:val="9"/>
        </w:numPr>
        <w:autoSpaceDE w:val="0"/>
        <w:autoSpaceDN w:val="0"/>
        <w:adjustRightInd w:val="0"/>
        <w:spacing w:after="0" w:line="240" w:lineRule="auto"/>
        <w:rPr>
          <w:sz w:val="20"/>
          <w:szCs w:val="20"/>
          <w:rtl/>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No auto-restart with logged on users for scheduled automatic updates installations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Update\No auto-restart with logged on users for scheduled automatic updates installations</w:t>
      </w:r>
    </w:p>
    <w:p w14:paraId="1F3B23C5" w14:textId="77777777" w:rsidR="00417491" w:rsidRPr="00C01C06" w:rsidRDefault="00417491" w:rsidP="00EF4461">
      <w:pPr>
        <w:pStyle w:val="a0"/>
        <w:numPr>
          <w:ilvl w:val="1"/>
          <w:numId w:val="5"/>
        </w:numPr>
        <w:bidi/>
        <w:ind w:left="935" w:hanging="935"/>
        <w:rPr>
          <w:rFonts w:ascii="Tahoma" w:hAnsi="Tahoma" w:cs="Tahoma"/>
          <w:lang w:bidi="he-IL"/>
        </w:rPr>
      </w:pPr>
      <w:bookmarkStart w:id="87" w:name="_Toc56326370"/>
      <w:bookmarkStart w:id="88" w:name="_Toc63855022"/>
      <w:r w:rsidRPr="00C01C06">
        <w:rPr>
          <w:rFonts w:ascii="Tahoma" w:hAnsi="Tahoma" w:cs="Tahoma" w:hint="cs"/>
          <w:rtl/>
          <w:lang w:bidi="he-IL"/>
        </w:rPr>
        <w:lastRenderedPageBreak/>
        <w:t>ליקויי אבטחה נוספים.</w:t>
      </w:r>
      <w:bookmarkEnd w:id="87"/>
      <w:bookmarkEnd w:id="88"/>
    </w:p>
    <w:p w14:paraId="3AD80519" w14:textId="77777777" w:rsidR="00417491" w:rsidRPr="00C01C06" w:rsidRDefault="00417491" w:rsidP="00417491">
      <w:pPr>
        <w:pStyle w:val="3SubTitle"/>
        <w:bidi/>
        <w:spacing w:before="0"/>
        <w:ind w:left="-58"/>
        <w:outlineLvl w:val="9"/>
        <w:rPr>
          <w:rFonts w:ascii="Tahoma" w:hAnsi="Tahoma" w:cs="Tahoma"/>
          <w:b w:val="0"/>
          <w:bCs w:val="0"/>
          <w:szCs w:val="28"/>
          <w:u w:val="single"/>
          <w:rtl/>
        </w:rPr>
      </w:pPr>
    </w:p>
    <w:p w14:paraId="0C486355" w14:textId="77777777" w:rsidR="00417491" w:rsidRPr="00C01C06" w:rsidRDefault="00417491" w:rsidP="00417491">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0175FC9" w14:textId="04440DE8" w:rsidR="00417491" w:rsidRPr="00C01C06" w:rsidRDefault="00417491" w:rsidP="006C0E68">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the usage of OneDrive for file storage</w:t>
      </w:r>
      <w:r w:rsidRPr="00C01C06">
        <w:rPr>
          <w:rFonts w:ascii="Tahoma" w:hAnsi="Tahoma" w:cs="Tahoma"/>
          <w:b w:val="0"/>
          <w:bCs w:val="0"/>
          <w:sz w:val="20"/>
          <w:rtl/>
        </w:rPr>
        <w:t xml:space="preserve"> אינה מוגדרת.</w:t>
      </w:r>
    </w:p>
    <w:p w14:paraId="2BC28CCB" w14:textId="02BF9433"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passwords to be saved</w:t>
      </w:r>
      <w:r w:rsidRPr="00C01C06">
        <w:rPr>
          <w:rFonts w:ascii="Tahoma" w:hAnsi="Tahoma" w:cs="Tahoma" w:hint="cs"/>
          <w:b w:val="0"/>
          <w:bCs w:val="0"/>
          <w:sz w:val="20"/>
          <w:rtl/>
        </w:rPr>
        <w:t xml:space="preserve"> אינה מוגדרת כראוי.</w:t>
      </w:r>
    </w:p>
    <w:p w14:paraId="61A01B5D" w14:textId="0AA5157D"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w:t>
      </w:r>
      <w:r w:rsidR="004F5D74">
        <w:rPr>
          <w:rFonts w:ascii="Tahoma" w:hAnsi="Tahoma" w:cs="Tahoma" w:hint="cs"/>
          <w:b w:val="0"/>
          <w:bCs w:val="0"/>
          <w:sz w:val="20"/>
          <w:rtl/>
        </w:rPr>
        <w:t>ה</w:t>
      </w:r>
      <w:r w:rsidRPr="00C01C06">
        <w:rPr>
          <w:rFonts w:ascii="Tahoma" w:hAnsi="Tahoma" w:cs="Tahoma" w:hint="cs"/>
          <w:b w:val="0"/>
          <w:bCs w:val="0"/>
          <w:sz w:val="20"/>
          <w:rtl/>
        </w:rPr>
        <w:t xml:space="preserve"> נמצא כי ההגדרה </w:t>
      </w:r>
      <w:r w:rsidRPr="00C01C06">
        <w:rPr>
          <w:rFonts w:ascii="Tahoma" w:hAnsi="Tahoma" w:cs="Tahoma"/>
          <w:b w:val="0"/>
          <w:bCs w:val="0"/>
          <w:sz w:val="20"/>
        </w:rPr>
        <w:t>Do not allow COM port redirection</w:t>
      </w:r>
      <w:r w:rsidRPr="00C01C06">
        <w:rPr>
          <w:rFonts w:ascii="Tahoma" w:hAnsi="Tahoma" w:cs="Tahoma" w:hint="cs"/>
          <w:b w:val="0"/>
          <w:bCs w:val="0"/>
          <w:sz w:val="20"/>
          <w:rtl/>
        </w:rPr>
        <w:t xml:space="preserve"> אינה מוגדרת כראוי.</w:t>
      </w:r>
    </w:p>
    <w:p w14:paraId="5646B3E6" w14:textId="7A360F49"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drive redirection</w:t>
      </w:r>
      <w:r w:rsidRPr="00C01C06">
        <w:rPr>
          <w:rFonts w:ascii="Tahoma" w:hAnsi="Tahoma" w:cs="Tahoma" w:hint="cs"/>
          <w:b w:val="0"/>
          <w:bCs w:val="0"/>
          <w:sz w:val="20"/>
          <w:rtl/>
        </w:rPr>
        <w:t xml:space="preserve"> אינה מוגדרת כראוי.</w:t>
      </w:r>
    </w:p>
    <w:p w14:paraId="717054B8" w14:textId="06F5612B" w:rsidR="00417491" w:rsidRPr="00BA7A3F"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LPT port redirection</w:t>
      </w:r>
      <w:r w:rsidRPr="00C01C06">
        <w:rPr>
          <w:rFonts w:ascii="Tahoma" w:hAnsi="Tahoma" w:cs="Tahoma" w:hint="cs"/>
          <w:b w:val="0"/>
          <w:bCs w:val="0"/>
          <w:sz w:val="20"/>
          <w:rtl/>
        </w:rPr>
        <w:t xml:space="preserve"> אינה מוגדרת כראוי.</w:t>
      </w:r>
    </w:p>
    <w:p w14:paraId="2F4E1B2B" w14:textId="0E9D6A58" w:rsidR="00BA7A3F" w:rsidRPr="00C01C06" w:rsidRDefault="00BA7A3F" w:rsidP="00BA7A3F">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BA7A3F">
        <w:rPr>
          <w:rFonts w:ascii="Tahoma" w:hAnsi="Tahoma" w:cs="Tahoma"/>
          <w:b w:val="0"/>
          <w:bCs w:val="0"/>
          <w:sz w:val="20"/>
        </w:rPr>
        <w:t>Do not allow supported Plug and Play device redirection</w:t>
      </w:r>
      <w:r>
        <w:rPr>
          <w:rFonts w:ascii="Tahoma" w:hAnsi="Tahoma" w:cs="Tahoma" w:hint="cs"/>
          <w:b w:val="0"/>
          <w:bCs w:val="0"/>
          <w:sz w:val="20"/>
          <w:rtl/>
        </w:rPr>
        <w:t xml:space="preserve"> אינה מוגדרת כראוי.</w:t>
      </w:r>
    </w:p>
    <w:p w14:paraId="7D6F12B2" w14:textId="48055C87"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downloading of enclosures</w:t>
      </w:r>
      <w:r w:rsidRPr="00C01C06">
        <w:rPr>
          <w:rFonts w:ascii="Tahoma" w:hAnsi="Tahoma" w:cs="Tahoma"/>
          <w:b w:val="0"/>
          <w:bCs w:val="0"/>
          <w:sz w:val="20"/>
          <w:rtl/>
        </w:rPr>
        <w:t xml:space="preserve"> אינה מוגדרת</w:t>
      </w:r>
      <w:r w:rsidRPr="00C01C06">
        <w:rPr>
          <w:rFonts w:ascii="Tahoma" w:hAnsi="Tahoma" w:cs="Tahoma" w:hint="cs"/>
          <w:b w:val="0"/>
          <w:bCs w:val="0"/>
          <w:sz w:val="20"/>
          <w:rtl/>
        </w:rPr>
        <w:t xml:space="preserve"> כראוי</w:t>
      </w:r>
      <w:r w:rsidRPr="00C01C06">
        <w:rPr>
          <w:rFonts w:ascii="Tahoma" w:hAnsi="Tahoma" w:cs="Tahoma"/>
          <w:b w:val="0"/>
          <w:bCs w:val="0"/>
          <w:sz w:val="20"/>
          <w:rtl/>
        </w:rPr>
        <w:t>.</w:t>
      </w:r>
    </w:p>
    <w:p w14:paraId="292D409C" w14:textId="7E1D267C"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KMS Client Online AVS Validation</w:t>
      </w:r>
      <w:r w:rsidRPr="00C01C06">
        <w:rPr>
          <w:rFonts w:ascii="Tahoma" w:hAnsi="Tahoma" w:cs="Tahoma"/>
          <w:b w:val="0"/>
          <w:bCs w:val="0"/>
          <w:kern w:val="32"/>
          <w:sz w:val="20"/>
          <w:rtl/>
        </w:rPr>
        <w:t xml:space="preserve"> אינה מוגדרת.</w:t>
      </w:r>
    </w:p>
    <w:p w14:paraId="48146395" w14:textId="05492466"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Join Microsoft MAPS</w:t>
      </w:r>
      <w:r w:rsidRPr="00C01C06">
        <w:rPr>
          <w:rFonts w:ascii="Tahoma" w:hAnsi="Tahoma" w:cs="Tahoma"/>
          <w:b w:val="0"/>
          <w:bCs w:val="0"/>
          <w:kern w:val="32"/>
          <w:sz w:val="20"/>
          <w:rtl/>
        </w:rPr>
        <w:t xml:space="preserve"> אינה מוגדרת.</w:t>
      </w:r>
    </w:p>
    <w:p w14:paraId="513D2CD6" w14:textId="6205FEB2"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Configure Watson Events</w:t>
      </w:r>
      <w:r w:rsidRPr="00C01C06">
        <w:rPr>
          <w:rFonts w:ascii="Tahoma" w:hAnsi="Tahoma" w:cs="Tahoma"/>
          <w:b w:val="0"/>
          <w:bCs w:val="0"/>
          <w:kern w:val="32"/>
          <w:sz w:val="20"/>
          <w:rtl/>
        </w:rPr>
        <w:t xml:space="preserve"> אינה מוגדרת.</w:t>
      </w:r>
    </w:p>
    <w:p w14:paraId="32EDE230" w14:textId="739BF7C2"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במהלך הבדיקה נמצא כי הגדרות הקשורות ל-</w:t>
      </w:r>
      <w:r w:rsidRPr="00C01C06">
        <w:rPr>
          <w:rFonts w:ascii="Tahoma" w:hAnsi="Tahoma" w:cs="Tahoma"/>
          <w:b w:val="0"/>
          <w:bCs w:val="0"/>
          <w:kern w:val="32"/>
          <w:sz w:val="20"/>
        </w:rPr>
        <w:t>Windows Ink</w:t>
      </w:r>
      <w:r w:rsidRPr="00C01C06">
        <w:rPr>
          <w:rFonts w:ascii="Tahoma" w:hAnsi="Tahoma" w:cs="Tahoma"/>
          <w:b w:val="0"/>
          <w:bCs w:val="0"/>
          <w:kern w:val="32"/>
          <w:sz w:val="20"/>
          <w:rtl/>
        </w:rPr>
        <w:t xml:space="preserve"> אינן מוגדרות.</w:t>
      </w:r>
    </w:p>
    <w:p w14:paraId="6B0B1A1C" w14:textId="3ECD7DAD"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users from sharing files within their profile</w:t>
      </w:r>
      <w:r w:rsidRPr="00C01C06">
        <w:rPr>
          <w:rFonts w:ascii="Tahoma" w:hAnsi="Tahoma" w:cs="Tahoma"/>
          <w:b w:val="0"/>
          <w:bCs w:val="0"/>
          <w:kern w:val="32"/>
          <w:sz w:val="20"/>
          <w:rtl/>
        </w:rPr>
        <w:t xml:space="preserve"> אינה מוגדרת.</w:t>
      </w:r>
    </w:p>
    <w:p w14:paraId="23F599BD" w14:textId="6C5B3DFF" w:rsidR="00417491"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Codec Download</w:t>
      </w:r>
      <w:r w:rsidRPr="00C01C06">
        <w:rPr>
          <w:rFonts w:ascii="Tahoma" w:hAnsi="Tahoma" w:cs="Tahoma"/>
          <w:b w:val="0"/>
          <w:bCs w:val="0"/>
          <w:kern w:val="32"/>
          <w:sz w:val="20"/>
          <w:rtl/>
        </w:rPr>
        <w:t xml:space="preserve"> אינה מוגדרת.</w:t>
      </w:r>
    </w:p>
    <w:p w14:paraId="04B55CD0" w14:textId="03664BEA" w:rsidR="003B6B45" w:rsidRPr="00C01C06" w:rsidRDefault="003B6B45" w:rsidP="003B6B45">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3B6B45">
        <w:rPr>
          <w:rFonts w:ascii="Tahoma" w:hAnsi="Tahoma" w:cs="Tahoma"/>
          <w:b w:val="0"/>
          <w:bCs w:val="0"/>
          <w:kern w:val="32"/>
          <w:sz w:val="20"/>
        </w:rPr>
        <w:t>Turn off multicast name resolution</w:t>
      </w:r>
      <w:r>
        <w:rPr>
          <w:rFonts w:ascii="Tahoma" w:hAnsi="Tahoma" w:cs="Tahoma" w:hint="cs"/>
          <w:b w:val="0"/>
          <w:bCs w:val="0"/>
          <w:kern w:val="32"/>
          <w:sz w:val="20"/>
          <w:rtl/>
        </w:rPr>
        <w:t xml:space="preserve"> אינה מוגדרת כראוי.</w:t>
      </w:r>
    </w:p>
    <w:p w14:paraId="20179AFD" w14:textId="798B6B99"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bookmarkStart w:id="89" w:name="_Hlk56160508"/>
      <w:r w:rsidRPr="00C01C06">
        <w:rPr>
          <w:rFonts w:ascii="Tahoma" w:hAnsi="Tahoma" w:cs="Tahoma"/>
          <w:b w:val="0"/>
          <w:bCs w:val="0"/>
          <w:kern w:val="32"/>
          <w:sz w:val="20"/>
        </w:rPr>
        <w:t>Enable Font Providers</w:t>
      </w:r>
      <w:r w:rsidRPr="00C01C06">
        <w:rPr>
          <w:rFonts w:ascii="Tahoma" w:hAnsi="Tahoma" w:cs="Tahoma"/>
          <w:b w:val="0"/>
          <w:bCs w:val="0"/>
          <w:kern w:val="32"/>
          <w:sz w:val="20"/>
          <w:rtl/>
        </w:rPr>
        <w:t xml:space="preserve"> </w:t>
      </w:r>
      <w:bookmarkEnd w:id="89"/>
      <w:r w:rsidRPr="00C01C06">
        <w:rPr>
          <w:rFonts w:ascii="Tahoma" w:hAnsi="Tahoma" w:cs="Tahoma"/>
          <w:b w:val="0"/>
          <w:bCs w:val="0"/>
          <w:kern w:val="32"/>
          <w:sz w:val="20"/>
          <w:rtl/>
        </w:rPr>
        <w:t>אינה מוגדרת כראוי.</w:t>
      </w:r>
    </w:p>
    <w:p w14:paraId="44A19FA5" w14:textId="353960A3"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Untrusted Font Blocking</w:t>
      </w:r>
      <w:r w:rsidRPr="00C01C06">
        <w:rPr>
          <w:rFonts w:ascii="Tahoma" w:hAnsi="Tahoma" w:cs="Tahoma" w:hint="cs"/>
          <w:b w:val="0"/>
          <w:bCs w:val="0"/>
          <w:kern w:val="32"/>
          <w:sz w:val="20"/>
          <w:rtl/>
        </w:rPr>
        <w:t xml:space="preserve"> אינה מוגדרת כראוי.</w:t>
      </w:r>
    </w:p>
    <w:p w14:paraId="07765E94" w14:textId="2066A530"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Enable insecure guest logons</w:t>
      </w:r>
      <w:r w:rsidRPr="00C01C06">
        <w:rPr>
          <w:rFonts w:ascii="Tahoma" w:hAnsi="Tahoma" w:cs="Tahoma"/>
          <w:b w:val="0"/>
          <w:bCs w:val="0"/>
          <w:kern w:val="32"/>
          <w:sz w:val="20"/>
          <w:rtl/>
        </w:rPr>
        <w:t xml:space="preserve"> אינה מוגדרת.</w:t>
      </w:r>
    </w:p>
    <w:p w14:paraId="6316FAE0" w14:textId="46049646"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on Mapper I/O (LLTDIO) driver</w:t>
      </w:r>
      <w:r w:rsidRPr="00C01C06">
        <w:rPr>
          <w:rFonts w:ascii="Tahoma" w:hAnsi="Tahoma" w:cs="Tahoma"/>
          <w:b w:val="0"/>
          <w:bCs w:val="0"/>
          <w:kern w:val="32"/>
          <w:sz w:val="20"/>
          <w:rtl/>
        </w:rPr>
        <w:t xml:space="preserve"> אינה מוגדרת.</w:t>
      </w:r>
    </w:p>
    <w:p w14:paraId="03A35C8A" w14:textId="3905E574"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on Responder (RSPNDR) driver</w:t>
      </w:r>
      <w:r w:rsidRPr="00C01C06">
        <w:rPr>
          <w:rFonts w:ascii="Tahoma" w:hAnsi="Tahoma" w:cs="Tahoma"/>
          <w:b w:val="0"/>
          <w:bCs w:val="0"/>
          <w:kern w:val="32"/>
          <w:sz w:val="20"/>
          <w:rtl/>
        </w:rPr>
        <w:t xml:space="preserve"> אינה מוגדרת.</w:t>
      </w:r>
    </w:p>
    <w:p w14:paraId="2D21C298" w14:textId="32406DCE"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Microsoft Peer-to-Peer Networking Services</w:t>
      </w:r>
      <w:r w:rsidRPr="00C01C06">
        <w:rPr>
          <w:rFonts w:ascii="Tahoma" w:hAnsi="Tahoma" w:cs="Tahoma" w:hint="cs"/>
          <w:b w:val="0"/>
          <w:bCs w:val="0"/>
          <w:kern w:val="32"/>
          <w:sz w:val="20"/>
          <w:rtl/>
        </w:rPr>
        <w:t xml:space="preserve"> אינה מוגדרת כראוי.</w:t>
      </w:r>
    </w:p>
    <w:p w14:paraId="03331E5C" w14:textId="6CC1496E"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Continue experiences on this device</w:t>
      </w:r>
      <w:r w:rsidRPr="00C01C06">
        <w:rPr>
          <w:rFonts w:ascii="Tahoma" w:hAnsi="Tahoma" w:cs="Tahoma" w:hint="cs"/>
          <w:b w:val="0"/>
          <w:bCs w:val="0"/>
          <w:kern w:val="32"/>
          <w:sz w:val="20"/>
          <w:rtl/>
        </w:rPr>
        <w:t xml:space="preserve"> אינה מוגדרת כראוי.</w:t>
      </w:r>
    </w:p>
    <w:p w14:paraId="5B205A6E" w14:textId="4E2AF9BF"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background refresh of Group Policy</w:t>
      </w:r>
      <w:r w:rsidRPr="00C01C06">
        <w:rPr>
          <w:rFonts w:ascii="Tahoma" w:hAnsi="Tahoma" w:cs="Tahoma" w:hint="cs"/>
          <w:b w:val="0"/>
          <w:bCs w:val="0"/>
          <w:kern w:val="32"/>
          <w:sz w:val="20"/>
          <w:rtl/>
        </w:rPr>
        <w:t xml:space="preserve"> אינה מוגדרת כראוי.</w:t>
      </w:r>
    </w:p>
    <w:p w14:paraId="033A11D9" w14:textId="61BBE6BB"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Support device authentication using certificate</w:t>
      </w:r>
      <w:r w:rsidRPr="00C01C06">
        <w:rPr>
          <w:rFonts w:ascii="Tahoma" w:hAnsi="Tahoma" w:cs="Tahoma" w:hint="cs"/>
          <w:b w:val="0"/>
          <w:bCs w:val="0"/>
          <w:kern w:val="32"/>
          <w:sz w:val="20"/>
          <w:rtl/>
        </w:rPr>
        <w:t xml:space="preserve"> אינה מוגדרת כראוי.</w:t>
      </w:r>
    </w:p>
    <w:p w14:paraId="65CB5AD1" w14:textId="008F85AE"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Disallow copying of user input methods to the system account for sign-in</w:t>
      </w:r>
      <w:r w:rsidRPr="00C01C06">
        <w:rPr>
          <w:rFonts w:ascii="Tahoma" w:hAnsi="Tahoma" w:cs="Tahoma" w:hint="cs"/>
          <w:b w:val="0"/>
          <w:bCs w:val="0"/>
          <w:kern w:val="32"/>
          <w:sz w:val="20"/>
          <w:rtl/>
        </w:rPr>
        <w:t xml:space="preserve"> אינה מוגדרת כראוי.</w:t>
      </w:r>
    </w:p>
    <w:p w14:paraId="4567EB7B" w14:textId="1D080D59"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Configure Solicited Remote Assistance</w:t>
      </w:r>
      <w:r w:rsidRPr="00C01C06">
        <w:rPr>
          <w:rFonts w:ascii="Tahoma" w:hAnsi="Tahoma" w:cs="Tahoma" w:hint="cs"/>
          <w:b w:val="0"/>
          <w:bCs w:val="0"/>
          <w:kern w:val="32"/>
          <w:sz w:val="20"/>
          <w:rtl/>
        </w:rPr>
        <w:t xml:space="preserve"> אינה מוגדרת כראוי.</w:t>
      </w:r>
    </w:p>
    <w:p w14:paraId="3EC19936" w14:textId="58F4DE75"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Microsoft Support Diagnostic Tool: Turn on MSDT interactive communication with support provider</w:t>
      </w:r>
      <w:r w:rsidRPr="00C01C06">
        <w:rPr>
          <w:rFonts w:ascii="Tahoma" w:hAnsi="Tahoma" w:cs="Tahoma" w:hint="cs"/>
          <w:b w:val="0"/>
          <w:bCs w:val="0"/>
          <w:kern w:val="32"/>
          <w:sz w:val="20"/>
          <w:rtl/>
        </w:rPr>
        <w:t xml:space="preserve"> אינה מוגדרת כראוי.</w:t>
      </w:r>
    </w:p>
    <w:p w14:paraId="241F8A0E" w14:textId="45070CA7"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lastRenderedPageBreak/>
        <w:t xml:space="preserve">במהלך הבדיקה נמצא כי ההגדרה </w:t>
      </w:r>
      <w:r w:rsidRPr="00C01C06">
        <w:rPr>
          <w:rFonts w:ascii="Tahoma" w:hAnsi="Tahoma" w:cs="Tahoma"/>
          <w:b w:val="0"/>
          <w:bCs w:val="0"/>
          <w:kern w:val="32"/>
          <w:sz w:val="20"/>
        </w:rPr>
        <w:t>Turn off the advertising ID</w:t>
      </w:r>
      <w:r w:rsidRPr="00C01C06">
        <w:rPr>
          <w:rFonts w:ascii="Tahoma" w:hAnsi="Tahoma" w:cs="Tahoma" w:hint="cs"/>
          <w:b w:val="0"/>
          <w:bCs w:val="0"/>
          <w:kern w:val="32"/>
          <w:sz w:val="20"/>
          <w:rtl/>
        </w:rPr>
        <w:t xml:space="preserve"> אינה מוגדרת כראוי.</w:t>
      </w:r>
    </w:p>
    <w:p w14:paraId="690001F7" w14:textId="3A7D323E" w:rsidR="00417491"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Allow Microsoft accounts to be optional</w:t>
      </w:r>
      <w:r w:rsidRPr="00C01C06">
        <w:rPr>
          <w:rFonts w:ascii="Tahoma" w:hAnsi="Tahoma" w:cs="Tahoma" w:hint="cs"/>
          <w:b w:val="0"/>
          <w:bCs w:val="0"/>
          <w:kern w:val="32"/>
          <w:sz w:val="20"/>
          <w:rtl/>
        </w:rPr>
        <w:t xml:space="preserve"> אינה מוגדרת כראוי.</w:t>
      </w:r>
    </w:p>
    <w:p w14:paraId="21956428" w14:textId="6FFD4A9D" w:rsidR="008D08B3" w:rsidRPr="00C01C06" w:rsidRDefault="008D08B3" w:rsidP="008D08B3">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8D08B3">
        <w:rPr>
          <w:rFonts w:ascii="Tahoma" w:hAnsi="Tahoma" w:cs="Tahoma"/>
          <w:b w:val="0"/>
          <w:bCs w:val="0"/>
          <w:kern w:val="32"/>
          <w:sz w:val="20"/>
        </w:rPr>
        <w:t>Block launching Windows Store apps with Windows Runtime API access from hosted content</w:t>
      </w:r>
      <w:r w:rsidR="007912A5">
        <w:rPr>
          <w:rFonts w:ascii="Tahoma" w:hAnsi="Tahoma" w:cs="Tahoma" w:hint="cs"/>
          <w:b w:val="0"/>
          <w:bCs w:val="0"/>
          <w:kern w:val="32"/>
          <w:sz w:val="20"/>
          <w:rtl/>
        </w:rPr>
        <w:t xml:space="preserve"> אינה מוגדרת כראוי.</w:t>
      </w:r>
    </w:p>
    <w:p w14:paraId="40585A7D" w14:textId="63245DEC"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Use enhanced anti-spoofing when available</w:t>
      </w:r>
      <w:r w:rsidRPr="00C01C06">
        <w:rPr>
          <w:rFonts w:ascii="Tahoma" w:hAnsi="Tahoma" w:cs="Tahoma" w:hint="cs"/>
          <w:b w:val="0"/>
          <w:bCs w:val="0"/>
          <w:kern w:val="32"/>
          <w:sz w:val="20"/>
          <w:rtl/>
        </w:rPr>
        <w:t xml:space="preserve"> אינה מוגדרת כראוי.</w:t>
      </w:r>
    </w:p>
    <w:p w14:paraId="18944D9F" w14:textId="05340E5D"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Allow Use of Camera</w:t>
      </w:r>
      <w:r w:rsidRPr="00C01C06">
        <w:rPr>
          <w:rFonts w:ascii="Tahoma" w:hAnsi="Tahoma" w:cs="Tahoma" w:hint="cs"/>
          <w:b w:val="0"/>
          <w:bCs w:val="0"/>
          <w:kern w:val="32"/>
          <w:sz w:val="20"/>
          <w:rtl/>
        </w:rPr>
        <w:t xml:space="preserve"> אינה מוגדרת כראוי.</w:t>
      </w:r>
    </w:p>
    <w:p w14:paraId="0C7288EF" w14:textId="3917C147"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Microsoft consumer experiences</w:t>
      </w:r>
      <w:r w:rsidRPr="00C01C06">
        <w:rPr>
          <w:rFonts w:ascii="Tahoma" w:hAnsi="Tahoma" w:cs="Tahoma" w:hint="cs"/>
          <w:b w:val="0"/>
          <w:bCs w:val="0"/>
          <w:kern w:val="32"/>
          <w:sz w:val="20"/>
          <w:rtl/>
        </w:rPr>
        <w:t xml:space="preserve"> אינה מוגדרת כראוי.</w:t>
      </w:r>
    </w:p>
    <w:p w14:paraId="20FBE6D5" w14:textId="5F5EA32C" w:rsidR="00417491" w:rsidRPr="00C01C06"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Require pin for pairing</w:t>
      </w:r>
      <w:r w:rsidRPr="00C01C06">
        <w:rPr>
          <w:rFonts w:ascii="Tahoma" w:hAnsi="Tahoma" w:cs="Tahoma" w:hint="cs"/>
          <w:b w:val="0"/>
          <w:bCs w:val="0"/>
          <w:kern w:val="32"/>
          <w:sz w:val="20"/>
          <w:rtl/>
        </w:rPr>
        <w:t xml:space="preserve"> אינה מוגדרת כראוי.</w:t>
      </w:r>
    </w:p>
    <w:p w14:paraId="7AD34115" w14:textId="4CA6BBC8" w:rsidR="00417491" w:rsidRDefault="00417491" w:rsidP="00EF4461">
      <w:pPr>
        <w:pStyle w:val="3SubTitle"/>
        <w:numPr>
          <w:ilvl w:val="0"/>
          <w:numId w:val="69"/>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location</w:t>
      </w:r>
      <w:r w:rsidRPr="00C01C06">
        <w:rPr>
          <w:rFonts w:ascii="Tahoma" w:hAnsi="Tahoma" w:cs="Tahoma" w:hint="cs"/>
          <w:b w:val="0"/>
          <w:bCs w:val="0"/>
          <w:kern w:val="32"/>
          <w:sz w:val="20"/>
        </w:rPr>
        <w:t xml:space="preserve"> </w:t>
      </w:r>
      <w:r w:rsidRPr="00C01C06">
        <w:rPr>
          <w:rFonts w:ascii="Tahoma" w:hAnsi="Tahoma" w:cs="Tahoma" w:hint="cs"/>
          <w:b w:val="0"/>
          <w:bCs w:val="0"/>
          <w:kern w:val="32"/>
          <w:sz w:val="20"/>
          <w:rtl/>
        </w:rPr>
        <w:t xml:space="preserve"> אינה מוגדרת כראוי.</w:t>
      </w:r>
    </w:p>
    <w:p w14:paraId="5DCE4F69" w14:textId="6798C17D" w:rsidR="009A03B0" w:rsidRDefault="009A03B0" w:rsidP="009A03B0">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9A03B0">
        <w:rPr>
          <w:rFonts w:ascii="Tahoma" w:hAnsi="Tahoma" w:cs="Tahoma"/>
          <w:b w:val="0"/>
          <w:bCs w:val="0"/>
          <w:kern w:val="32"/>
          <w:sz w:val="20"/>
        </w:rPr>
        <w:t>Shutdown: Allow system to be shut down without having to log on</w:t>
      </w:r>
      <w:r>
        <w:rPr>
          <w:rFonts w:ascii="Tahoma" w:hAnsi="Tahoma" w:cs="Tahoma" w:hint="cs"/>
          <w:b w:val="0"/>
          <w:bCs w:val="0"/>
          <w:kern w:val="32"/>
          <w:sz w:val="20"/>
          <w:rtl/>
        </w:rPr>
        <w:t xml:space="preserve"> אינה מוגדרת כראוי.</w:t>
      </w:r>
    </w:p>
    <w:p w14:paraId="48BDD8E4" w14:textId="1F5687E2" w:rsidR="00AB6477" w:rsidRDefault="00AB6477" w:rsidP="00AB6477">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AB6477">
        <w:rPr>
          <w:rFonts w:ascii="Tahoma" w:hAnsi="Tahoma" w:cs="Tahoma"/>
          <w:b w:val="0"/>
          <w:bCs w:val="0"/>
          <w:kern w:val="32"/>
          <w:sz w:val="20"/>
        </w:rPr>
        <w:t>Turn off access to the Store</w:t>
      </w:r>
      <w:r>
        <w:rPr>
          <w:rFonts w:ascii="Tahoma" w:hAnsi="Tahoma" w:cs="Tahoma" w:hint="cs"/>
          <w:b w:val="0"/>
          <w:bCs w:val="0"/>
          <w:kern w:val="32"/>
          <w:sz w:val="20"/>
          <w:rtl/>
        </w:rPr>
        <w:t xml:space="preserve"> אינה מוגדרת כרא</w:t>
      </w:r>
      <w:r w:rsidR="00CB34E5">
        <w:rPr>
          <w:rFonts w:ascii="Tahoma" w:hAnsi="Tahoma" w:cs="Tahoma" w:hint="cs"/>
          <w:b w:val="0"/>
          <w:bCs w:val="0"/>
          <w:kern w:val="32"/>
          <w:sz w:val="20"/>
          <w:rtl/>
        </w:rPr>
        <w:t>ו</w:t>
      </w:r>
      <w:r>
        <w:rPr>
          <w:rFonts w:ascii="Tahoma" w:hAnsi="Tahoma" w:cs="Tahoma" w:hint="cs"/>
          <w:b w:val="0"/>
          <w:bCs w:val="0"/>
          <w:kern w:val="32"/>
          <w:sz w:val="20"/>
          <w:rtl/>
        </w:rPr>
        <w:t>י.</w:t>
      </w:r>
    </w:p>
    <w:p w14:paraId="476B8FB9" w14:textId="55A7A305" w:rsidR="00455B25" w:rsidRDefault="00455B25" w:rsidP="00455B25">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55B25">
        <w:rPr>
          <w:rFonts w:ascii="Tahoma" w:hAnsi="Tahoma" w:cs="Tahoma"/>
          <w:b w:val="0"/>
          <w:bCs w:val="0"/>
          <w:kern w:val="32"/>
          <w:sz w:val="20"/>
        </w:rPr>
        <w:t>Configure Offer Remote Assistance</w:t>
      </w:r>
      <w:r>
        <w:rPr>
          <w:rFonts w:ascii="Tahoma" w:hAnsi="Tahoma" w:cs="Tahoma" w:hint="cs"/>
          <w:b w:val="0"/>
          <w:bCs w:val="0"/>
          <w:kern w:val="32"/>
          <w:sz w:val="20"/>
          <w:rtl/>
        </w:rPr>
        <w:t xml:space="preserve"> אינה מוגדרת כראוי.</w:t>
      </w:r>
    </w:p>
    <w:p w14:paraId="7985AC3D" w14:textId="1B25E051" w:rsidR="00DF50FC" w:rsidRDefault="00DF50FC" w:rsidP="00DF50FC">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DF50FC">
        <w:rPr>
          <w:rFonts w:ascii="Tahoma" w:hAnsi="Tahoma" w:cs="Tahoma"/>
          <w:b w:val="0"/>
          <w:bCs w:val="0"/>
          <w:kern w:val="32"/>
          <w:sz w:val="20"/>
        </w:rPr>
        <w:t xml:space="preserve">Enable/Disable </w:t>
      </w:r>
      <w:proofErr w:type="spellStart"/>
      <w:r w:rsidRPr="00DF50FC">
        <w:rPr>
          <w:rFonts w:ascii="Tahoma" w:hAnsi="Tahoma" w:cs="Tahoma"/>
          <w:b w:val="0"/>
          <w:bCs w:val="0"/>
          <w:kern w:val="32"/>
          <w:sz w:val="20"/>
        </w:rPr>
        <w:t>PerfTrack</w:t>
      </w:r>
      <w:proofErr w:type="spellEnd"/>
      <w:r>
        <w:rPr>
          <w:rFonts w:ascii="Tahoma" w:hAnsi="Tahoma" w:cs="Tahoma" w:hint="cs"/>
          <w:b w:val="0"/>
          <w:bCs w:val="0"/>
          <w:kern w:val="32"/>
          <w:sz w:val="20"/>
          <w:rtl/>
        </w:rPr>
        <w:t xml:space="preserve"> אינה מוגדרת כראוי.</w:t>
      </w:r>
    </w:p>
    <w:p w14:paraId="34A5231F" w14:textId="171B53AD" w:rsidR="001643D4" w:rsidRDefault="001643D4" w:rsidP="001643D4">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1643D4">
        <w:rPr>
          <w:rFonts w:ascii="Tahoma" w:hAnsi="Tahoma" w:cs="Tahoma"/>
          <w:b w:val="0"/>
          <w:bCs w:val="0"/>
          <w:kern w:val="32"/>
          <w:sz w:val="20"/>
        </w:rPr>
        <w:t>Do not preserve zone information in file attachments</w:t>
      </w:r>
      <w:r>
        <w:rPr>
          <w:rFonts w:ascii="Tahoma" w:hAnsi="Tahoma" w:cs="Tahoma" w:hint="cs"/>
          <w:b w:val="0"/>
          <w:bCs w:val="0"/>
          <w:kern w:val="32"/>
          <w:sz w:val="20"/>
          <w:rtl/>
        </w:rPr>
        <w:t xml:space="preserve"> אינה מוגדרת כראוי.</w:t>
      </w:r>
    </w:p>
    <w:p w14:paraId="3F97F625" w14:textId="0E65DBEF" w:rsidR="00D12C6A" w:rsidRPr="00C01C06" w:rsidRDefault="00D12C6A" w:rsidP="00D12C6A">
      <w:pPr>
        <w:pStyle w:val="3SubTitle"/>
        <w:numPr>
          <w:ilvl w:val="0"/>
          <w:numId w:val="69"/>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ההגדרות </w:t>
      </w:r>
      <w:r>
        <w:rPr>
          <w:rFonts w:ascii="Tahoma" w:hAnsi="Tahoma" w:cs="Tahoma"/>
          <w:b w:val="0"/>
          <w:bCs w:val="0"/>
          <w:kern w:val="32"/>
          <w:sz w:val="20"/>
        </w:rPr>
        <w:t>Let Windows apps</w:t>
      </w:r>
      <w:r>
        <w:rPr>
          <w:rFonts w:ascii="Tahoma" w:hAnsi="Tahoma" w:cs="Tahoma" w:hint="cs"/>
          <w:b w:val="0"/>
          <w:bCs w:val="0"/>
          <w:kern w:val="32"/>
          <w:sz w:val="20"/>
          <w:rtl/>
        </w:rPr>
        <w:t xml:space="preserve"> אינן מוגדרות כראוי.</w:t>
      </w:r>
    </w:p>
    <w:p w14:paraId="1574BC51" w14:textId="77777777" w:rsidR="00417491" w:rsidRPr="00C01C06" w:rsidRDefault="00417491" w:rsidP="00417491">
      <w:pPr>
        <w:pStyle w:val="3SubTitle"/>
        <w:bidi/>
        <w:spacing w:before="0" w:after="0"/>
        <w:outlineLvl w:val="9"/>
        <w:rPr>
          <w:rFonts w:ascii="Tahoma" w:hAnsi="Tahoma" w:cs="Tahoma"/>
          <w:b w:val="0"/>
          <w:bCs w:val="0"/>
          <w:sz w:val="22"/>
          <w:szCs w:val="22"/>
          <w:rtl/>
        </w:rPr>
      </w:pPr>
    </w:p>
    <w:p w14:paraId="3A69224E" w14:textId="32D71BB5"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E55CA9F" w14:textId="44501976" w:rsidR="00417491" w:rsidRPr="00C01C06" w:rsidRDefault="00417491" w:rsidP="00417491">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hint="cs"/>
          <w:color w:val="00B050"/>
          <w:sz w:val="20"/>
          <w:rtl/>
        </w:rPr>
        <w:t>נמוכה</w:t>
      </w:r>
    </w:p>
    <w:p w14:paraId="6C4B301E" w14:textId="6C126B81" w:rsidR="00417491" w:rsidRPr="00C01C06" w:rsidRDefault="00417491" w:rsidP="00417491">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hint="cs"/>
          <w:color w:val="00B050"/>
          <w:sz w:val="20"/>
          <w:rtl/>
        </w:rPr>
        <w:t>נמוכה</w:t>
      </w:r>
    </w:p>
    <w:p w14:paraId="1B81E091" w14:textId="77777777" w:rsidR="00417491" w:rsidRPr="00C01C06" w:rsidRDefault="00417491" w:rsidP="00417491">
      <w:pPr>
        <w:pStyle w:val="3SubTitle"/>
        <w:bidi/>
        <w:spacing w:before="0"/>
        <w:outlineLvl w:val="9"/>
        <w:rPr>
          <w:rFonts w:ascii="Tahoma" w:hAnsi="Tahoma" w:cs="Tahoma"/>
          <w:b w:val="0"/>
          <w:bCs w:val="0"/>
          <w:szCs w:val="28"/>
          <w:u w:val="single"/>
          <w:rtl/>
        </w:rPr>
      </w:pPr>
    </w:p>
    <w:p w14:paraId="6090E348" w14:textId="77777777" w:rsidR="00417491" w:rsidRPr="00C01C06" w:rsidRDefault="00417491" w:rsidP="00417491">
      <w:pPr>
        <w:pStyle w:val="3SubTitle"/>
        <w:bidi/>
        <w:spacing w:before="0"/>
        <w:ind w:left="-58"/>
        <w:outlineLvl w:val="9"/>
        <w:rPr>
          <w:rFonts w:ascii="Tahoma" w:hAnsi="Tahoma" w:cs="Tahoma"/>
          <w:b w:val="0"/>
          <w:bCs w:val="0"/>
          <w:color w:val="2F5496" w:themeColor="accent1" w:themeShade="BF"/>
          <w:szCs w:val="28"/>
          <w:u w:val="single"/>
        </w:rPr>
      </w:pPr>
      <w:r w:rsidRPr="00C01C06">
        <w:rPr>
          <w:rFonts w:ascii="Tahoma" w:hAnsi="Tahoma" w:cs="Tahoma"/>
          <w:b w:val="0"/>
          <w:bCs w:val="0"/>
          <w:szCs w:val="28"/>
          <w:u w:val="single"/>
          <w:rtl/>
        </w:rPr>
        <w:t xml:space="preserve">פירוט הסיכון: </w:t>
      </w:r>
    </w:p>
    <w:p w14:paraId="316C1B5F" w14:textId="4CAA964B" w:rsidR="00417491" w:rsidRPr="00C01C06" w:rsidRDefault="00417491" w:rsidP="006C0E68">
      <w:pPr>
        <w:pStyle w:val="3SubTitle"/>
        <w:numPr>
          <w:ilvl w:val="6"/>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the usage of OneDrive for file storage</w:t>
      </w:r>
      <w:r w:rsidRPr="00C01C06">
        <w:rPr>
          <w:rFonts w:ascii="Tahoma" w:hAnsi="Tahoma" w:cs="Tahoma"/>
          <w:b w:val="0"/>
          <w:bCs w:val="0"/>
          <w:sz w:val="20"/>
          <w:rtl/>
        </w:rPr>
        <w:t xml:space="preserve"> מונעת ממשתמשים ל</w:t>
      </w:r>
      <w:r w:rsidR="002E682E">
        <w:rPr>
          <w:rFonts w:ascii="Tahoma" w:hAnsi="Tahoma" w:cs="Tahoma" w:hint="cs"/>
          <w:b w:val="0"/>
          <w:bCs w:val="0"/>
          <w:sz w:val="20"/>
          <w:rtl/>
        </w:rPr>
        <w:t>ה</w:t>
      </w:r>
      <w:r w:rsidRPr="00C01C06">
        <w:rPr>
          <w:rFonts w:ascii="Tahoma" w:hAnsi="Tahoma" w:cs="Tahoma"/>
          <w:b w:val="0"/>
          <w:bCs w:val="0"/>
          <w:sz w:val="20"/>
          <w:rtl/>
        </w:rPr>
        <w:t xml:space="preserve">עלות בטעות מידע עסקי או רגיש לשירות הענן של </w:t>
      </w:r>
      <w:r w:rsidRPr="00C01C06">
        <w:rPr>
          <w:rFonts w:ascii="Tahoma" w:hAnsi="Tahoma" w:cs="Tahoma"/>
          <w:b w:val="0"/>
          <w:bCs w:val="0"/>
          <w:sz w:val="20"/>
        </w:rPr>
        <w:t>OneDrive</w:t>
      </w:r>
      <w:r w:rsidRPr="00C01C06">
        <w:rPr>
          <w:rFonts w:ascii="Tahoma" w:hAnsi="Tahoma" w:cs="Tahoma"/>
          <w:b w:val="0"/>
          <w:bCs w:val="0"/>
          <w:sz w:val="20"/>
          <w:rtl/>
        </w:rPr>
        <w:t xml:space="preserve"> באמצעות </w:t>
      </w:r>
      <w:r w:rsidRPr="00C01C06">
        <w:rPr>
          <w:rFonts w:ascii="Tahoma" w:hAnsi="Tahoma" w:cs="Tahoma"/>
          <w:b w:val="0"/>
          <w:bCs w:val="0"/>
          <w:sz w:val="20"/>
        </w:rPr>
        <w:t>Next Generation Sync</w:t>
      </w:r>
      <w:r w:rsidRPr="00C01C06">
        <w:rPr>
          <w:rFonts w:ascii="Tahoma" w:hAnsi="Tahoma" w:cs="Tahoma"/>
          <w:b w:val="0"/>
          <w:bCs w:val="0"/>
          <w:sz w:val="20"/>
          <w:rtl/>
        </w:rPr>
        <w:t>.</w:t>
      </w:r>
    </w:p>
    <w:p w14:paraId="1B62D9AA" w14:textId="433A501E" w:rsidR="00417491" w:rsidRPr="00C01C06" w:rsidRDefault="00417491" w:rsidP="00EF4461">
      <w:pPr>
        <w:pStyle w:val="3SubTitle"/>
        <w:numPr>
          <w:ilvl w:val="6"/>
          <w:numId w:val="71"/>
        </w:numPr>
        <w:bidi/>
        <w:spacing w:before="0"/>
        <w:outlineLvl w:val="9"/>
        <w:rPr>
          <w:rFonts w:ascii="Tahoma" w:hAnsi="Tahoma" w:cs="Tahoma"/>
          <w:b w:val="0"/>
          <w:bCs w:val="0"/>
          <w:sz w:val="20"/>
        </w:rPr>
      </w:pPr>
      <w:r w:rsidRPr="00C01C06">
        <w:rPr>
          <w:rFonts w:ascii="Tahoma" w:hAnsi="Tahoma" w:cs="Tahoma"/>
          <w:b w:val="0"/>
          <w:bCs w:val="0"/>
          <w:sz w:val="20"/>
          <w:rtl/>
        </w:rPr>
        <w:t>הגדר</w:t>
      </w:r>
      <w:r w:rsidRPr="00C01C06">
        <w:rPr>
          <w:rFonts w:ascii="Tahoma" w:hAnsi="Tahoma" w:cs="Tahoma" w:hint="cs"/>
          <w:b w:val="0"/>
          <w:bCs w:val="0"/>
          <w:sz w:val="20"/>
          <w:rtl/>
        </w:rPr>
        <w:t xml:space="preserve">ה </w:t>
      </w:r>
      <w:r w:rsidRPr="00C01C06">
        <w:rPr>
          <w:rFonts w:ascii="Tahoma" w:hAnsi="Tahoma" w:cs="Tahoma"/>
          <w:b w:val="0"/>
          <w:bCs w:val="0"/>
          <w:sz w:val="20"/>
        </w:rPr>
        <w:t>Do not allow password to be saved</w:t>
      </w:r>
      <w:r w:rsidRPr="00C01C06">
        <w:rPr>
          <w:rFonts w:ascii="Tahoma" w:hAnsi="Tahoma" w:cs="Tahoma" w:hint="cs"/>
          <w:b w:val="0"/>
          <w:bCs w:val="0"/>
          <w:sz w:val="20"/>
          <w:rtl/>
        </w:rPr>
        <w:t xml:space="preserve"> </w:t>
      </w:r>
      <w:r w:rsidRPr="00C01C06">
        <w:rPr>
          <w:rFonts w:ascii="Tahoma" w:hAnsi="Tahoma" w:cs="Tahoma"/>
          <w:b w:val="0"/>
          <w:bCs w:val="0"/>
          <w:sz w:val="20"/>
          <w:rtl/>
        </w:rPr>
        <w:t xml:space="preserve">עוזרת למנוע </w:t>
      </w:r>
      <w:r w:rsidR="002E682E">
        <w:rPr>
          <w:rFonts w:ascii="Tahoma" w:hAnsi="Tahoma" w:cs="Tahoma" w:hint="cs"/>
          <w:b w:val="0"/>
          <w:bCs w:val="0"/>
          <w:sz w:val="20"/>
          <w:rtl/>
        </w:rPr>
        <w:t>שמירה של סיסמאות מחשב</w:t>
      </w:r>
      <w:r w:rsidR="002E682E" w:rsidRPr="00C01C06">
        <w:rPr>
          <w:rFonts w:ascii="Tahoma" w:hAnsi="Tahoma" w:cs="Tahoma"/>
          <w:b w:val="0"/>
          <w:bCs w:val="0"/>
          <w:sz w:val="20"/>
          <w:rtl/>
        </w:rPr>
        <w:t xml:space="preserve"> </w:t>
      </w:r>
      <w:r w:rsidR="002E682E">
        <w:rPr>
          <w:rFonts w:ascii="Tahoma" w:hAnsi="Tahoma" w:cs="Tahoma" w:hint="cs"/>
          <w:b w:val="0"/>
          <w:bCs w:val="0"/>
          <w:sz w:val="20"/>
          <w:rtl/>
        </w:rPr>
        <w:t>במצב של עבודה ב-</w:t>
      </w:r>
      <w:r w:rsidR="002E682E">
        <w:rPr>
          <w:rFonts w:ascii="Tahoma" w:hAnsi="Tahoma" w:cs="Tahoma" w:hint="cs"/>
          <w:b w:val="0"/>
          <w:bCs w:val="0"/>
          <w:sz w:val="20"/>
        </w:rPr>
        <w:t>RDP</w:t>
      </w:r>
      <w:r w:rsidR="002E682E">
        <w:rPr>
          <w:rFonts w:ascii="Tahoma" w:hAnsi="Tahoma" w:cs="Tahoma" w:hint="cs"/>
          <w:b w:val="0"/>
          <w:bCs w:val="0"/>
          <w:sz w:val="20"/>
          <w:rtl/>
        </w:rPr>
        <w:t xml:space="preserve">. </w:t>
      </w:r>
      <w:r w:rsidRPr="00C01C06">
        <w:rPr>
          <w:rFonts w:ascii="Tahoma" w:hAnsi="Tahoma" w:cs="Tahoma"/>
          <w:b w:val="0"/>
          <w:bCs w:val="0"/>
          <w:sz w:val="20"/>
        </w:rPr>
        <w:t>.</w:t>
      </w:r>
      <w:r w:rsidRPr="00C01C06">
        <w:rPr>
          <w:rFonts w:ascii="Tahoma" w:hAnsi="Tahoma" w:cs="Tahoma"/>
          <w:b w:val="0"/>
          <w:bCs w:val="0"/>
          <w:sz w:val="20"/>
          <w:rtl/>
        </w:rPr>
        <w:br/>
      </w:r>
      <w:r w:rsidRPr="00C01C06">
        <w:rPr>
          <w:rFonts w:ascii="Tahoma" w:hAnsi="Tahoma" w:cs="Tahoma" w:hint="cs"/>
          <w:b w:val="0"/>
          <w:bCs w:val="0"/>
          <w:sz w:val="20"/>
          <w:rtl/>
        </w:rPr>
        <w:lastRenderedPageBreak/>
        <w:t xml:space="preserve">יש לציין כי </w:t>
      </w:r>
      <w:r w:rsidRPr="00C01C06">
        <w:rPr>
          <w:rFonts w:ascii="Tahoma" w:hAnsi="Tahoma" w:cs="Tahoma"/>
          <w:b w:val="0"/>
          <w:bCs w:val="0"/>
          <w:sz w:val="20"/>
          <w:rtl/>
        </w:rPr>
        <w:t xml:space="preserve">אם הגדרת מדיניות זו הוגדרה בעבר כלא זמינה או לא הוגדרה, סיסמאות שנשמרו בעבר יימחקו בפעם הראשונה </w:t>
      </w:r>
      <w:r w:rsidR="002E682E">
        <w:rPr>
          <w:rFonts w:ascii="Tahoma" w:hAnsi="Tahoma" w:cs="Tahoma" w:hint="cs"/>
          <w:b w:val="0"/>
          <w:bCs w:val="0"/>
          <w:sz w:val="20"/>
          <w:rtl/>
        </w:rPr>
        <w:t>שמשתמש</w:t>
      </w:r>
      <w:r w:rsidR="002E682E" w:rsidRPr="00C01C06">
        <w:rPr>
          <w:rFonts w:ascii="Tahoma" w:hAnsi="Tahoma" w:cs="Tahoma"/>
          <w:b w:val="0"/>
          <w:bCs w:val="0"/>
          <w:sz w:val="20"/>
          <w:rtl/>
        </w:rPr>
        <w:t xml:space="preserve"> </w:t>
      </w:r>
      <w:r w:rsidR="002E682E">
        <w:rPr>
          <w:rFonts w:ascii="Tahoma" w:hAnsi="Tahoma" w:cs="Tahoma" w:hint="cs"/>
          <w:b w:val="0"/>
          <w:bCs w:val="0"/>
          <w:sz w:val="20"/>
          <w:rtl/>
        </w:rPr>
        <w:t>ב-</w:t>
      </w:r>
      <w:r w:rsidR="002E682E">
        <w:rPr>
          <w:rFonts w:ascii="Tahoma" w:hAnsi="Tahoma" w:cs="Tahoma" w:hint="cs"/>
          <w:b w:val="0"/>
          <w:bCs w:val="0"/>
          <w:sz w:val="20"/>
        </w:rPr>
        <w:t>RDP</w:t>
      </w:r>
      <w:r w:rsidRPr="00C01C06">
        <w:rPr>
          <w:rFonts w:ascii="Tahoma" w:hAnsi="Tahoma" w:cs="Tahoma"/>
          <w:b w:val="0"/>
          <w:bCs w:val="0"/>
          <w:sz w:val="20"/>
          <w:rtl/>
        </w:rPr>
        <w:t xml:space="preserve"> יתנתק משרת כלשהו.</w:t>
      </w:r>
    </w:p>
    <w:p w14:paraId="3A45138B" w14:textId="7FA755B0" w:rsidR="00417491" w:rsidRPr="00C01C06" w:rsidRDefault="00417491" w:rsidP="00EF4461">
      <w:pPr>
        <w:pStyle w:val="3SubTitle"/>
        <w:numPr>
          <w:ilvl w:val="6"/>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downloading of enclosures</w:t>
      </w:r>
      <w:r w:rsidRPr="00C01C06">
        <w:rPr>
          <w:rFonts w:ascii="Tahoma" w:hAnsi="Tahoma" w:cs="Tahoma"/>
          <w:b w:val="0"/>
          <w:bCs w:val="0"/>
          <w:sz w:val="20"/>
          <w:rtl/>
        </w:rPr>
        <w:t xml:space="preserve"> מונעת מהמשתמש הורדת קבצים מצורפים מה-</w:t>
      </w:r>
      <w:r w:rsidRPr="00C01C06">
        <w:rPr>
          <w:rFonts w:ascii="Tahoma" w:hAnsi="Tahoma" w:cs="Tahoma"/>
          <w:b w:val="0"/>
          <w:bCs w:val="0"/>
          <w:sz w:val="20"/>
        </w:rPr>
        <w:t>feed</w:t>
      </w:r>
      <w:r w:rsidRPr="00C01C06">
        <w:rPr>
          <w:rFonts w:ascii="Tahoma" w:hAnsi="Tahoma" w:cs="Tahoma"/>
          <w:b w:val="0"/>
          <w:bCs w:val="0"/>
          <w:sz w:val="20"/>
          <w:rtl/>
        </w:rPr>
        <w:t xml:space="preserve"> למחשב המשתמש.</w:t>
      </w:r>
    </w:p>
    <w:p w14:paraId="070B8B99" w14:textId="60E10206" w:rsidR="00417491" w:rsidRPr="00C01C06" w:rsidRDefault="00417491" w:rsidP="00EF4461">
      <w:pPr>
        <w:pStyle w:val="3SubTitle"/>
        <w:numPr>
          <w:ilvl w:val="6"/>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COM port redirection</w:t>
      </w:r>
      <w:r w:rsidRPr="00C01C06">
        <w:rPr>
          <w:rFonts w:ascii="Tahoma" w:hAnsi="Tahoma" w:cs="Tahoma" w:hint="cs"/>
          <w:b w:val="0"/>
          <w:bCs w:val="0"/>
          <w:sz w:val="20"/>
          <w:rtl/>
        </w:rPr>
        <w:t xml:space="preserve"> מ</w:t>
      </w:r>
      <w:r w:rsidRPr="00C01C06">
        <w:rPr>
          <w:rFonts w:ascii="Tahoma" w:hAnsi="Tahoma" w:cs="Tahoma"/>
          <w:b w:val="0"/>
          <w:bCs w:val="0"/>
          <w:sz w:val="20"/>
          <w:rtl/>
        </w:rPr>
        <w:t xml:space="preserve">ציינת אם למנוע הפניית נתונים ליציאות </w:t>
      </w:r>
      <w:r w:rsidRPr="00C01C06">
        <w:rPr>
          <w:rFonts w:ascii="Tahoma" w:hAnsi="Tahoma" w:cs="Tahoma"/>
          <w:b w:val="0"/>
          <w:bCs w:val="0"/>
          <w:sz w:val="20"/>
        </w:rPr>
        <w:t>COM</w:t>
      </w:r>
      <w:r w:rsidRPr="00C01C06">
        <w:rPr>
          <w:rFonts w:ascii="Tahoma" w:hAnsi="Tahoma" w:cs="Tahoma"/>
          <w:b w:val="0"/>
          <w:bCs w:val="0"/>
          <w:sz w:val="20"/>
          <w:rtl/>
        </w:rPr>
        <w:t xml:space="preserve"> של </w:t>
      </w:r>
      <w:r w:rsidR="002E682E">
        <w:rPr>
          <w:rFonts w:ascii="Tahoma" w:hAnsi="Tahoma" w:cs="Tahoma" w:hint="cs"/>
          <w:b w:val="0"/>
          <w:bCs w:val="0"/>
          <w:sz w:val="20"/>
          <w:rtl/>
        </w:rPr>
        <w:t xml:space="preserve">משתמש </w:t>
      </w:r>
      <w:r w:rsidR="002E682E">
        <w:rPr>
          <w:rFonts w:ascii="Tahoma" w:hAnsi="Tahoma" w:cs="Tahoma" w:hint="cs"/>
          <w:b w:val="0"/>
          <w:bCs w:val="0"/>
          <w:sz w:val="20"/>
        </w:rPr>
        <w:t>RDP</w:t>
      </w:r>
      <w:r w:rsidR="002E682E" w:rsidRPr="00C01C06">
        <w:rPr>
          <w:rFonts w:ascii="Tahoma" w:hAnsi="Tahoma" w:cs="Tahoma"/>
          <w:b w:val="0"/>
          <w:bCs w:val="0"/>
          <w:sz w:val="20"/>
          <w:rtl/>
        </w:rPr>
        <w:t xml:space="preserve"> </w:t>
      </w:r>
      <w:r w:rsidRPr="00C01C06">
        <w:rPr>
          <w:rFonts w:ascii="Tahoma" w:hAnsi="Tahoma" w:cs="Tahoma"/>
          <w:b w:val="0"/>
          <w:bCs w:val="0"/>
          <w:sz w:val="20"/>
          <w:rtl/>
        </w:rPr>
        <w:t>.</w:t>
      </w:r>
    </w:p>
    <w:p w14:paraId="60F726BA" w14:textId="2B067192" w:rsidR="00417491" w:rsidRPr="00C01C06" w:rsidRDefault="00417491" w:rsidP="00EF4461">
      <w:pPr>
        <w:pStyle w:val="3SubTitle"/>
        <w:numPr>
          <w:ilvl w:val="6"/>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drive redirection</w:t>
      </w:r>
      <w:r w:rsidRPr="00C01C06">
        <w:rPr>
          <w:rFonts w:ascii="Tahoma" w:hAnsi="Tahoma" w:cs="Tahoma" w:hint="cs"/>
          <w:b w:val="0"/>
          <w:bCs w:val="0"/>
          <w:sz w:val="20"/>
          <w:rtl/>
        </w:rPr>
        <w:t xml:space="preserve"> </w:t>
      </w:r>
      <w:r w:rsidRPr="00C01C06">
        <w:rPr>
          <w:rFonts w:ascii="Tahoma" w:hAnsi="Tahoma" w:cs="Tahoma"/>
          <w:b w:val="0"/>
          <w:bCs w:val="0"/>
          <w:sz w:val="20"/>
          <w:rtl/>
        </w:rPr>
        <w:t>מונעת ממשתמשים לשתף את הכוננים המקומיים במחשבי הלקוח שלהם לשרתי</w:t>
      </w:r>
      <w:r w:rsidR="002E682E">
        <w:rPr>
          <w:rFonts w:ascii="Tahoma" w:hAnsi="Tahoma" w:cs="Tahoma" w:hint="cs"/>
          <w:b w:val="0"/>
          <w:bCs w:val="0"/>
          <w:sz w:val="20"/>
          <w:rtl/>
        </w:rPr>
        <w:t>ם</w:t>
      </w:r>
      <w:r w:rsidRPr="00C01C06">
        <w:rPr>
          <w:rFonts w:ascii="Tahoma" w:hAnsi="Tahoma" w:cs="Tahoma"/>
          <w:b w:val="0"/>
          <w:bCs w:val="0"/>
          <w:sz w:val="20"/>
          <w:rtl/>
        </w:rPr>
        <w:t xml:space="preserve"> שאליהם הם ניגשים</w:t>
      </w:r>
      <w:r w:rsidR="002E682E">
        <w:rPr>
          <w:rFonts w:ascii="Tahoma" w:hAnsi="Tahoma" w:cs="Tahoma" w:hint="cs"/>
          <w:b w:val="0"/>
          <w:bCs w:val="0"/>
          <w:sz w:val="20"/>
          <w:rtl/>
        </w:rPr>
        <w:t xml:space="preserve"> בחיבור </w:t>
      </w:r>
      <w:r w:rsidR="002E682E">
        <w:rPr>
          <w:rFonts w:ascii="Tahoma" w:hAnsi="Tahoma" w:cs="Tahoma" w:hint="cs"/>
          <w:b w:val="0"/>
          <w:bCs w:val="0"/>
          <w:sz w:val="20"/>
        </w:rPr>
        <w:t>RDP</w:t>
      </w:r>
      <w:r w:rsidRPr="00C01C06">
        <w:rPr>
          <w:rFonts w:ascii="Tahoma" w:hAnsi="Tahoma" w:cs="Tahoma"/>
          <w:b w:val="0"/>
          <w:bCs w:val="0"/>
          <w:sz w:val="20"/>
          <w:rtl/>
        </w:rPr>
        <w:t>. כוננים ממופים מופיעים בעץ תיקיות ההפעלה בסייר</w:t>
      </w:r>
      <w:r w:rsidR="002E682E">
        <w:rPr>
          <w:rFonts w:ascii="Tahoma" w:hAnsi="Tahoma" w:cs="Tahoma" w:hint="cs"/>
          <w:b w:val="0"/>
          <w:bCs w:val="0"/>
          <w:sz w:val="20"/>
          <w:rtl/>
        </w:rPr>
        <w:t xml:space="preserve"> הקבצים של</w:t>
      </w:r>
      <w:r w:rsidRPr="00C01C06">
        <w:rPr>
          <w:rFonts w:ascii="Tahoma" w:hAnsi="Tahoma" w:cs="Tahoma"/>
          <w:b w:val="0"/>
          <w:bCs w:val="0"/>
          <w:sz w:val="20"/>
          <w:rtl/>
        </w:rPr>
        <w:t xml:space="preserve"> </w:t>
      </w:r>
      <w:r w:rsidRPr="00C01C06">
        <w:rPr>
          <w:rFonts w:ascii="Tahoma" w:hAnsi="Tahoma" w:cs="Tahoma"/>
          <w:b w:val="0"/>
          <w:bCs w:val="0"/>
          <w:sz w:val="20"/>
        </w:rPr>
        <w:t>Windows</w:t>
      </w:r>
      <w:r w:rsidRPr="00C01C06">
        <w:rPr>
          <w:rFonts w:ascii="Tahoma" w:hAnsi="Tahoma" w:cs="Tahoma" w:hint="cs"/>
          <w:b w:val="0"/>
          <w:bCs w:val="0"/>
          <w:sz w:val="20"/>
          <w:rtl/>
        </w:rPr>
        <w:t>.</w:t>
      </w:r>
    </w:p>
    <w:p w14:paraId="0495859D" w14:textId="742673F6" w:rsidR="00417491" w:rsidRDefault="00417491" w:rsidP="00EF4461">
      <w:pPr>
        <w:pStyle w:val="3SubTitle"/>
        <w:numPr>
          <w:ilvl w:val="6"/>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LPT port redirection</w:t>
      </w:r>
      <w:r w:rsidRPr="00C01C06">
        <w:rPr>
          <w:rFonts w:ascii="Tahoma" w:hAnsi="Tahoma" w:cs="Tahoma" w:hint="cs"/>
          <w:b w:val="0"/>
          <w:bCs w:val="0"/>
          <w:sz w:val="20"/>
          <w:rtl/>
        </w:rPr>
        <w:t xml:space="preserve"> </w:t>
      </w:r>
      <w:r w:rsidRPr="00C01C06">
        <w:rPr>
          <w:rFonts w:ascii="Tahoma" w:hAnsi="Tahoma" w:cs="Tahoma"/>
          <w:b w:val="0"/>
          <w:bCs w:val="0"/>
          <w:sz w:val="20"/>
          <w:rtl/>
        </w:rPr>
        <w:t xml:space="preserve">מציינת אם למנוע הפניית נתונים ליציאות </w:t>
      </w:r>
      <w:r w:rsidRPr="00C01C06">
        <w:rPr>
          <w:rFonts w:ascii="Tahoma" w:hAnsi="Tahoma" w:cs="Tahoma"/>
          <w:b w:val="0"/>
          <w:bCs w:val="0"/>
          <w:sz w:val="20"/>
        </w:rPr>
        <w:t>LPT</w:t>
      </w:r>
      <w:r w:rsidRPr="00C01C06">
        <w:rPr>
          <w:rFonts w:ascii="Tahoma" w:hAnsi="Tahoma" w:cs="Tahoma"/>
          <w:b w:val="0"/>
          <w:bCs w:val="0"/>
          <w:sz w:val="20"/>
          <w:rtl/>
        </w:rPr>
        <w:t xml:space="preserve"> של </w:t>
      </w:r>
      <w:r w:rsidR="002E682E">
        <w:rPr>
          <w:rFonts w:ascii="Tahoma" w:hAnsi="Tahoma" w:cs="Tahoma" w:hint="cs"/>
          <w:b w:val="0"/>
          <w:bCs w:val="0"/>
          <w:sz w:val="20"/>
          <w:rtl/>
        </w:rPr>
        <w:t>משתמש</w:t>
      </w:r>
      <w:r w:rsidR="002E682E" w:rsidRPr="00C01C06">
        <w:rPr>
          <w:rFonts w:ascii="Tahoma" w:hAnsi="Tahoma" w:cs="Tahoma"/>
          <w:b w:val="0"/>
          <w:bCs w:val="0"/>
          <w:sz w:val="20"/>
          <w:rtl/>
        </w:rPr>
        <w:t xml:space="preserve"> </w:t>
      </w:r>
      <w:r w:rsidRPr="00C01C06">
        <w:rPr>
          <w:rFonts w:ascii="Tahoma" w:hAnsi="Tahoma" w:cs="Tahoma"/>
          <w:b w:val="0"/>
          <w:bCs w:val="0"/>
          <w:sz w:val="20"/>
          <w:rtl/>
        </w:rPr>
        <w:t xml:space="preserve">במהלך </w:t>
      </w:r>
      <w:r w:rsidR="002E682E">
        <w:rPr>
          <w:rFonts w:ascii="Tahoma" w:hAnsi="Tahoma" w:cs="Tahoma"/>
          <w:b w:val="0"/>
          <w:bCs w:val="0"/>
          <w:sz w:val="20"/>
        </w:rPr>
        <w:t>RDP Session</w:t>
      </w:r>
      <w:r w:rsidRPr="00C01C06">
        <w:rPr>
          <w:rFonts w:ascii="Tahoma" w:hAnsi="Tahoma" w:cs="Tahoma"/>
          <w:b w:val="0"/>
          <w:bCs w:val="0"/>
          <w:sz w:val="20"/>
          <w:rtl/>
        </w:rPr>
        <w:t>.</w:t>
      </w:r>
    </w:p>
    <w:p w14:paraId="7D7B4E00" w14:textId="27ED5993" w:rsidR="001268D1" w:rsidRPr="001268D1" w:rsidRDefault="00D67874" w:rsidP="006C0E68">
      <w:pPr>
        <w:pStyle w:val="3SubTitle"/>
        <w:numPr>
          <w:ilvl w:val="6"/>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67874">
        <w:rPr>
          <w:rFonts w:ascii="Tahoma" w:hAnsi="Tahoma" w:cs="Tahoma"/>
          <w:b w:val="0"/>
          <w:bCs w:val="0"/>
          <w:sz w:val="20"/>
        </w:rPr>
        <w:t>Do not allow supported Plug and Play device redirection</w:t>
      </w:r>
      <w:r>
        <w:rPr>
          <w:rFonts w:ascii="Tahoma" w:hAnsi="Tahoma" w:cs="Tahoma" w:hint="cs"/>
          <w:b w:val="0"/>
          <w:bCs w:val="0"/>
          <w:sz w:val="20"/>
          <w:rtl/>
        </w:rPr>
        <w:t xml:space="preserve"> </w:t>
      </w:r>
      <w:r w:rsidR="000E118A" w:rsidRPr="000E118A">
        <w:rPr>
          <w:rFonts w:ascii="Tahoma" w:hAnsi="Tahoma" w:cs="Tahoma"/>
          <w:b w:val="0"/>
          <w:bCs w:val="0"/>
          <w:sz w:val="20"/>
          <w:rtl/>
        </w:rPr>
        <w:t xml:space="preserve">מאפשרת לשלוט בניתוב מחדש של התקני </w:t>
      </w:r>
      <w:r w:rsidR="000E118A" w:rsidRPr="000E118A">
        <w:rPr>
          <w:rFonts w:ascii="Tahoma" w:hAnsi="Tahoma" w:cs="Tahoma"/>
          <w:b w:val="0"/>
          <w:bCs w:val="0"/>
          <w:sz w:val="20"/>
        </w:rPr>
        <w:t>Plug and Play</w:t>
      </w:r>
      <w:r w:rsidR="000E118A" w:rsidRPr="000E118A">
        <w:rPr>
          <w:rFonts w:ascii="Tahoma" w:hAnsi="Tahoma" w:cs="Tahoma"/>
          <w:b w:val="0"/>
          <w:bCs w:val="0"/>
          <w:sz w:val="20"/>
          <w:rtl/>
        </w:rPr>
        <w:t xml:space="preserve"> הנתמכים, כגון התקנים ניידים של </w:t>
      </w:r>
      <w:r w:rsidR="000E118A" w:rsidRPr="000E118A">
        <w:rPr>
          <w:rFonts w:ascii="Tahoma" w:hAnsi="Tahoma" w:cs="Tahoma"/>
          <w:b w:val="0"/>
          <w:bCs w:val="0"/>
          <w:sz w:val="20"/>
        </w:rPr>
        <w:t>Windows</w:t>
      </w:r>
      <w:r w:rsidR="000E118A" w:rsidRPr="000E118A">
        <w:rPr>
          <w:rFonts w:ascii="Tahoma" w:hAnsi="Tahoma" w:cs="Tahoma"/>
          <w:b w:val="0"/>
          <w:bCs w:val="0"/>
          <w:sz w:val="20"/>
          <w:rtl/>
        </w:rPr>
        <w:t xml:space="preserve">, למחשב המרוחק בהפעלה של </w:t>
      </w:r>
      <w:r w:rsidR="002E682E">
        <w:rPr>
          <w:rFonts w:ascii="Tahoma" w:hAnsi="Tahoma" w:cs="Tahoma" w:hint="cs"/>
          <w:b w:val="0"/>
          <w:bCs w:val="0"/>
          <w:sz w:val="20"/>
        </w:rPr>
        <w:t>RDP</w:t>
      </w:r>
      <w:r w:rsidR="000E118A" w:rsidRPr="000E118A">
        <w:rPr>
          <w:rFonts w:ascii="Tahoma" w:hAnsi="Tahoma" w:cs="Tahoma"/>
          <w:b w:val="0"/>
          <w:bCs w:val="0"/>
          <w:sz w:val="20"/>
          <w:rtl/>
        </w:rPr>
        <w:t>.</w:t>
      </w:r>
    </w:p>
    <w:p w14:paraId="77339BEB" w14:textId="7BEF2D44"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Pr>
        <w:t>KMS</w:t>
      </w:r>
      <w:r w:rsidRPr="00C01C06">
        <w:rPr>
          <w:rFonts w:ascii="Tahoma" w:hAnsi="Tahoma" w:cs="Tahoma"/>
          <w:b w:val="0"/>
          <w:bCs w:val="0"/>
          <w:sz w:val="20"/>
          <w:rtl/>
        </w:rPr>
        <w:t xml:space="preserve"> (</w:t>
      </w:r>
      <w:r w:rsidRPr="00C01C06">
        <w:rPr>
          <w:rFonts w:ascii="Tahoma" w:hAnsi="Tahoma" w:cs="Tahoma"/>
          <w:b w:val="0"/>
          <w:bCs w:val="0"/>
          <w:sz w:val="20"/>
        </w:rPr>
        <w:t>Key Management Service</w:t>
      </w:r>
      <w:r w:rsidRPr="00C01C06">
        <w:rPr>
          <w:rFonts w:ascii="Tahoma" w:hAnsi="Tahoma" w:cs="Tahoma"/>
          <w:b w:val="0"/>
          <w:bCs w:val="0"/>
          <w:sz w:val="20"/>
          <w:rtl/>
        </w:rPr>
        <w:t xml:space="preserve">) היא שיטה להפעלת רישיונות של </w:t>
      </w:r>
      <w:r w:rsidRPr="00C01C06">
        <w:rPr>
          <w:rFonts w:ascii="Tahoma" w:hAnsi="Tahoma" w:cs="Tahoma"/>
          <w:b w:val="0"/>
          <w:bCs w:val="0"/>
          <w:sz w:val="20"/>
        </w:rPr>
        <w:t>Microsoft</w:t>
      </w:r>
      <w:r w:rsidRPr="00C01C06">
        <w:rPr>
          <w:rFonts w:ascii="Tahoma" w:hAnsi="Tahoma" w:cs="Tahoma"/>
          <w:b w:val="0"/>
          <w:bCs w:val="0"/>
          <w:sz w:val="20"/>
          <w:rtl/>
        </w:rPr>
        <w:t xml:space="preserve"> שכוללת הגדרת שרת מקומי לאחסון רישיונות התוכנה. ההגדרה </w:t>
      </w:r>
      <w:r w:rsidRPr="00074867">
        <w:rPr>
          <w:rFonts w:ascii="Tahoma" w:hAnsi="Tahoma" w:cs="Tahoma"/>
          <w:b w:val="0"/>
          <w:bCs w:val="0"/>
          <w:kern w:val="32"/>
          <w:sz w:val="20"/>
        </w:rPr>
        <w:t>Turn off KMS Client Online AVS Validation</w:t>
      </w:r>
      <w:r w:rsidRPr="00074867">
        <w:rPr>
          <w:rFonts w:ascii="Tahoma" w:hAnsi="Tahoma" w:cs="Tahoma"/>
          <w:b w:val="0"/>
          <w:bCs w:val="0"/>
          <w:kern w:val="32"/>
          <w:sz w:val="20"/>
          <w:rtl/>
        </w:rPr>
        <w:t xml:space="preserve"> מאפשרת לבטל הסכמה לשליחת נתוני הפעלה של ה-</w:t>
      </w:r>
      <w:r w:rsidRPr="00074867">
        <w:rPr>
          <w:rFonts w:ascii="Tahoma" w:hAnsi="Tahoma" w:cs="Tahoma"/>
          <w:b w:val="0"/>
          <w:bCs w:val="0"/>
          <w:kern w:val="32"/>
          <w:sz w:val="20"/>
        </w:rPr>
        <w:t>KMS</w:t>
      </w:r>
      <w:r w:rsidRPr="00074867">
        <w:rPr>
          <w:rFonts w:ascii="Tahoma" w:hAnsi="Tahoma" w:cs="Tahoma"/>
          <w:b w:val="0"/>
          <w:bCs w:val="0"/>
          <w:kern w:val="32"/>
          <w:sz w:val="20"/>
          <w:rtl/>
        </w:rPr>
        <w:t xml:space="preserve"> ל-</w:t>
      </w:r>
      <w:r w:rsidRPr="00074867">
        <w:rPr>
          <w:rFonts w:ascii="Tahoma" w:hAnsi="Tahoma" w:cs="Tahoma"/>
          <w:b w:val="0"/>
          <w:bCs w:val="0"/>
          <w:kern w:val="32"/>
          <w:sz w:val="20"/>
        </w:rPr>
        <w:t>Microsoft</w:t>
      </w:r>
      <w:r w:rsidRPr="00074867">
        <w:rPr>
          <w:rFonts w:ascii="Tahoma" w:hAnsi="Tahoma" w:cs="Tahoma"/>
          <w:b w:val="0"/>
          <w:bCs w:val="0"/>
          <w:kern w:val="32"/>
          <w:sz w:val="20"/>
          <w:rtl/>
        </w:rPr>
        <w:t xml:space="preserve"> באופן אוטומטי.</w:t>
      </w:r>
    </w:p>
    <w:p w14:paraId="11F175F1"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Pr>
        <w:t>Microsoft MAPS</w:t>
      </w:r>
      <w:r w:rsidRPr="00C01C06">
        <w:rPr>
          <w:rFonts w:ascii="Tahoma" w:hAnsi="Tahoma" w:cs="Tahoma" w:hint="cs"/>
          <w:b w:val="0"/>
          <w:bCs w:val="0"/>
          <w:sz w:val="20"/>
          <w:rtl/>
        </w:rPr>
        <w:t xml:space="preserve"> הינה קהילה מקוונת המסייעת לבחור כיצד להגיב לאיומים ולעצור את ההתפשטות של תוכנות זדוניות. ניתן לאפשר שליחת מידע על תוכנות שזוהו, דבר המסייע ל-</w:t>
      </w:r>
      <w:r w:rsidRPr="00C01C06">
        <w:rPr>
          <w:rFonts w:ascii="Tahoma" w:hAnsi="Tahoma" w:cs="Tahoma"/>
          <w:b w:val="0"/>
          <w:bCs w:val="0"/>
          <w:sz w:val="20"/>
        </w:rPr>
        <w:t>Microsoft</w:t>
      </w:r>
      <w:r w:rsidRPr="00C01C06">
        <w:rPr>
          <w:rFonts w:ascii="Tahoma" w:hAnsi="Tahoma" w:cs="Tahoma" w:hint="cs"/>
          <w:b w:val="0"/>
          <w:bCs w:val="0"/>
          <w:sz w:val="20"/>
          <w:rtl/>
        </w:rPr>
        <w:t xml:space="preserve"> ליצור מודיעין אבטחה חדש ולהגן על המחשב בצורה טובה יותר. י</w:t>
      </w:r>
      <w:r w:rsidRPr="00074867">
        <w:rPr>
          <w:rFonts w:ascii="Tahoma" w:hAnsi="Tahoma" w:cs="Tahoma"/>
          <w:b w:val="0"/>
          <w:bCs w:val="0"/>
          <w:kern w:val="32"/>
          <w:sz w:val="20"/>
          <w:rtl/>
        </w:rPr>
        <w:t>ש לציין כי המידע יכול לכלול מידע כגון מיקומים של הפריטים במחשב, או מידע אישי שעלול להישלח ל-</w:t>
      </w:r>
      <w:r w:rsidRPr="00074867">
        <w:rPr>
          <w:rFonts w:ascii="Tahoma" w:hAnsi="Tahoma" w:cs="Tahoma"/>
          <w:b w:val="0"/>
          <w:bCs w:val="0"/>
          <w:kern w:val="32"/>
          <w:sz w:val="20"/>
        </w:rPr>
        <w:t>Microsoft</w:t>
      </w:r>
      <w:r w:rsidRPr="00074867">
        <w:rPr>
          <w:rFonts w:ascii="Tahoma" w:hAnsi="Tahoma" w:cs="Tahoma"/>
          <w:b w:val="0"/>
          <w:bCs w:val="0"/>
          <w:kern w:val="32"/>
          <w:sz w:val="20"/>
          <w:rtl/>
        </w:rPr>
        <w:t>. המידע נאסף ונשלח בצורה אוטומטית.</w:t>
      </w:r>
    </w:p>
    <w:p w14:paraId="774663DB" w14:textId="631B0545"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Pr>
        <w:t>Watson Events</w:t>
      </w:r>
      <w:r w:rsidRPr="00C01C06">
        <w:rPr>
          <w:rFonts w:ascii="Tahoma" w:hAnsi="Tahoma" w:cs="Tahoma"/>
          <w:b w:val="0"/>
          <w:bCs w:val="0"/>
          <w:sz w:val="20"/>
          <w:rtl/>
        </w:rPr>
        <w:t xml:space="preserve"> הם דוחות הנשלחים ל</w:t>
      </w:r>
      <w:r w:rsidR="002E682E">
        <w:rPr>
          <w:rFonts w:ascii="Tahoma" w:hAnsi="Tahoma" w:cs="Tahoma" w:hint="cs"/>
          <w:b w:val="0"/>
          <w:bCs w:val="0"/>
          <w:sz w:val="20"/>
          <w:rtl/>
        </w:rPr>
        <w:t>-</w:t>
      </w:r>
      <w:r w:rsidRPr="00C01C06">
        <w:rPr>
          <w:rFonts w:ascii="Tahoma" w:hAnsi="Tahoma" w:cs="Tahoma"/>
          <w:b w:val="0"/>
          <w:bCs w:val="0"/>
          <w:sz w:val="20"/>
        </w:rPr>
        <w:t>Microsoft</w:t>
      </w:r>
      <w:r w:rsidRPr="00C01C06">
        <w:rPr>
          <w:rFonts w:ascii="Tahoma" w:hAnsi="Tahoma" w:cs="Tahoma"/>
          <w:b w:val="0"/>
          <w:bCs w:val="0"/>
          <w:sz w:val="20"/>
          <w:rtl/>
        </w:rPr>
        <w:t xml:space="preserve"> כאשר תוכנית או שירות במחשב קורס</w:t>
      </w:r>
      <w:r w:rsidR="002E682E">
        <w:rPr>
          <w:rFonts w:ascii="Tahoma" w:hAnsi="Tahoma" w:cs="Tahoma" w:hint="cs"/>
          <w:b w:val="0"/>
          <w:bCs w:val="0"/>
          <w:sz w:val="20"/>
          <w:rtl/>
        </w:rPr>
        <w:t>ים</w:t>
      </w:r>
      <w:r w:rsidRPr="00C01C06">
        <w:rPr>
          <w:rFonts w:ascii="Tahoma" w:hAnsi="Tahoma" w:cs="Tahoma"/>
          <w:b w:val="0"/>
          <w:bCs w:val="0"/>
          <w:sz w:val="20"/>
          <w:rtl/>
        </w:rPr>
        <w:t xml:space="preserve"> או נכשל</w:t>
      </w:r>
      <w:r w:rsidR="002E682E">
        <w:rPr>
          <w:rFonts w:ascii="Tahoma" w:hAnsi="Tahoma" w:cs="Tahoma" w:hint="cs"/>
          <w:b w:val="0"/>
          <w:bCs w:val="0"/>
          <w:sz w:val="20"/>
          <w:rtl/>
        </w:rPr>
        <w:t>ים</w:t>
      </w:r>
      <w:r w:rsidRPr="00C01C06">
        <w:rPr>
          <w:rFonts w:ascii="Tahoma" w:hAnsi="Tahoma" w:cs="Tahoma"/>
          <w:b w:val="0"/>
          <w:bCs w:val="0"/>
          <w:sz w:val="20"/>
          <w:rtl/>
        </w:rPr>
        <w:t>, דבר היכול לגרום לפגיעה בפרטיות.</w:t>
      </w:r>
    </w:p>
    <w:p w14:paraId="6271C96F" w14:textId="3670B42C"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Pr>
        <w:t>Windows Ink Workspace</w:t>
      </w:r>
      <w:r w:rsidRPr="00C01C06">
        <w:rPr>
          <w:rFonts w:ascii="Tahoma" w:hAnsi="Tahoma" w:cs="Tahoma"/>
          <w:b w:val="0"/>
          <w:bCs w:val="0"/>
          <w:sz w:val="20"/>
          <w:rtl/>
        </w:rPr>
        <w:t xml:space="preserve"> מאפשר להשתמש </w:t>
      </w:r>
      <w:r w:rsidR="002E682E">
        <w:rPr>
          <w:rFonts w:ascii="Tahoma" w:hAnsi="Tahoma" w:cs="Tahoma" w:hint="cs"/>
          <w:b w:val="0"/>
          <w:bCs w:val="0"/>
          <w:sz w:val="20"/>
          <w:rtl/>
        </w:rPr>
        <w:t>במחשב</w:t>
      </w:r>
      <w:r w:rsidR="002E682E" w:rsidRPr="00C01C06">
        <w:rPr>
          <w:rFonts w:ascii="Tahoma" w:hAnsi="Tahoma" w:cs="Tahoma"/>
          <w:b w:val="0"/>
          <w:bCs w:val="0"/>
          <w:sz w:val="20"/>
          <w:rtl/>
        </w:rPr>
        <w:t xml:space="preserve"> </w:t>
      </w:r>
      <w:r w:rsidR="002E682E">
        <w:rPr>
          <w:rFonts w:ascii="Tahoma" w:hAnsi="Tahoma" w:cs="Tahoma" w:hint="cs"/>
          <w:b w:val="0"/>
          <w:bCs w:val="0"/>
          <w:sz w:val="20"/>
          <w:rtl/>
        </w:rPr>
        <w:t>בדומה</w:t>
      </w:r>
      <w:r w:rsidR="002E682E" w:rsidRPr="00C01C06">
        <w:rPr>
          <w:rFonts w:ascii="Tahoma" w:hAnsi="Tahoma" w:cs="Tahoma"/>
          <w:b w:val="0"/>
          <w:bCs w:val="0"/>
          <w:sz w:val="20"/>
          <w:rtl/>
        </w:rPr>
        <w:t xml:space="preserve"> </w:t>
      </w:r>
      <w:r w:rsidR="002E682E">
        <w:rPr>
          <w:rFonts w:ascii="Tahoma" w:hAnsi="Tahoma" w:cs="Tahoma" w:hint="cs"/>
          <w:b w:val="0"/>
          <w:bCs w:val="0"/>
          <w:sz w:val="20"/>
          <w:rtl/>
        </w:rPr>
        <w:t>ל</w:t>
      </w:r>
      <w:r w:rsidRPr="00C01C06">
        <w:rPr>
          <w:rFonts w:ascii="Tahoma" w:hAnsi="Tahoma" w:cs="Tahoma"/>
          <w:b w:val="0"/>
          <w:bCs w:val="0"/>
          <w:sz w:val="20"/>
          <w:rtl/>
        </w:rPr>
        <w:t xml:space="preserve">עבודה עם דף ועט </w:t>
      </w:r>
      <w:r w:rsidR="002E682E">
        <w:rPr>
          <w:rFonts w:ascii="Tahoma" w:hAnsi="Tahoma" w:cs="Tahoma" w:hint="cs"/>
          <w:b w:val="0"/>
          <w:bCs w:val="0"/>
          <w:sz w:val="20"/>
          <w:rtl/>
        </w:rPr>
        <w:t>ו</w:t>
      </w:r>
      <w:r w:rsidRPr="00C01C06">
        <w:rPr>
          <w:rFonts w:ascii="Tahoma" w:hAnsi="Tahoma" w:cs="Tahoma"/>
          <w:b w:val="0"/>
          <w:bCs w:val="0"/>
          <w:sz w:val="20"/>
          <w:rtl/>
        </w:rPr>
        <w:t xml:space="preserve">ליצור פתקים דביקים, לצייר על לוח לבן ולשתף </w:t>
      </w:r>
      <w:r w:rsidR="002E682E">
        <w:rPr>
          <w:rFonts w:ascii="Tahoma" w:hAnsi="Tahoma" w:cs="Tahoma" w:hint="cs"/>
          <w:b w:val="0"/>
          <w:bCs w:val="0"/>
          <w:sz w:val="20"/>
          <w:rtl/>
        </w:rPr>
        <w:t>מידע</w:t>
      </w:r>
      <w:r w:rsidRPr="00C01C06">
        <w:rPr>
          <w:rFonts w:ascii="Tahoma" w:hAnsi="Tahoma" w:cs="Tahoma"/>
          <w:b w:val="0"/>
          <w:bCs w:val="0"/>
          <w:sz w:val="20"/>
          <w:rtl/>
        </w:rPr>
        <w:t xml:space="preserve"> </w:t>
      </w:r>
      <w:r w:rsidR="002E682E">
        <w:rPr>
          <w:rFonts w:ascii="Tahoma" w:hAnsi="Tahoma" w:cs="Tahoma" w:hint="cs"/>
          <w:b w:val="0"/>
          <w:bCs w:val="0"/>
          <w:sz w:val="20"/>
          <w:rtl/>
        </w:rPr>
        <w:t>ל</w:t>
      </w:r>
      <w:r w:rsidRPr="00C01C06">
        <w:rPr>
          <w:rFonts w:ascii="Tahoma" w:hAnsi="Tahoma" w:cs="Tahoma"/>
          <w:b w:val="0"/>
          <w:bCs w:val="0"/>
          <w:sz w:val="20"/>
          <w:rtl/>
        </w:rPr>
        <w:t xml:space="preserve">עולם כולו. </w:t>
      </w:r>
      <w:r w:rsidRPr="00C01C06">
        <w:rPr>
          <w:rFonts w:ascii="Tahoma" w:hAnsi="Tahoma" w:cs="Tahoma"/>
          <w:b w:val="0"/>
          <w:bCs w:val="0"/>
          <w:sz w:val="20"/>
        </w:rPr>
        <w:t>Windows Ink</w:t>
      </w:r>
      <w:r w:rsidRPr="00C01C06">
        <w:rPr>
          <w:rFonts w:ascii="Tahoma" w:hAnsi="Tahoma" w:cs="Tahoma"/>
          <w:b w:val="0"/>
          <w:bCs w:val="0"/>
          <w:sz w:val="20"/>
          <w:rtl/>
        </w:rPr>
        <w:t xml:space="preserve"> משולב באפליקציות כמו מפות, </w:t>
      </w:r>
      <w:r w:rsidRPr="00C01C06">
        <w:rPr>
          <w:rFonts w:ascii="Tahoma" w:hAnsi="Tahoma" w:cs="Tahoma"/>
          <w:b w:val="0"/>
          <w:bCs w:val="0"/>
          <w:sz w:val="20"/>
        </w:rPr>
        <w:t>Microsoft Edge</w:t>
      </w:r>
      <w:r w:rsidRPr="00C01C06">
        <w:rPr>
          <w:rFonts w:ascii="Tahoma" w:hAnsi="Tahoma" w:cs="Tahoma"/>
          <w:b w:val="0"/>
          <w:bCs w:val="0"/>
          <w:sz w:val="20"/>
          <w:rtl/>
        </w:rPr>
        <w:t xml:space="preserve"> ו-</w:t>
      </w:r>
      <w:r w:rsidRPr="00C01C06">
        <w:rPr>
          <w:rFonts w:ascii="Tahoma" w:hAnsi="Tahoma" w:cs="Tahoma"/>
          <w:b w:val="0"/>
          <w:bCs w:val="0"/>
          <w:sz w:val="20"/>
        </w:rPr>
        <w:t>Office</w:t>
      </w:r>
      <w:r w:rsidRPr="00C01C06">
        <w:rPr>
          <w:rFonts w:ascii="Tahoma" w:hAnsi="Tahoma" w:cs="Tahoma"/>
          <w:b w:val="0"/>
          <w:bCs w:val="0"/>
          <w:sz w:val="20"/>
          <w:rtl/>
        </w:rPr>
        <w:t>.</w:t>
      </w:r>
    </w:p>
    <w:p w14:paraId="42499159" w14:textId="724D300C"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users from sharing files within their profile</w:t>
      </w:r>
      <w:r w:rsidRPr="00C01C06">
        <w:rPr>
          <w:rFonts w:ascii="Tahoma" w:hAnsi="Tahoma" w:cs="Tahoma"/>
          <w:b w:val="0"/>
          <w:bCs w:val="0"/>
          <w:sz w:val="20"/>
          <w:rtl/>
        </w:rPr>
        <w:t xml:space="preserve"> קובעת האם משתמשים יכולים לשתף קבצים בפרופיל שלהם. משתמשים </w:t>
      </w:r>
      <w:r w:rsidR="002E682E">
        <w:rPr>
          <w:rFonts w:ascii="Tahoma" w:hAnsi="Tahoma" w:cs="Tahoma" w:hint="cs"/>
          <w:b w:val="0"/>
          <w:bCs w:val="0"/>
          <w:sz w:val="20"/>
          <w:rtl/>
        </w:rPr>
        <w:t>עלולים</w:t>
      </w:r>
      <w:r w:rsidR="002E682E" w:rsidRPr="00C01C06">
        <w:rPr>
          <w:rFonts w:ascii="Tahoma" w:hAnsi="Tahoma" w:cs="Tahoma"/>
          <w:b w:val="0"/>
          <w:bCs w:val="0"/>
          <w:sz w:val="20"/>
          <w:rtl/>
        </w:rPr>
        <w:t xml:space="preserve"> </w:t>
      </w:r>
      <w:r w:rsidRPr="00C01C06">
        <w:rPr>
          <w:rFonts w:ascii="Tahoma" w:hAnsi="Tahoma" w:cs="Tahoma"/>
          <w:b w:val="0"/>
          <w:bCs w:val="0"/>
          <w:sz w:val="20"/>
          <w:rtl/>
        </w:rPr>
        <w:t>לשתף נתונים רגישים עם משתמשים לא מורשים. הארגון צריך לספק מיקום מנוהל לשיתוף קבצים.</w:t>
      </w:r>
    </w:p>
    <w:p w14:paraId="1B59DDFF" w14:textId="2ABBAA2B" w:rsidR="00417491"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Codec Download</w:t>
      </w:r>
      <w:r w:rsidRPr="00C01C06">
        <w:rPr>
          <w:rFonts w:ascii="Tahoma" w:hAnsi="Tahoma" w:cs="Tahoma"/>
          <w:b w:val="0"/>
          <w:bCs w:val="0"/>
          <w:sz w:val="20"/>
          <w:rtl/>
        </w:rPr>
        <w:t xml:space="preserve"> </w:t>
      </w:r>
      <w:r w:rsidR="002E682E">
        <w:rPr>
          <w:rFonts w:ascii="Tahoma" w:hAnsi="Tahoma" w:cs="Tahoma" w:hint="cs"/>
          <w:b w:val="0"/>
          <w:bCs w:val="0"/>
          <w:sz w:val="20"/>
          <w:rtl/>
        </w:rPr>
        <w:t>קובעת</w:t>
      </w:r>
      <w:r w:rsidR="002E682E" w:rsidRPr="00C01C06">
        <w:rPr>
          <w:rFonts w:ascii="Tahoma" w:hAnsi="Tahoma" w:cs="Tahoma"/>
          <w:b w:val="0"/>
          <w:bCs w:val="0"/>
          <w:sz w:val="20"/>
          <w:rtl/>
        </w:rPr>
        <w:t xml:space="preserve"> </w:t>
      </w:r>
      <w:r w:rsidRPr="00C01C06">
        <w:rPr>
          <w:rFonts w:ascii="Tahoma" w:hAnsi="Tahoma" w:cs="Tahoma"/>
          <w:b w:val="0"/>
          <w:bCs w:val="0"/>
          <w:sz w:val="20"/>
          <w:rtl/>
        </w:rPr>
        <w:t xml:space="preserve">אם </w:t>
      </w:r>
      <w:r w:rsidRPr="00C01C06">
        <w:rPr>
          <w:rFonts w:ascii="Tahoma" w:hAnsi="Tahoma" w:cs="Tahoma"/>
          <w:b w:val="0"/>
          <w:bCs w:val="0"/>
          <w:sz w:val="20"/>
        </w:rPr>
        <w:t>Media Player</w:t>
      </w:r>
      <w:r w:rsidRPr="00C01C06">
        <w:rPr>
          <w:rFonts w:ascii="Tahoma" w:hAnsi="Tahoma" w:cs="Tahoma"/>
          <w:b w:val="0"/>
          <w:bCs w:val="0"/>
          <w:sz w:val="20"/>
          <w:rtl/>
        </w:rPr>
        <w:t xml:space="preserve"> רשאי להוריד רכיבי </w:t>
      </w:r>
      <w:r w:rsidRPr="00C01C06">
        <w:rPr>
          <w:rFonts w:ascii="Tahoma" w:hAnsi="Tahoma" w:cs="Tahoma"/>
          <w:b w:val="0"/>
          <w:bCs w:val="0"/>
          <w:sz w:val="20"/>
        </w:rPr>
        <w:t>codec</w:t>
      </w:r>
      <w:r w:rsidRPr="00C01C06">
        <w:rPr>
          <w:rFonts w:ascii="Tahoma" w:hAnsi="Tahoma" w:cs="Tahoma"/>
          <w:b w:val="0"/>
          <w:bCs w:val="0"/>
          <w:sz w:val="20"/>
          <w:rtl/>
        </w:rPr>
        <w:t xml:space="preserve"> נוספים לפענוח קבצי מדיה שאינם מזוהים.</w:t>
      </w:r>
    </w:p>
    <w:p w14:paraId="251836FA" w14:textId="158CFF51" w:rsidR="002F105E" w:rsidRPr="00C01C06" w:rsidRDefault="002F105E"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F105E">
        <w:rPr>
          <w:rFonts w:ascii="Tahoma" w:hAnsi="Tahoma" w:cs="Tahoma"/>
          <w:b w:val="0"/>
          <w:bCs w:val="0"/>
          <w:sz w:val="20"/>
        </w:rPr>
        <w:t>Turn off multicast name resolution</w:t>
      </w:r>
      <w:r>
        <w:rPr>
          <w:rFonts w:ascii="Tahoma" w:hAnsi="Tahoma" w:cs="Tahoma" w:hint="cs"/>
          <w:b w:val="0"/>
          <w:bCs w:val="0"/>
          <w:sz w:val="20"/>
          <w:rtl/>
        </w:rPr>
        <w:t xml:space="preserve"> </w:t>
      </w:r>
      <w:r w:rsidR="00875BB4">
        <w:rPr>
          <w:rFonts w:ascii="Tahoma" w:hAnsi="Tahoma" w:cs="Tahoma" w:hint="cs"/>
          <w:b w:val="0"/>
          <w:bCs w:val="0"/>
          <w:sz w:val="20"/>
          <w:rtl/>
        </w:rPr>
        <w:t xml:space="preserve">מתייחסת לפרוטוקול </w:t>
      </w:r>
      <w:r w:rsidR="00875BB4">
        <w:rPr>
          <w:rFonts w:ascii="Tahoma" w:hAnsi="Tahoma" w:cs="Tahoma" w:hint="cs"/>
          <w:b w:val="0"/>
          <w:bCs w:val="0"/>
          <w:sz w:val="20"/>
        </w:rPr>
        <w:t>LLMNR</w:t>
      </w:r>
      <w:r w:rsidR="00875BB4">
        <w:rPr>
          <w:rFonts w:ascii="Tahoma" w:hAnsi="Tahoma" w:cs="Tahoma" w:hint="cs"/>
          <w:b w:val="0"/>
          <w:bCs w:val="0"/>
          <w:sz w:val="20"/>
          <w:rtl/>
        </w:rPr>
        <w:t xml:space="preserve">. </w:t>
      </w:r>
      <w:r w:rsidR="00875BB4" w:rsidRPr="00875BB4">
        <w:rPr>
          <w:rFonts w:ascii="Tahoma" w:hAnsi="Tahoma" w:cs="Tahoma"/>
          <w:b w:val="0"/>
          <w:bCs w:val="0"/>
          <w:sz w:val="20"/>
        </w:rPr>
        <w:t>LLMNR</w:t>
      </w:r>
      <w:r w:rsidR="00875BB4" w:rsidRPr="00875BB4">
        <w:rPr>
          <w:rFonts w:ascii="Tahoma" w:hAnsi="Tahoma" w:cs="Tahoma"/>
          <w:b w:val="0"/>
          <w:bCs w:val="0"/>
          <w:sz w:val="20"/>
          <w:rtl/>
        </w:rPr>
        <w:t xml:space="preserve"> הוא פרוטוקול לפתרון שם משני. </w:t>
      </w:r>
      <w:r w:rsidR="00030868">
        <w:rPr>
          <w:rFonts w:ascii="Tahoma" w:hAnsi="Tahoma" w:cs="Tahoma" w:hint="cs"/>
          <w:b w:val="0"/>
          <w:bCs w:val="0"/>
          <w:sz w:val="20"/>
          <w:rtl/>
        </w:rPr>
        <w:t>בעת שימוש ב-</w:t>
      </w:r>
      <w:r w:rsidR="00875BB4" w:rsidRPr="00875BB4">
        <w:rPr>
          <w:rFonts w:ascii="Tahoma" w:hAnsi="Tahoma" w:cs="Tahoma"/>
          <w:b w:val="0"/>
          <w:bCs w:val="0"/>
          <w:sz w:val="20"/>
        </w:rPr>
        <w:t>LLMNR</w:t>
      </w:r>
      <w:r w:rsidR="00875BB4" w:rsidRPr="00875BB4">
        <w:rPr>
          <w:rFonts w:ascii="Tahoma" w:hAnsi="Tahoma" w:cs="Tahoma"/>
          <w:b w:val="0"/>
          <w:bCs w:val="0"/>
          <w:sz w:val="20"/>
          <w:rtl/>
        </w:rPr>
        <w:t>, שאילתות נשלחות באמצעות שידור לקבוצה דרך קישור רשת מקומית ברשת משנה אחת ממחשב לקוח למחשב לקוח אחר באות</w:t>
      </w:r>
      <w:r w:rsidR="00030868">
        <w:rPr>
          <w:rFonts w:ascii="Tahoma" w:hAnsi="Tahoma" w:cs="Tahoma" w:hint="cs"/>
          <w:b w:val="0"/>
          <w:bCs w:val="0"/>
          <w:sz w:val="20"/>
          <w:rtl/>
        </w:rPr>
        <w:t>ה</w:t>
      </w:r>
      <w:r w:rsidR="00875BB4" w:rsidRPr="00875BB4">
        <w:rPr>
          <w:rFonts w:ascii="Tahoma" w:hAnsi="Tahoma" w:cs="Tahoma"/>
          <w:b w:val="0"/>
          <w:bCs w:val="0"/>
          <w:sz w:val="20"/>
          <w:rtl/>
        </w:rPr>
        <w:t xml:space="preserve"> רשת משנה שגם </w:t>
      </w:r>
      <w:r w:rsidR="00030868">
        <w:rPr>
          <w:rFonts w:ascii="Tahoma" w:hAnsi="Tahoma" w:cs="Tahoma" w:hint="cs"/>
          <w:b w:val="0"/>
          <w:bCs w:val="0"/>
          <w:sz w:val="20"/>
          <w:rtl/>
        </w:rPr>
        <w:t>בה</w:t>
      </w:r>
      <w:r w:rsidR="00875BB4" w:rsidRPr="00875BB4">
        <w:rPr>
          <w:rFonts w:ascii="Tahoma" w:hAnsi="Tahoma" w:cs="Tahoma"/>
          <w:b w:val="0"/>
          <w:bCs w:val="0"/>
          <w:sz w:val="20"/>
          <w:rtl/>
        </w:rPr>
        <w:t xml:space="preserve"> מופעל </w:t>
      </w:r>
      <w:r w:rsidR="00875BB4" w:rsidRPr="00875BB4">
        <w:rPr>
          <w:rFonts w:ascii="Tahoma" w:hAnsi="Tahoma" w:cs="Tahoma"/>
          <w:b w:val="0"/>
          <w:bCs w:val="0"/>
          <w:sz w:val="20"/>
        </w:rPr>
        <w:t>LLMNR. LLMNR</w:t>
      </w:r>
      <w:r w:rsidR="00875BB4" w:rsidRPr="00875BB4">
        <w:rPr>
          <w:rFonts w:ascii="Tahoma" w:hAnsi="Tahoma" w:cs="Tahoma"/>
          <w:b w:val="0"/>
          <w:bCs w:val="0"/>
          <w:sz w:val="20"/>
          <w:rtl/>
        </w:rPr>
        <w:t xml:space="preserve"> אינו דורש שרת </w:t>
      </w:r>
      <w:r w:rsidR="00875BB4" w:rsidRPr="00875BB4">
        <w:rPr>
          <w:rFonts w:ascii="Tahoma" w:hAnsi="Tahoma" w:cs="Tahoma"/>
          <w:b w:val="0"/>
          <w:bCs w:val="0"/>
          <w:sz w:val="20"/>
        </w:rPr>
        <w:t>DNS</w:t>
      </w:r>
      <w:r w:rsidR="00875BB4" w:rsidRPr="00875BB4">
        <w:rPr>
          <w:rFonts w:ascii="Tahoma" w:hAnsi="Tahoma" w:cs="Tahoma"/>
          <w:b w:val="0"/>
          <w:bCs w:val="0"/>
          <w:sz w:val="20"/>
          <w:rtl/>
        </w:rPr>
        <w:t xml:space="preserve"> או תצורת לקוח </w:t>
      </w:r>
      <w:r w:rsidR="00875BB4" w:rsidRPr="00875BB4">
        <w:rPr>
          <w:rFonts w:ascii="Tahoma" w:hAnsi="Tahoma" w:cs="Tahoma"/>
          <w:b w:val="0"/>
          <w:bCs w:val="0"/>
          <w:sz w:val="20"/>
        </w:rPr>
        <w:t>DNS</w:t>
      </w:r>
      <w:r w:rsidR="00875BB4" w:rsidRPr="00875BB4">
        <w:rPr>
          <w:rFonts w:ascii="Tahoma" w:hAnsi="Tahoma" w:cs="Tahoma"/>
          <w:b w:val="0"/>
          <w:bCs w:val="0"/>
          <w:sz w:val="20"/>
          <w:rtl/>
        </w:rPr>
        <w:t xml:space="preserve"> ומספק רזולוציית שמות </w:t>
      </w:r>
      <w:r w:rsidR="00875BB4" w:rsidRPr="00875BB4">
        <w:rPr>
          <w:rFonts w:ascii="Tahoma" w:hAnsi="Tahoma" w:cs="Tahoma"/>
          <w:b w:val="0"/>
          <w:bCs w:val="0"/>
          <w:sz w:val="20"/>
          <w:rtl/>
        </w:rPr>
        <w:lastRenderedPageBreak/>
        <w:t xml:space="preserve">בתרחישים בהם אין אפשרות לפתור שמות </w:t>
      </w:r>
      <w:r w:rsidR="00875BB4" w:rsidRPr="00875BB4">
        <w:rPr>
          <w:rFonts w:ascii="Tahoma" w:hAnsi="Tahoma" w:cs="Tahoma"/>
          <w:b w:val="0"/>
          <w:bCs w:val="0"/>
          <w:sz w:val="20"/>
        </w:rPr>
        <w:t>DNS</w:t>
      </w:r>
      <w:r w:rsidR="00875BB4" w:rsidRPr="00875BB4">
        <w:rPr>
          <w:rFonts w:ascii="Tahoma" w:hAnsi="Tahoma" w:cs="Tahoma"/>
          <w:b w:val="0"/>
          <w:bCs w:val="0"/>
          <w:sz w:val="20"/>
          <w:rtl/>
        </w:rPr>
        <w:t xml:space="preserve"> קונבנציונליים.</w:t>
      </w:r>
      <w:r w:rsidR="00875BB4">
        <w:rPr>
          <w:rFonts w:ascii="Tahoma" w:hAnsi="Tahoma" w:cs="Tahoma" w:hint="cs"/>
          <w:b w:val="0"/>
          <w:bCs w:val="0"/>
          <w:sz w:val="20"/>
          <w:rtl/>
        </w:rPr>
        <w:t xml:space="preserve"> תוקף עלול להאזין לבקשות אלה, לענות להם ולתמרן את העמדה ואת המשתמשים.</w:t>
      </w:r>
    </w:p>
    <w:p w14:paraId="61A6513B" w14:textId="682E672B"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074867">
        <w:rPr>
          <w:rFonts w:ascii="Tahoma" w:hAnsi="Tahoma" w:cs="Tahoma"/>
          <w:b w:val="0"/>
          <w:bCs w:val="0"/>
          <w:kern w:val="32"/>
          <w:sz w:val="20"/>
        </w:rPr>
        <w:t>Enable Font Providers</w:t>
      </w:r>
      <w:r w:rsidRPr="00074867">
        <w:rPr>
          <w:rFonts w:ascii="Tahoma" w:hAnsi="Tahoma" w:cs="Tahoma"/>
          <w:b w:val="0"/>
          <w:bCs w:val="0"/>
          <w:kern w:val="32"/>
          <w:sz w:val="20"/>
          <w:rtl/>
        </w:rPr>
        <w:t xml:space="preserve"> קובעת אם ל-</w:t>
      </w:r>
      <w:r w:rsidRPr="00074867">
        <w:rPr>
          <w:rFonts w:ascii="Tahoma" w:hAnsi="Tahoma" w:cs="Tahoma"/>
          <w:b w:val="0"/>
          <w:bCs w:val="0"/>
          <w:kern w:val="32"/>
          <w:sz w:val="20"/>
        </w:rPr>
        <w:t>Windows</w:t>
      </w:r>
      <w:r w:rsidRPr="00074867">
        <w:rPr>
          <w:rFonts w:ascii="Tahoma" w:hAnsi="Tahoma" w:cs="Tahoma"/>
          <w:b w:val="0"/>
          <w:bCs w:val="0"/>
          <w:kern w:val="32"/>
          <w:sz w:val="20"/>
          <w:rtl/>
        </w:rPr>
        <w:t xml:space="preserve"> מותר להוריד גופנים ומידע על גופנים מספקי גופנים מקוונים. בסביבה מנוהלת, מומלץ לבטל אפשרות זו על מנת להבטיח שכל השינויים נבדקים ומאושרים.</w:t>
      </w:r>
    </w:p>
    <w:p w14:paraId="44873D38" w14:textId="6BF85629"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074867">
        <w:rPr>
          <w:rFonts w:ascii="Tahoma" w:hAnsi="Tahoma" w:cs="Tahoma" w:hint="eastAsia"/>
          <w:b w:val="0"/>
          <w:bCs w:val="0"/>
          <w:kern w:val="32"/>
          <w:sz w:val="20"/>
          <w:rtl/>
        </w:rPr>
        <w:t>ההגדרה</w:t>
      </w:r>
      <w:r w:rsidRPr="00074867">
        <w:rPr>
          <w:rFonts w:ascii="Tahoma" w:hAnsi="Tahoma" w:cs="Tahoma"/>
          <w:b w:val="0"/>
          <w:bCs w:val="0"/>
          <w:kern w:val="32"/>
          <w:sz w:val="20"/>
          <w:rtl/>
        </w:rPr>
        <w:t xml:space="preserve"> </w:t>
      </w:r>
      <w:r w:rsidRPr="00074867">
        <w:rPr>
          <w:rFonts w:ascii="Tahoma" w:hAnsi="Tahoma" w:cs="Tahoma"/>
          <w:b w:val="0"/>
          <w:bCs w:val="0"/>
          <w:kern w:val="32"/>
          <w:sz w:val="20"/>
        </w:rPr>
        <w:t>Untrusted Font Blocking</w:t>
      </w:r>
      <w:r w:rsidRPr="00074867">
        <w:rPr>
          <w:rFonts w:ascii="Tahoma" w:hAnsi="Tahoma" w:cs="Tahoma"/>
          <w:b w:val="0"/>
          <w:bCs w:val="0"/>
          <w:kern w:val="32"/>
          <w:sz w:val="20"/>
          <w:rtl/>
        </w:rPr>
        <w:t xml:space="preserve"> מספקת הגדרה גלובלית כדי למנוע מתוכניות לטעון גופנים לא מהימנים </w:t>
      </w:r>
      <w:r w:rsidR="00030868" w:rsidRPr="00074867">
        <w:rPr>
          <w:rFonts w:ascii="Tahoma" w:hAnsi="Tahoma" w:cs="Tahoma"/>
          <w:b w:val="0"/>
          <w:bCs w:val="0"/>
          <w:kern w:val="32"/>
          <w:sz w:val="20"/>
          <w:rtl/>
        </w:rPr>
        <w:t>,</w:t>
      </w:r>
      <w:r w:rsidRPr="00074867">
        <w:rPr>
          <w:rFonts w:ascii="Tahoma" w:hAnsi="Tahoma" w:cs="Tahoma" w:hint="eastAsia"/>
          <w:b w:val="0"/>
          <w:bCs w:val="0"/>
          <w:kern w:val="32"/>
          <w:sz w:val="20"/>
          <w:rtl/>
        </w:rPr>
        <w:t>אשר</w:t>
      </w:r>
      <w:r w:rsidRPr="00074867">
        <w:rPr>
          <w:rFonts w:ascii="Tahoma" w:hAnsi="Tahoma" w:cs="Tahoma"/>
          <w:b w:val="0"/>
          <w:bCs w:val="0"/>
          <w:kern w:val="32"/>
          <w:sz w:val="20"/>
          <w:rtl/>
        </w:rPr>
        <w:t xml:space="preserve"> הינם כל הגופנים שלא מותקנים בתיקיית </w:t>
      </w:r>
      <w:r w:rsidRPr="00074867">
        <w:rPr>
          <w:rFonts w:ascii="Tahoma" w:hAnsi="Tahoma" w:cs="Tahoma"/>
          <w:b w:val="0"/>
          <w:bCs w:val="0"/>
          <w:kern w:val="32"/>
          <w:sz w:val="20"/>
        </w:rPr>
        <w:t>%</w:t>
      </w:r>
      <w:proofErr w:type="spellStart"/>
      <w:r w:rsidRPr="00074867">
        <w:rPr>
          <w:rFonts w:ascii="Tahoma" w:hAnsi="Tahoma" w:cs="Tahoma"/>
          <w:b w:val="0"/>
          <w:bCs w:val="0"/>
          <w:kern w:val="32"/>
          <w:sz w:val="20"/>
        </w:rPr>
        <w:t>windir</w:t>
      </w:r>
      <w:proofErr w:type="spellEnd"/>
      <w:r w:rsidRPr="00074867">
        <w:rPr>
          <w:rFonts w:ascii="Tahoma" w:hAnsi="Tahoma" w:cs="Tahoma"/>
          <w:b w:val="0"/>
          <w:bCs w:val="0"/>
          <w:kern w:val="32"/>
          <w:sz w:val="20"/>
        </w:rPr>
        <w:t>%\Fonts</w:t>
      </w:r>
      <w:r w:rsidRPr="00074867">
        <w:rPr>
          <w:rFonts w:ascii="Tahoma" w:hAnsi="Tahoma" w:cs="Tahoma"/>
          <w:b w:val="0"/>
          <w:bCs w:val="0"/>
          <w:kern w:val="32"/>
          <w:sz w:val="20"/>
          <w:rtl/>
        </w:rPr>
        <w:t xml:space="preserve">, על מנת למנוע תקיפות </w:t>
      </w:r>
      <w:proofErr w:type="spellStart"/>
      <w:r w:rsidRPr="00074867">
        <w:rPr>
          <w:rFonts w:ascii="Tahoma" w:hAnsi="Tahoma" w:cs="Tahoma"/>
          <w:b w:val="0"/>
          <w:bCs w:val="0"/>
          <w:kern w:val="32"/>
          <w:sz w:val="20"/>
        </w:rPr>
        <w:t>EoP</w:t>
      </w:r>
      <w:proofErr w:type="spellEnd"/>
      <w:r w:rsidRPr="00074867">
        <w:rPr>
          <w:rFonts w:ascii="Tahoma" w:hAnsi="Tahoma" w:cs="Tahoma"/>
          <w:b w:val="0"/>
          <w:bCs w:val="0"/>
          <w:kern w:val="32"/>
          <w:sz w:val="20"/>
          <w:rtl/>
        </w:rPr>
        <w:t xml:space="preserve"> מרוחקות או מקומיות.</w:t>
      </w:r>
    </w:p>
    <w:p w14:paraId="13445FB1" w14:textId="35C2E54E"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insecure guest logons</w:t>
      </w:r>
      <w:r w:rsidRPr="00C01C06">
        <w:rPr>
          <w:rFonts w:ascii="Tahoma" w:hAnsi="Tahoma" w:cs="Tahoma"/>
          <w:b w:val="0"/>
          <w:bCs w:val="0"/>
          <w:sz w:val="20"/>
          <w:rtl/>
        </w:rPr>
        <w:t xml:space="preserve"> קובעת האם לקוח </w:t>
      </w:r>
      <w:r w:rsidRPr="00C01C06">
        <w:rPr>
          <w:rFonts w:ascii="Tahoma" w:hAnsi="Tahoma" w:cs="Tahoma"/>
          <w:b w:val="0"/>
          <w:bCs w:val="0"/>
          <w:sz w:val="20"/>
        </w:rPr>
        <w:t>SMB</w:t>
      </w:r>
      <w:r w:rsidRPr="00C01C06">
        <w:rPr>
          <w:rFonts w:ascii="Tahoma" w:hAnsi="Tahoma" w:cs="Tahoma"/>
          <w:b w:val="0"/>
          <w:bCs w:val="0"/>
          <w:sz w:val="20"/>
          <w:rtl/>
        </w:rPr>
        <w:t xml:space="preserve"> יאשר התחברויות בלתי מאובטחות לשרת ה-</w:t>
      </w:r>
      <w:r w:rsidRPr="00C01C06">
        <w:rPr>
          <w:rFonts w:ascii="Tahoma" w:hAnsi="Tahoma" w:cs="Tahoma"/>
          <w:b w:val="0"/>
          <w:bCs w:val="0"/>
          <w:sz w:val="20"/>
        </w:rPr>
        <w:t>SMB</w:t>
      </w:r>
      <w:r w:rsidRPr="00C01C06">
        <w:rPr>
          <w:rFonts w:ascii="Tahoma" w:hAnsi="Tahoma" w:cs="Tahoma"/>
          <w:b w:val="0"/>
          <w:bCs w:val="0"/>
          <w:sz w:val="20"/>
          <w:rtl/>
        </w:rPr>
        <w:t>. כניסות משתמשי אורח בלתי מאובטחות משמשות שרתי קבצים כדי לאפשר גישה לא מאומתת לתיקיות משותפות.</w:t>
      </w:r>
    </w:p>
    <w:p w14:paraId="4117D4AE" w14:textId="310E4CFF"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Mapper I/O (LLTDIO) driver</w:t>
      </w:r>
      <w:r w:rsidRPr="00C01C06">
        <w:rPr>
          <w:rFonts w:ascii="Tahoma" w:hAnsi="Tahoma" w:cs="Tahoma"/>
          <w:b w:val="0"/>
          <w:bCs w:val="0"/>
          <w:sz w:val="20"/>
          <w:rtl/>
        </w:rPr>
        <w:t xml:space="preserve"> אחראית על תפעוליות פרוטוקול הרשת </w:t>
      </w:r>
      <w:r w:rsidRPr="00C01C06">
        <w:rPr>
          <w:rFonts w:ascii="Tahoma" w:hAnsi="Tahoma" w:cs="Tahoma"/>
          <w:b w:val="0"/>
          <w:bCs w:val="0"/>
          <w:sz w:val="20"/>
        </w:rPr>
        <w:t>Mapper I/O</w:t>
      </w:r>
      <w:r w:rsidRPr="00C01C06">
        <w:rPr>
          <w:rFonts w:ascii="Tahoma" w:hAnsi="Tahoma" w:cs="Tahoma"/>
          <w:b w:val="0"/>
          <w:bCs w:val="0"/>
          <w:sz w:val="20"/>
          <w:rtl/>
        </w:rPr>
        <w:t xml:space="preserve">. </w:t>
      </w:r>
      <w:r w:rsidRPr="00C01C06">
        <w:rPr>
          <w:rFonts w:ascii="Tahoma" w:hAnsi="Tahoma" w:cs="Tahoma"/>
          <w:b w:val="0"/>
          <w:bCs w:val="0"/>
          <w:sz w:val="20"/>
        </w:rPr>
        <w:t>LLTDIO</w:t>
      </w:r>
      <w:r w:rsidRPr="00C01C06">
        <w:rPr>
          <w:rFonts w:ascii="Tahoma" w:hAnsi="Tahoma" w:cs="Tahoma"/>
          <w:b w:val="0"/>
          <w:bCs w:val="0"/>
          <w:sz w:val="20"/>
          <w:rtl/>
        </w:rPr>
        <w:t xml:space="preserve"> מאפשר</w:t>
      </w:r>
      <w:r w:rsidR="00030868">
        <w:rPr>
          <w:rFonts w:ascii="Tahoma" w:hAnsi="Tahoma" w:cs="Tahoma" w:hint="cs"/>
          <w:b w:val="0"/>
          <w:bCs w:val="0"/>
          <w:sz w:val="20"/>
          <w:rtl/>
        </w:rPr>
        <w:t>ת</w:t>
      </w:r>
      <w:r w:rsidRPr="00C01C06">
        <w:rPr>
          <w:rFonts w:ascii="Tahoma" w:hAnsi="Tahoma" w:cs="Tahoma"/>
          <w:b w:val="0"/>
          <w:bCs w:val="0"/>
          <w:sz w:val="20"/>
          <w:rtl/>
        </w:rPr>
        <w:t xml:space="preserve"> למחשב לגלות את טופולוגיית הרשת אליה הוא מחובר. בנוסף, הוא מאפשר למחשב ליזום בקשות </w:t>
      </w:r>
      <w:r w:rsidRPr="00C01C06">
        <w:rPr>
          <w:rFonts w:ascii="Tahoma" w:hAnsi="Tahoma" w:cs="Tahoma"/>
          <w:b w:val="0"/>
          <w:bCs w:val="0"/>
          <w:sz w:val="20"/>
        </w:rPr>
        <w:t>QoS</w:t>
      </w:r>
      <w:r w:rsidRPr="00C01C06">
        <w:rPr>
          <w:rFonts w:ascii="Tahoma" w:hAnsi="Tahoma" w:cs="Tahoma"/>
          <w:b w:val="0"/>
          <w:bCs w:val="0"/>
          <w:sz w:val="20"/>
          <w:rtl/>
        </w:rPr>
        <w:t>. מומלץ להשבית אפשרות זו על מנת לסייע ב</w:t>
      </w:r>
      <w:r w:rsidR="00030868">
        <w:rPr>
          <w:rFonts w:ascii="Tahoma" w:hAnsi="Tahoma" w:cs="Tahoma" w:hint="cs"/>
          <w:b w:val="0"/>
          <w:bCs w:val="0"/>
          <w:sz w:val="20"/>
          <w:rtl/>
        </w:rPr>
        <w:t>ה</w:t>
      </w:r>
      <w:r w:rsidRPr="00C01C06">
        <w:rPr>
          <w:rFonts w:ascii="Tahoma" w:hAnsi="Tahoma" w:cs="Tahoma"/>
          <w:b w:val="0"/>
          <w:bCs w:val="0"/>
          <w:sz w:val="20"/>
          <w:rtl/>
        </w:rPr>
        <w:t>גנה מפני גילוי פוטנציאלי והתחברות למכשירים לא מורשים.</w:t>
      </w:r>
    </w:p>
    <w:p w14:paraId="4A46E6B6" w14:textId="0CAC8DE9"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Responder (RSPNDR) driver</w:t>
      </w:r>
      <w:r w:rsidRPr="00C01C06">
        <w:rPr>
          <w:rFonts w:ascii="Tahoma" w:hAnsi="Tahoma" w:cs="Tahoma"/>
          <w:b w:val="0"/>
          <w:bCs w:val="0"/>
          <w:sz w:val="20"/>
          <w:rtl/>
        </w:rPr>
        <w:t xml:space="preserve"> אחראית על תפעוליות הפרוטוקול </w:t>
      </w:r>
      <w:r w:rsidRPr="00C01C06">
        <w:rPr>
          <w:rFonts w:ascii="Tahoma" w:hAnsi="Tahoma" w:cs="Tahoma"/>
          <w:b w:val="0"/>
          <w:bCs w:val="0"/>
          <w:sz w:val="20"/>
        </w:rPr>
        <w:t>Responder</w:t>
      </w:r>
      <w:r w:rsidRPr="00C01C06">
        <w:rPr>
          <w:rFonts w:ascii="Tahoma" w:hAnsi="Tahoma" w:cs="Tahoma"/>
          <w:b w:val="0"/>
          <w:bCs w:val="0"/>
          <w:sz w:val="20"/>
          <w:rtl/>
        </w:rPr>
        <w:t>, אשר מאפשר למחשב להשתתף בבקשות גילוי טופולוגיה של שכבת ה-</w:t>
      </w:r>
      <w:r w:rsidRPr="00C01C06">
        <w:rPr>
          <w:rFonts w:ascii="Tahoma" w:hAnsi="Tahoma" w:cs="Tahoma"/>
          <w:b w:val="0"/>
          <w:bCs w:val="0"/>
          <w:sz w:val="20"/>
        </w:rPr>
        <w:t>Link</w:t>
      </w:r>
      <w:r w:rsidRPr="00C01C06">
        <w:rPr>
          <w:rFonts w:ascii="Tahoma" w:hAnsi="Tahoma" w:cs="Tahoma"/>
          <w:b w:val="0"/>
          <w:bCs w:val="0"/>
          <w:sz w:val="20"/>
          <w:rtl/>
        </w:rPr>
        <w:t>, כך שניתן יהיה לאתר אותו ברשת. מומלץ להשבית אפשרות זו על מנת לסייע ב</w:t>
      </w:r>
      <w:r w:rsidR="00030868">
        <w:rPr>
          <w:rFonts w:ascii="Tahoma" w:hAnsi="Tahoma" w:cs="Tahoma" w:hint="cs"/>
          <w:b w:val="0"/>
          <w:bCs w:val="0"/>
          <w:sz w:val="20"/>
          <w:rtl/>
        </w:rPr>
        <w:t>ה</w:t>
      </w:r>
      <w:r w:rsidRPr="00C01C06">
        <w:rPr>
          <w:rFonts w:ascii="Tahoma" w:hAnsi="Tahoma" w:cs="Tahoma"/>
          <w:b w:val="0"/>
          <w:bCs w:val="0"/>
          <w:sz w:val="20"/>
          <w:rtl/>
        </w:rPr>
        <w:t>גנה מפני גילוי פוטנציאלי והתחברות למכשירים לא מורשים.</w:t>
      </w:r>
    </w:p>
    <w:p w14:paraId="1D0DA33E"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b w:val="0"/>
          <w:bCs w:val="0"/>
          <w:sz w:val="20"/>
          <w:rtl/>
        </w:rPr>
        <w:t>פרוטוקול רזולוציה של שם עמיתים</w:t>
      </w:r>
      <w:r w:rsidRPr="00C01C06">
        <w:rPr>
          <w:rFonts w:ascii="Tahoma" w:hAnsi="Tahoma" w:cs="Tahoma"/>
          <w:b w:val="0"/>
          <w:bCs w:val="0"/>
          <w:sz w:val="20"/>
        </w:rPr>
        <w:t xml:space="preserve"> (PNRP) </w:t>
      </w:r>
      <w:r w:rsidRPr="00C01C06">
        <w:rPr>
          <w:rFonts w:ascii="Tahoma" w:hAnsi="Tahoma" w:cs="Tahoma"/>
          <w:b w:val="0"/>
          <w:bCs w:val="0"/>
          <w:sz w:val="20"/>
          <w:rtl/>
        </w:rPr>
        <w:t>מאפשר רזולוציה מבוזרת של שם לכתובת</w:t>
      </w:r>
      <w:r w:rsidRPr="00C01C06">
        <w:rPr>
          <w:rFonts w:ascii="Tahoma" w:hAnsi="Tahoma" w:cs="Tahoma"/>
          <w:b w:val="0"/>
          <w:bCs w:val="0"/>
          <w:sz w:val="20"/>
        </w:rPr>
        <w:t xml:space="preserve"> IPv6 </w:t>
      </w:r>
      <w:r w:rsidRPr="00C01C06">
        <w:rPr>
          <w:rFonts w:ascii="Tahoma" w:hAnsi="Tahoma" w:cs="Tahoma"/>
          <w:b w:val="0"/>
          <w:bCs w:val="0"/>
          <w:sz w:val="20"/>
          <w:rtl/>
        </w:rPr>
        <w:t>ומספר פורט. הפרוטוקול פועל בהקשר למחשוב ענן. ענן הוא קבוצה של מחשבי עמיתים שיכולים לתקשר אחד עם השני באמצעות אותו היק</w:t>
      </w:r>
      <w:r w:rsidRPr="00C01C06">
        <w:rPr>
          <w:rFonts w:ascii="Tahoma" w:hAnsi="Tahoma" w:cs="Tahoma" w:hint="cs"/>
          <w:b w:val="0"/>
          <w:bCs w:val="0"/>
          <w:sz w:val="20"/>
          <w:rtl/>
        </w:rPr>
        <w:t>ף</w:t>
      </w:r>
      <w:r w:rsidRPr="00C01C06">
        <w:rPr>
          <w:rFonts w:ascii="Tahoma" w:hAnsi="Tahoma" w:cs="Tahoma"/>
          <w:b w:val="0"/>
          <w:bCs w:val="0"/>
          <w:sz w:val="20"/>
        </w:rPr>
        <w:t xml:space="preserve"> IPv6 </w:t>
      </w:r>
      <w:r w:rsidRPr="00C01C06">
        <w:rPr>
          <w:rFonts w:ascii="Tahoma" w:hAnsi="Tahoma" w:cs="Tahoma" w:hint="cs"/>
          <w:b w:val="0"/>
          <w:bCs w:val="0"/>
          <w:sz w:val="20"/>
          <w:rtl/>
        </w:rPr>
        <w:t>.</w:t>
      </w:r>
      <w:r w:rsidRPr="00C01C06">
        <w:rPr>
          <w:rFonts w:ascii="Tahoma" w:hAnsi="Tahoma" w:cs="Tahoma"/>
          <w:b w:val="0"/>
          <w:bCs w:val="0"/>
          <w:sz w:val="20"/>
          <w:rtl/>
        </w:rPr>
        <w:br/>
        <w:t xml:space="preserve">פרוטוקולי עמית לעמית מאפשרים יישומים בתחומי </w:t>
      </w:r>
      <w:r w:rsidRPr="00C01C06">
        <w:rPr>
          <w:rFonts w:ascii="Tahoma" w:hAnsi="Tahoma" w:cs="Tahoma"/>
          <w:b w:val="0"/>
          <w:bCs w:val="0"/>
          <w:sz w:val="20"/>
        </w:rPr>
        <w:t>RTC</w:t>
      </w:r>
      <w:r w:rsidRPr="00C01C06">
        <w:rPr>
          <w:rFonts w:ascii="Tahoma" w:hAnsi="Tahoma" w:cs="Tahoma"/>
          <w:b w:val="0"/>
          <w:bCs w:val="0"/>
          <w:sz w:val="20"/>
          <w:rtl/>
        </w:rPr>
        <w:t>, שיתוף פעולה, הפצת תוכן ועיבוד מבוזר.</w:t>
      </w:r>
    </w:p>
    <w:p w14:paraId="2F3C542C"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Continue experiences on this device</w:t>
      </w:r>
      <w:r w:rsidRPr="00C01C06">
        <w:rPr>
          <w:rFonts w:ascii="Tahoma" w:hAnsi="Tahoma" w:cs="Tahoma" w:hint="cs"/>
          <w:b w:val="0"/>
          <w:bCs w:val="0"/>
          <w:sz w:val="20"/>
          <w:rtl/>
        </w:rPr>
        <w:t xml:space="preserve"> קובעת האם מכשיר רשאי להשתמש בחוויות חוצות פלטפורמה, דבר המאפשר לגשת לאפליקציות ולשלוח הודעות למכשירים אחרים.</w:t>
      </w:r>
    </w:p>
    <w:p w14:paraId="3875DCE0" w14:textId="1B3A1742"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background refresh of Group Policy</w:t>
      </w:r>
      <w:r w:rsidRPr="00C01C06">
        <w:rPr>
          <w:rFonts w:ascii="Tahoma" w:hAnsi="Tahoma" w:cs="Tahoma" w:hint="cs"/>
          <w:b w:val="0"/>
          <w:bCs w:val="0"/>
          <w:sz w:val="20"/>
          <w:rtl/>
        </w:rPr>
        <w:t xml:space="preserve"> מונעת את עדכון ה-</w:t>
      </w:r>
      <w:r w:rsidRPr="00C01C06">
        <w:rPr>
          <w:rFonts w:ascii="Tahoma" w:hAnsi="Tahoma" w:cs="Tahoma" w:hint="cs"/>
          <w:b w:val="0"/>
          <w:bCs w:val="0"/>
          <w:sz w:val="20"/>
        </w:rPr>
        <w:t>GPO</w:t>
      </w:r>
      <w:r w:rsidRPr="00C01C06">
        <w:rPr>
          <w:rFonts w:ascii="Tahoma" w:hAnsi="Tahoma" w:cs="Tahoma" w:hint="cs"/>
          <w:b w:val="0"/>
          <w:bCs w:val="0"/>
          <w:sz w:val="20"/>
          <w:rtl/>
        </w:rPr>
        <w:t xml:space="preserve"> בעת שימוש במחשב. הגדרה זו מבטיחה ששינויים ב-</w:t>
      </w:r>
      <w:r w:rsidRPr="00C01C06">
        <w:rPr>
          <w:rFonts w:ascii="Tahoma" w:hAnsi="Tahoma" w:cs="Tahoma" w:hint="cs"/>
          <w:b w:val="0"/>
          <w:bCs w:val="0"/>
          <w:sz w:val="20"/>
        </w:rPr>
        <w:t>GPO</w:t>
      </w:r>
      <w:r w:rsidRPr="00C01C06">
        <w:rPr>
          <w:rFonts w:ascii="Tahoma" w:hAnsi="Tahoma" w:cs="Tahoma" w:hint="cs"/>
          <w:b w:val="0"/>
          <w:bCs w:val="0"/>
          <w:sz w:val="20"/>
          <w:rtl/>
        </w:rPr>
        <w:t xml:space="preserve"> ייכנסו לתוקף מהר יותר, </w:t>
      </w:r>
      <w:r w:rsidR="00030868">
        <w:rPr>
          <w:rFonts w:ascii="Tahoma" w:hAnsi="Tahoma" w:cs="Tahoma" w:hint="cs"/>
          <w:b w:val="0"/>
          <w:bCs w:val="0"/>
          <w:sz w:val="20"/>
          <w:rtl/>
        </w:rPr>
        <w:t>וכי לא יהיה צורך</w:t>
      </w:r>
      <w:r w:rsidRPr="00C01C06">
        <w:rPr>
          <w:rFonts w:ascii="Tahoma" w:hAnsi="Tahoma" w:cs="Tahoma" w:hint="cs"/>
          <w:b w:val="0"/>
          <w:bCs w:val="0"/>
          <w:sz w:val="20"/>
          <w:rtl/>
        </w:rPr>
        <w:t xml:space="preserve"> להמתין להפעלה מחדש או התחברות מחדש למחשב.</w:t>
      </w:r>
    </w:p>
    <w:p w14:paraId="1CA73C64" w14:textId="1E9AF5C0"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Support device authentication using certificate</w:t>
      </w:r>
      <w:r w:rsidRPr="00C01C06">
        <w:rPr>
          <w:rFonts w:ascii="Tahoma" w:hAnsi="Tahoma" w:cs="Tahoma" w:hint="cs"/>
          <w:b w:val="0"/>
          <w:bCs w:val="0"/>
          <w:sz w:val="20"/>
          <w:rtl/>
        </w:rPr>
        <w:t xml:space="preserve"> מאפשרת להגדיר תמיכה עבור </w:t>
      </w:r>
      <w:r w:rsidRPr="00C01C06">
        <w:rPr>
          <w:rFonts w:ascii="Tahoma" w:hAnsi="Tahoma" w:cs="Tahoma"/>
          <w:b w:val="0"/>
          <w:bCs w:val="0"/>
          <w:sz w:val="20"/>
        </w:rPr>
        <w:t>Kerberos</w:t>
      </w:r>
      <w:r w:rsidRPr="00C01C06">
        <w:rPr>
          <w:rFonts w:ascii="Tahoma" w:hAnsi="Tahoma" w:cs="Tahoma" w:hint="cs"/>
          <w:b w:val="0"/>
          <w:bCs w:val="0"/>
          <w:sz w:val="20"/>
          <w:rtl/>
        </w:rPr>
        <w:t xml:space="preserve"> לניסיון אימות באמצעות תעודות של המכשיר ל-</w:t>
      </w:r>
      <w:r w:rsidRPr="00C01C06">
        <w:rPr>
          <w:rFonts w:ascii="Tahoma" w:hAnsi="Tahoma" w:cs="Tahoma"/>
          <w:b w:val="0"/>
          <w:bCs w:val="0"/>
          <w:sz w:val="20"/>
        </w:rPr>
        <w:t>Domain</w:t>
      </w:r>
      <w:r w:rsidRPr="00C01C06">
        <w:rPr>
          <w:rFonts w:ascii="Tahoma" w:hAnsi="Tahoma" w:cs="Tahoma" w:hint="cs"/>
          <w:b w:val="0"/>
          <w:bCs w:val="0"/>
          <w:sz w:val="20"/>
          <w:rtl/>
        </w:rPr>
        <w:t>. אימות חזק יותר להתקנים עם שימוש בתעודות הינו מאובטח יותר מאשר שימוש ב</w:t>
      </w:r>
      <w:r w:rsidR="00030868">
        <w:rPr>
          <w:rFonts w:ascii="Tahoma" w:hAnsi="Tahoma" w:cs="Tahoma" w:hint="cs"/>
          <w:b w:val="0"/>
          <w:bCs w:val="0"/>
          <w:sz w:val="20"/>
          <w:rtl/>
        </w:rPr>
        <w:t xml:space="preserve">שם </w:t>
      </w:r>
      <w:r w:rsidRPr="00C01C06">
        <w:rPr>
          <w:rFonts w:ascii="Tahoma" w:hAnsi="Tahoma" w:cs="Tahoma" w:hint="cs"/>
          <w:b w:val="0"/>
          <w:bCs w:val="0"/>
          <w:sz w:val="20"/>
          <w:rtl/>
        </w:rPr>
        <w:t>משתמש וסיסמה.</w:t>
      </w:r>
    </w:p>
    <w:p w14:paraId="56C498F3"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Disallow copying of user input methods to the system account for sign-in</w:t>
      </w:r>
      <w:r w:rsidRPr="00C01C06">
        <w:rPr>
          <w:rFonts w:ascii="Tahoma" w:hAnsi="Tahoma" w:cs="Tahoma" w:hint="cs"/>
          <w:b w:val="0"/>
          <w:bCs w:val="0"/>
          <w:sz w:val="20"/>
          <w:rtl/>
        </w:rPr>
        <w:t xml:space="preserve"> מונעת העתקה אוטומטית לשדה הקלט במסך ההזדהות. הגדרה זו יכולה להגביר את רמת האבטחה במערכת.</w:t>
      </w:r>
    </w:p>
    <w:p w14:paraId="4F2C8D33" w14:textId="5F22C124"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Solicited Remote Assistance</w:t>
      </w:r>
      <w:r w:rsidRPr="00C01C06">
        <w:rPr>
          <w:rFonts w:ascii="Tahoma" w:hAnsi="Tahoma" w:cs="Tahoma" w:hint="cs"/>
          <w:b w:val="0"/>
          <w:bCs w:val="0"/>
          <w:sz w:val="20"/>
          <w:rtl/>
        </w:rPr>
        <w:t xml:space="preserve"> אחראית על סיוע מרחוק במחשב זה. קיים סיכוי שמנהל יקבל גישה למחשב אחר, </w:t>
      </w:r>
      <w:r w:rsidRPr="00C01C06">
        <w:rPr>
          <w:rFonts w:ascii="Tahoma" w:hAnsi="Tahoma" w:cs="Tahoma"/>
          <w:b w:val="0"/>
          <w:bCs w:val="0"/>
          <w:sz w:val="20"/>
          <w:rtl/>
        </w:rPr>
        <w:t xml:space="preserve">אולם הוא לא יכול להתחבר למחשב של המשתמש ללא הודעה מוקדמת או לשלוט בו ללא אישור מהמשתמש. כאשר </w:t>
      </w:r>
      <w:r w:rsidRPr="00C01C06">
        <w:rPr>
          <w:rFonts w:ascii="Tahoma" w:hAnsi="Tahoma" w:cs="Tahoma" w:hint="cs"/>
          <w:b w:val="0"/>
          <w:bCs w:val="0"/>
          <w:sz w:val="20"/>
          <w:rtl/>
        </w:rPr>
        <w:t>מנהל</w:t>
      </w:r>
      <w:r w:rsidRPr="00C01C06">
        <w:rPr>
          <w:rFonts w:ascii="Tahoma" w:hAnsi="Tahoma" w:cs="Tahoma"/>
          <w:b w:val="0"/>
          <w:bCs w:val="0"/>
          <w:sz w:val="20"/>
          <w:rtl/>
        </w:rPr>
        <w:t xml:space="preserve"> מנסה להתחבר, המשתמש עדיין יכול </w:t>
      </w:r>
      <w:r w:rsidRPr="00C01C06">
        <w:rPr>
          <w:rFonts w:ascii="Tahoma" w:hAnsi="Tahoma" w:cs="Tahoma"/>
          <w:b w:val="0"/>
          <w:bCs w:val="0"/>
          <w:sz w:val="20"/>
          <w:rtl/>
        </w:rPr>
        <w:lastRenderedPageBreak/>
        <w:t xml:space="preserve">לבחור </w:t>
      </w:r>
      <w:r w:rsidR="00030868">
        <w:rPr>
          <w:rFonts w:ascii="Tahoma" w:hAnsi="Tahoma" w:cs="Tahoma" w:hint="cs"/>
          <w:b w:val="0"/>
          <w:bCs w:val="0"/>
          <w:sz w:val="20"/>
          <w:rtl/>
        </w:rPr>
        <w:t>לסרב להתחברות</w:t>
      </w:r>
      <w:r w:rsidR="00030868" w:rsidRPr="00C01C06">
        <w:rPr>
          <w:rFonts w:ascii="Tahoma" w:hAnsi="Tahoma" w:cs="Tahoma"/>
          <w:b w:val="0"/>
          <w:bCs w:val="0"/>
          <w:sz w:val="20"/>
          <w:rtl/>
        </w:rPr>
        <w:t xml:space="preserve"> </w:t>
      </w:r>
      <w:r w:rsidRPr="00C01C06">
        <w:rPr>
          <w:rFonts w:ascii="Tahoma" w:hAnsi="Tahoma" w:cs="Tahoma"/>
          <w:b w:val="0"/>
          <w:bCs w:val="0"/>
          <w:sz w:val="20"/>
          <w:rtl/>
        </w:rPr>
        <w:t xml:space="preserve">או לתת </w:t>
      </w:r>
      <w:r w:rsidRPr="00C01C06">
        <w:rPr>
          <w:rFonts w:ascii="Tahoma" w:hAnsi="Tahoma" w:cs="Tahoma" w:hint="cs"/>
          <w:b w:val="0"/>
          <w:bCs w:val="0"/>
          <w:sz w:val="20"/>
          <w:rtl/>
        </w:rPr>
        <w:t>למנהל</w:t>
      </w:r>
      <w:r w:rsidRPr="00C01C06">
        <w:rPr>
          <w:rFonts w:ascii="Tahoma" w:hAnsi="Tahoma" w:cs="Tahoma"/>
          <w:b w:val="0"/>
          <w:bCs w:val="0"/>
          <w:sz w:val="20"/>
          <w:rtl/>
        </w:rPr>
        <w:t xml:space="preserve"> הרשאות תצוגה בלבד. על המשתמש ללחוץ במפורש על כפתור </w:t>
      </w:r>
      <w:r w:rsidR="00030868">
        <w:rPr>
          <w:rFonts w:ascii="Tahoma" w:hAnsi="Tahoma" w:cs="Tahoma" w:hint="cs"/>
          <w:b w:val="0"/>
          <w:bCs w:val="0"/>
          <w:sz w:val="20"/>
          <w:rtl/>
        </w:rPr>
        <w:t>"</w:t>
      </w:r>
      <w:r w:rsidRPr="00C01C06">
        <w:rPr>
          <w:rFonts w:ascii="Tahoma" w:hAnsi="Tahoma" w:cs="Tahoma"/>
          <w:b w:val="0"/>
          <w:bCs w:val="0"/>
          <w:sz w:val="20"/>
          <w:rtl/>
        </w:rPr>
        <w:t>כן</w:t>
      </w:r>
      <w:r w:rsidR="00030868">
        <w:rPr>
          <w:rFonts w:ascii="Tahoma" w:hAnsi="Tahoma" w:cs="Tahoma" w:hint="cs"/>
          <w:b w:val="0"/>
          <w:bCs w:val="0"/>
          <w:sz w:val="20"/>
          <w:rtl/>
        </w:rPr>
        <w:t>"</w:t>
      </w:r>
      <w:r w:rsidRPr="00C01C06">
        <w:rPr>
          <w:rFonts w:ascii="Tahoma" w:hAnsi="Tahoma" w:cs="Tahoma"/>
          <w:b w:val="0"/>
          <w:bCs w:val="0"/>
          <w:sz w:val="20"/>
          <w:rtl/>
        </w:rPr>
        <w:t xml:space="preserve"> כדי לאפשר </w:t>
      </w:r>
      <w:r w:rsidRPr="00C01C06">
        <w:rPr>
          <w:rFonts w:ascii="Tahoma" w:hAnsi="Tahoma" w:cs="Tahoma" w:hint="cs"/>
          <w:b w:val="0"/>
          <w:bCs w:val="0"/>
          <w:sz w:val="20"/>
          <w:rtl/>
        </w:rPr>
        <w:t>למנהל</w:t>
      </w:r>
      <w:r w:rsidRPr="00C01C06">
        <w:rPr>
          <w:rFonts w:ascii="Tahoma" w:hAnsi="Tahoma" w:cs="Tahoma"/>
          <w:b w:val="0"/>
          <w:bCs w:val="0"/>
          <w:sz w:val="20"/>
          <w:rtl/>
        </w:rPr>
        <w:t xml:space="preserve"> לשלוט מרחוק בתחנת העבודה.</w:t>
      </w:r>
    </w:p>
    <w:p w14:paraId="7B31BF15" w14:textId="535860C9"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Microsoft Support Diagnostic Tool: Turn on MSDT interactive communication with support provider</w:t>
      </w:r>
      <w:r w:rsidRPr="00C01C06">
        <w:rPr>
          <w:rFonts w:ascii="Tahoma" w:hAnsi="Tahoma" w:cs="Tahoma" w:hint="cs"/>
          <w:b w:val="0"/>
          <w:bCs w:val="0"/>
          <w:sz w:val="20"/>
          <w:rtl/>
        </w:rPr>
        <w:t xml:space="preserve"> מגדירה את התקשורת של כלי האבחון של </w:t>
      </w:r>
      <w:r w:rsidRPr="00C01C06">
        <w:rPr>
          <w:rFonts w:ascii="Tahoma" w:hAnsi="Tahoma" w:cs="Tahoma"/>
          <w:b w:val="0"/>
          <w:bCs w:val="0"/>
          <w:sz w:val="20"/>
        </w:rPr>
        <w:t>Microsoft</w:t>
      </w:r>
      <w:r w:rsidRPr="00C01C06">
        <w:rPr>
          <w:rFonts w:ascii="Tahoma" w:hAnsi="Tahoma" w:cs="Tahoma" w:hint="cs"/>
          <w:b w:val="0"/>
          <w:bCs w:val="0"/>
          <w:sz w:val="20"/>
          <w:rtl/>
        </w:rPr>
        <w:t xml:space="preserve"> עם ספק התמיכה. מומלץ שלא לשלוח נתונים לצד שלישי מכיוון שנתונים אלה </w:t>
      </w:r>
      <w:r w:rsidR="00030868">
        <w:rPr>
          <w:rFonts w:ascii="Tahoma" w:hAnsi="Tahoma" w:cs="Tahoma" w:hint="cs"/>
          <w:b w:val="0"/>
          <w:bCs w:val="0"/>
          <w:sz w:val="20"/>
          <w:rtl/>
        </w:rPr>
        <w:t>עלולים</w:t>
      </w:r>
      <w:r w:rsidR="00030868" w:rsidRPr="00C01C06">
        <w:rPr>
          <w:rFonts w:ascii="Tahoma" w:hAnsi="Tahoma" w:cs="Tahoma" w:hint="cs"/>
          <w:b w:val="0"/>
          <w:bCs w:val="0"/>
          <w:sz w:val="20"/>
          <w:rtl/>
        </w:rPr>
        <w:t xml:space="preserve"> </w:t>
      </w:r>
      <w:r w:rsidRPr="00C01C06">
        <w:rPr>
          <w:rFonts w:ascii="Tahoma" w:hAnsi="Tahoma" w:cs="Tahoma" w:hint="cs"/>
          <w:b w:val="0"/>
          <w:bCs w:val="0"/>
          <w:sz w:val="20"/>
          <w:rtl/>
        </w:rPr>
        <w:t>להכיל מידע רגיש.</w:t>
      </w:r>
    </w:p>
    <w:p w14:paraId="3E7C7580" w14:textId="2D471A48"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advertising ID</w:t>
      </w:r>
      <w:r w:rsidRPr="00C01C06">
        <w:rPr>
          <w:rFonts w:ascii="Tahoma" w:hAnsi="Tahoma" w:cs="Tahoma" w:hint="cs"/>
          <w:b w:val="0"/>
          <w:bCs w:val="0"/>
          <w:sz w:val="20"/>
          <w:rtl/>
        </w:rPr>
        <w:t xml:space="preserve"> מכבה את מזהה הפרסום, </w:t>
      </w:r>
      <w:r w:rsidR="00030868">
        <w:rPr>
          <w:rFonts w:ascii="Tahoma" w:hAnsi="Tahoma" w:cs="Tahoma" w:hint="cs"/>
          <w:b w:val="0"/>
          <w:bCs w:val="0"/>
          <w:sz w:val="20"/>
          <w:rtl/>
        </w:rPr>
        <w:t>ומונעת</w:t>
      </w:r>
      <w:r w:rsidR="00030868" w:rsidRPr="00C01C06">
        <w:rPr>
          <w:rFonts w:ascii="Tahoma" w:hAnsi="Tahoma" w:cs="Tahoma" w:hint="cs"/>
          <w:b w:val="0"/>
          <w:bCs w:val="0"/>
          <w:sz w:val="20"/>
          <w:rtl/>
        </w:rPr>
        <w:t xml:space="preserve"> </w:t>
      </w:r>
      <w:r w:rsidRPr="00C01C06">
        <w:rPr>
          <w:rFonts w:ascii="Tahoma" w:hAnsi="Tahoma" w:cs="Tahoma" w:hint="cs"/>
          <w:b w:val="0"/>
          <w:bCs w:val="0"/>
          <w:sz w:val="20"/>
          <w:rtl/>
        </w:rPr>
        <w:t xml:space="preserve">מאפליקציות להשתמש במזהה . </w:t>
      </w:r>
    </w:p>
    <w:p w14:paraId="40637E54" w14:textId="6229A10A" w:rsidR="005E2034" w:rsidRPr="00A71B0B" w:rsidRDefault="00417491" w:rsidP="00074867">
      <w:pPr>
        <w:pStyle w:val="3SubTitle"/>
        <w:numPr>
          <w:ilvl w:val="3"/>
          <w:numId w:val="71"/>
        </w:numPr>
        <w:bidi/>
        <w:spacing w:before="0"/>
        <w:outlineLvl w:val="9"/>
        <w:rPr>
          <w:rFonts w:ascii="Tahoma" w:hAnsi="Tahoma" w:cs="Tahoma"/>
          <w:b w:val="0"/>
          <w:bCs w:val="0"/>
          <w:sz w:val="20"/>
          <w:rtl/>
        </w:rPr>
      </w:pPr>
      <w:r w:rsidRPr="00074867">
        <w:rPr>
          <w:rFonts w:ascii="Tahoma" w:hAnsi="Tahoma" w:cs="Tahoma" w:hint="eastAsia"/>
          <w:sz w:val="20"/>
          <w:rtl/>
        </w:rPr>
        <w:t>ההגדרה</w:t>
      </w:r>
      <w:r w:rsidRPr="00074867">
        <w:rPr>
          <w:rFonts w:ascii="Tahoma" w:hAnsi="Tahoma" w:cs="Tahoma"/>
          <w:sz w:val="20"/>
          <w:rtl/>
        </w:rPr>
        <w:t xml:space="preserve"> </w:t>
      </w:r>
      <w:r w:rsidRPr="00074867">
        <w:rPr>
          <w:rFonts w:ascii="Tahoma" w:hAnsi="Tahoma" w:cs="Tahoma"/>
          <w:sz w:val="20"/>
        </w:rPr>
        <w:t>Allow Microsoft accounts to be optional</w:t>
      </w:r>
      <w:r w:rsidRPr="00074867">
        <w:rPr>
          <w:rFonts w:ascii="Tahoma" w:hAnsi="Tahoma" w:cs="Tahoma"/>
          <w:sz w:val="20"/>
          <w:rtl/>
        </w:rPr>
        <w:t xml:space="preserve"> קובעת האם חשבונות </w:t>
      </w:r>
      <w:r w:rsidRPr="00074867">
        <w:rPr>
          <w:rFonts w:ascii="Tahoma" w:hAnsi="Tahoma" w:cs="Tahoma"/>
          <w:sz w:val="20"/>
        </w:rPr>
        <w:t>Microsoft</w:t>
      </w:r>
      <w:r w:rsidRPr="00074867">
        <w:rPr>
          <w:rFonts w:ascii="Tahoma" w:hAnsi="Tahoma" w:cs="Tahoma"/>
          <w:sz w:val="20"/>
          <w:rtl/>
        </w:rPr>
        <w:t xml:space="preserve"> הינם אופציונליים עבור יישומי החנות שדורשים כניסה לחשבון. הפעלת הגדרה זו מאפשרת</w:t>
      </w:r>
      <w:r w:rsidR="00030868" w:rsidRPr="00A71B0B">
        <w:rPr>
          <w:rFonts w:ascii="Tahoma" w:hAnsi="Tahoma" w:cs="Tahoma"/>
          <w:b w:val="0"/>
          <w:bCs w:val="0"/>
          <w:sz w:val="20"/>
          <w:rtl/>
        </w:rPr>
        <w:t xml:space="preserve"> </w:t>
      </w:r>
      <w:r w:rsidRPr="00A71B0B">
        <w:rPr>
          <w:rFonts w:ascii="Tahoma" w:hAnsi="Tahoma" w:cs="Tahoma" w:hint="eastAsia"/>
          <w:b w:val="0"/>
          <w:bCs w:val="0"/>
          <w:sz w:val="20"/>
          <w:rtl/>
        </w:rPr>
        <w:t>לארגון</w:t>
      </w:r>
      <w:r w:rsidRPr="00A71B0B">
        <w:rPr>
          <w:rFonts w:ascii="Tahoma" w:hAnsi="Tahoma" w:cs="Tahoma"/>
          <w:b w:val="0"/>
          <w:bCs w:val="0"/>
          <w:sz w:val="20"/>
          <w:rtl/>
        </w:rPr>
        <w:t xml:space="preserve"> להשתמש בחשבונות המשתמש הארגוניים במקום להשתמש בחשבונות </w:t>
      </w:r>
      <w:r w:rsidRPr="00A71B0B">
        <w:rPr>
          <w:rFonts w:ascii="Tahoma" w:hAnsi="Tahoma" w:cs="Tahoma"/>
          <w:b w:val="0"/>
          <w:bCs w:val="0"/>
          <w:sz w:val="20"/>
        </w:rPr>
        <w:t>Microsoft</w:t>
      </w:r>
      <w:r w:rsidRPr="00A71B0B">
        <w:rPr>
          <w:rFonts w:ascii="Tahoma" w:hAnsi="Tahoma" w:cs="Tahoma"/>
          <w:b w:val="0"/>
          <w:bCs w:val="0"/>
          <w:sz w:val="20"/>
          <w:rtl/>
        </w:rPr>
        <w:t xml:space="preserve"> בעת גישה לחנות האפליקציות.</w:t>
      </w:r>
    </w:p>
    <w:p w14:paraId="06C91109" w14:textId="564BABBE" w:rsidR="004A2C84" w:rsidRPr="00C01C06" w:rsidRDefault="004A2C84"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A2C84">
        <w:rPr>
          <w:rFonts w:ascii="Tahoma" w:hAnsi="Tahoma" w:cs="Tahoma"/>
          <w:b w:val="0"/>
          <w:bCs w:val="0"/>
          <w:sz w:val="20"/>
        </w:rPr>
        <w:t>Block launching Windows Store apps with Windows Runtime API access from hosted content</w:t>
      </w:r>
      <w:r>
        <w:rPr>
          <w:rFonts w:ascii="Tahoma" w:hAnsi="Tahoma" w:cs="Tahoma" w:hint="cs"/>
          <w:b w:val="0"/>
          <w:bCs w:val="0"/>
          <w:sz w:val="20"/>
          <w:rtl/>
        </w:rPr>
        <w:t xml:space="preserve"> </w:t>
      </w:r>
      <w:r w:rsidR="00030868">
        <w:rPr>
          <w:rFonts w:ascii="Tahoma" w:hAnsi="Tahoma" w:cs="Tahoma" w:hint="cs"/>
          <w:b w:val="0"/>
          <w:bCs w:val="0"/>
          <w:sz w:val="20"/>
          <w:rtl/>
        </w:rPr>
        <w:t>קובעת</w:t>
      </w:r>
      <w:r w:rsidR="00030868" w:rsidRPr="005E2034">
        <w:rPr>
          <w:rFonts w:ascii="Tahoma" w:hAnsi="Tahoma" w:cs="Tahoma"/>
          <w:b w:val="0"/>
          <w:bCs w:val="0"/>
          <w:sz w:val="20"/>
          <w:rtl/>
        </w:rPr>
        <w:t xml:space="preserve"> </w:t>
      </w:r>
      <w:r w:rsidR="005E2034" w:rsidRPr="005E2034">
        <w:rPr>
          <w:rFonts w:ascii="Tahoma" w:hAnsi="Tahoma" w:cs="Tahoma"/>
          <w:b w:val="0"/>
          <w:bCs w:val="0"/>
          <w:sz w:val="20"/>
          <w:rtl/>
        </w:rPr>
        <w:t xml:space="preserve">האם ניתן להפעיל יישומי </w:t>
      </w:r>
      <w:r w:rsidR="005E2034" w:rsidRPr="005E2034">
        <w:rPr>
          <w:rFonts w:ascii="Tahoma" w:hAnsi="Tahoma" w:cs="Tahoma"/>
          <w:b w:val="0"/>
          <w:bCs w:val="0"/>
          <w:sz w:val="20"/>
        </w:rPr>
        <w:t>Windows</w:t>
      </w:r>
      <w:r w:rsidR="005E2034" w:rsidRPr="005E2034">
        <w:rPr>
          <w:rFonts w:ascii="Tahoma" w:hAnsi="Tahoma" w:cs="Tahoma"/>
          <w:b w:val="0"/>
          <w:bCs w:val="0"/>
          <w:sz w:val="20"/>
          <w:rtl/>
        </w:rPr>
        <w:t xml:space="preserve"> אוניברסליים עם גישה ל-</w:t>
      </w:r>
      <w:r w:rsidR="005E2034" w:rsidRPr="005E2034">
        <w:rPr>
          <w:rFonts w:ascii="Tahoma" w:hAnsi="Tahoma" w:cs="Tahoma"/>
          <w:b w:val="0"/>
          <w:bCs w:val="0"/>
          <w:sz w:val="20"/>
        </w:rPr>
        <w:t>Windows Runtime API</w:t>
      </w:r>
      <w:r w:rsidR="005E2034" w:rsidRPr="005E2034">
        <w:rPr>
          <w:rFonts w:ascii="Tahoma" w:hAnsi="Tahoma" w:cs="Tahoma"/>
          <w:b w:val="0"/>
          <w:bCs w:val="0"/>
          <w:sz w:val="20"/>
          <w:rtl/>
        </w:rPr>
        <w:t xml:space="preserve"> ישירות </w:t>
      </w:r>
      <w:r w:rsidR="00030868">
        <w:rPr>
          <w:rFonts w:ascii="Tahoma" w:hAnsi="Tahoma" w:cs="Tahoma" w:hint="cs"/>
          <w:b w:val="0"/>
          <w:bCs w:val="0"/>
          <w:sz w:val="20"/>
          <w:rtl/>
        </w:rPr>
        <w:t>מה</w:t>
      </w:r>
      <w:r w:rsidR="005E2034" w:rsidRPr="005E2034">
        <w:rPr>
          <w:rFonts w:ascii="Tahoma" w:hAnsi="Tahoma" w:cs="Tahoma"/>
          <w:b w:val="0"/>
          <w:bCs w:val="0"/>
          <w:sz w:val="20"/>
          <w:rtl/>
        </w:rPr>
        <w:t>אינטרנט.</w:t>
      </w:r>
    </w:p>
    <w:p w14:paraId="386EE557"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Use enhanced anti-spoofing when available</w:t>
      </w:r>
      <w:r w:rsidRPr="00C01C06">
        <w:rPr>
          <w:rFonts w:ascii="Tahoma" w:hAnsi="Tahoma" w:cs="Tahoma" w:hint="cs"/>
          <w:b w:val="0"/>
          <w:bCs w:val="0"/>
          <w:sz w:val="20"/>
          <w:rtl/>
        </w:rPr>
        <w:t xml:space="preserve"> קובעת אם מוגדר </w:t>
      </w:r>
      <w:r w:rsidRPr="00C01C06">
        <w:rPr>
          <w:rFonts w:ascii="Tahoma" w:hAnsi="Tahoma" w:cs="Tahoma"/>
          <w:b w:val="0"/>
          <w:bCs w:val="0"/>
          <w:sz w:val="20"/>
        </w:rPr>
        <w:t>anti-spoofing</w:t>
      </w:r>
      <w:r w:rsidRPr="00C01C06">
        <w:rPr>
          <w:rFonts w:ascii="Tahoma" w:hAnsi="Tahoma" w:cs="Tahoma" w:hint="cs"/>
          <w:b w:val="0"/>
          <w:bCs w:val="0"/>
          <w:sz w:val="20"/>
          <w:rtl/>
        </w:rPr>
        <w:t xml:space="preserve"> עבור מכשירים התומכים בה.</w:t>
      </w:r>
    </w:p>
    <w:p w14:paraId="1160FAAC" w14:textId="3989E09A"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Allow Use of Camera</w:t>
      </w:r>
      <w:r w:rsidRPr="00C01C06">
        <w:rPr>
          <w:rFonts w:ascii="Tahoma" w:hAnsi="Tahoma" w:cs="Tahoma" w:hint="cs"/>
          <w:b w:val="0"/>
          <w:bCs w:val="0"/>
          <w:sz w:val="20"/>
          <w:rtl/>
        </w:rPr>
        <w:t xml:space="preserve"> קובעת האם ניתן להשתמש בהתקני מצלמה. מצלמות בסביבות אבטחה גבוהות עשויות להוות סיכונים חמורים בפרטיות</w:t>
      </w:r>
      <w:r w:rsidR="00030868">
        <w:rPr>
          <w:rFonts w:ascii="Tahoma" w:hAnsi="Tahoma" w:cs="Tahoma" w:hint="cs"/>
          <w:b w:val="0"/>
          <w:bCs w:val="0"/>
          <w:sz w:val="20"/>
          <w:rtl/>
        </w:rPr>
        <w:t xml:space="preserve"> המשתמש</w:t>
      </w:r>
      <w:r w:rsidRPr="00C01C06">
        <w:rPr>
          <w:rFonts w:ascii="Tahoma" w:hAnsi="Tahoma" w:cs="Tahoma" w:hint="cs"/>
          <w:b w:val="0"/>
          <w:bCs w:val="0"/>
          <w:sz w:val="20"/>
          <w:rtl/>
        </w:rPr>
        <w:t>.</w:t>
      </w:r>
    </w:p>
    <w:p w14:paraId="507D5793"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Microsoft consumer experiences</w:t>
      </w:r>
      <w:r w:rsidRPr="00C01C06">
        <w:rPr>
          <w:rFonts w:ascii="Tahoma" w:hAnsi="Tahoma" w:cs="Tahoma" w:hint="cs"/>
          <w:b w:val="0"/>
          <w:bCs w:val="0"/>
          <w:sz w:val="20"/>
          <w:rtl/>
        </w:rPr>
        <w:t xml:space="preserve"> מכבה חוויות המסייעות לצרכנים להפיק את המירב ממכשיריהם ומחשבון </w:t>
      </w:r>
      <w:r w:rsidRPr="00C01C06">
        <w:rPr>
          <w:rFonts w:ascii="Tahoma" w:hAnsi="Tahoma" w:cs="Tahoma"/>
          <w:b w:val="0"/>
          <w:bCs w:val="0"/>
          <w:sz w:val="20"/>
        </w:rPr>
        <w:t>Microsoft</w:t>
      </w:r>
      <w:r w:rsidRPr="00C01C06">
        <w:rPr>
          <w:rFonts w:ascii="Tahoma" w:hAnsi="Tahoma" w:cs="Tahoma" w:hint="cs"/>
          <w:b w:val="0"/>
          <w:bCs w:val="0"/>
          <w:sz w:val="20"/>
          <w:rtl/>
        </w:rPr>
        <w:t>. האפליקציות מחזירות נתונים לצד שלישי ועל כן מהוות סיכון בהקשר של דליפת נתונים אישיים.</w:t>
      </w:r>
    </w:p>
    <w:p w14:paraId="739579FE" w14:textId="77777777" w:rsidR="00417491" w:rsidRPr="00C01C06"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Require pin for pairing</w:t>
      </w:r>
      <w:r w:rsidRPr="00C01C06">
        <w:rPr>
          <w:rFonts w:ascii="Tahoma" w:hAnsi="Tahoma" w:cs="Tahoma" w:hint="cs"/>
          <w:b w:val="0"/>
          <w:bCs w:val="0"/>
          <w:sz w:val="20"/>
          <w:rtl/>
        </w:rPr>
        <w:t xml:space="preserve"> מגדירה האם יתבצע שימוש בקוד </w:t>
      </w:r>
      <w:r w:rsidRPr="00C01C06">
        <w:rPr>
          <w:rFonts w:ascii="Tahoma" w:hAnsi="Tahoma" w:cs="Tahoma" w:hint="cs"/>
          <w:b w:val="0"/>
          <w:bCs w:val="0"/>
          <w:sz w:val="20"/>
        </w:rPr>
        <w:t>PIN</w:t>
      </w:r>
      <w:r w:rsidRPr="00C01C06">
        <w:rPr>
          <w:rFonts w:ascii="Tahoma" w:hAnsi="Tahoma" w:cs="Tahoma" w:hint="cs"/>
          <w:b w:val="0"/>
          <w:bCs w:val="0"/>
          <w:sz w:val="20"/>
          <w:rtl/>
        </w:rPr>
        <w:t xml:space="preserve"> בעמדה.</w:t>
      </w:r>
    </w:p>
    <w:p w14:paraId="4875EC13" w14:textId="3E8CE4C3" w:rsidR="00417491" w:rsidRDefault="00417491" w:rsidP="00074867">
      <w:pPr>
        <w:pStyle w:val="3SubTitle"/>
        <w:numPr>
          <w:ilvl w:val="3"/>
          <w:numId w:val="7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location</w:t>
      </w:r>
      <w:r w:rsidRPr="00C01C06">
        <w:rPr>
          <w:rFonts w:ascii="Tahoma" w:hAnsi="Tahoma" w:cs="Tahoma" w:hint="cs"/>
          <w:b w:val="0"/>
          <w:bCs w:val="0"/>
          <w:sz w:val="20"/>
          <w:rtl/>
        </w:rPr>
        <w:t xml:space="preserve"> מכבה את אפשרות המיקום במחשב. מנקודה של אבטחת מידע, לא מומלץ לחשוף לתוכנות את המיקום ממנו עובדים.</w:t>
      </w:r>
    </w:p>
    <w:p w14:paraId="3E30E9D4" w14:textId="425168FA" w:rsidR="00D05E20" w:rsidRDefault="00D05E20"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05E20">
        <w:rPr>
          <w:rFonts w:ascii="Tahoma" w:hAnsi="Tahoma" w:cs="Tahoma"/>
          <w:b w:val="0"/>
          <w:bCs w:val="0"/>
          <w:sz w:val="20"/>
        </w:rPr>
        <w:t>Shutdown: Allow system to be shut down without having to log on</w:t>
      </w:r>
      <w:r>
        <w:rPr>
          <w:rFonts w:ascii="Tahoma" w:hAnsi="Tahoma" w:cs="Tahoma" w:hint="cs"/>
          <w:b w:val="0"/>
          <w:bCs w:val="0"/>
          <w:sz w:val="20"/>
          <w:rtl/>
        </w:rPr>
        <w:t xml:space="preserve"> </w:t>
      </w:r>
      <w:r w:rsidR="0013064A" w:rsidRPr="0013064A">
        <w:rPr>
          <w:rFonts w:ascii="Tahoma" w:hAnsi="Tahoma" w:cs="Tahoma"/>
          <w:b w:val="0"/>
          <w:bCs w:val="0"/>
          <w:sz w:val="20"/>
          <w:rtl/>
        </w:rPr>
        <w:t xml:space="preserve">קובעת אם ניתן לכבות מחשב כאשר משתמש אינו מחובר. אם הגדרת מדיניות זו מופעלת, פקודת הכיבוי זמינה במסך הכניסה של </w:t>
      </w:r>
      <w:r w:rsidR="0013064A" w:rsidRPr="0013064A">
        <w:rPr>
          <w:rFonts w:ascii="Tahoma" w:hAnsi="Tahoma" w:cs="Tahoma"/>
          <w:b w:val="0"/>
          <w:bCs w:val="0"/>
          <w:sz w:val="20"/>
        </w:rPr>
        <w:t>Windows</w:t>
      </w:r>
      <w:r w:rsidR="0013064A" w:rsidRPr="0013064A">
        <w:rPr>
          <w:rFonts w:ascii="Tahoma" w:hAnsi="Tahoma" w:cs="Tahoma"/>
          <w:b w:val="0"/>
          <w:bCs w:val="0"/>
          <w:sz w:val="20"/>
          <w:rtl/>
        </w:rPr>
        <w:t>. מומלץ להשבית את הגדרת המדיניות הזו כדי להגביל את האפשרות לכבות את המחשב למשתמשים עם אישורים במערכת.</w:t>
      </w:r>
    </w:p>
    <w:p w14:paraId="1DD6B6AB" w14:textId="30088C3D" w:rsidR="00CB34E5" w:rsidRDefault="00CB34E5"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B34E5">
        <w:rPr>
          <w:rFonts w:ascii="Tahoma" w:hAnsi="Tahoma" w:cs="Tahoma"/>
          <w:b w:val="0"/>
          <w:bCs w:val="0"/>
          <w:sz w:val="20"/>
        </w:rPr>
        <w:t>Turn off access to the Store</w:t>
      </w:r>
      <w:r>
        <w:rPr>
          <w:rFonts w:ascii="Tahoma" w:hAnsi="Tahoma" w:cs="Tahoma" w:hint="cs"/>
          <w:b w:val="0"/>
          <w:bCs w:val="0"/>
          <w:sz w:val="20"/>
          <w:rtl/>
        </w:rPr>
        <w:t xml:space="preserve"> </w:t>
      </w:r>
      <w:r w:rsidR="0035683F" w:rsidRPr="0035683F">
        <w:rPr>
          <w:rFonts w:ascii="Tahoma" w:hAnsi="Tahoma" w:cs="Tahoma"/>
          <w:b w:val="0"/>
          <w:bCs w:val="0"/>
          <w:sz w:val="20"/>
          <w:rtl/>
        </w:rPr>
        <w:t xml:space="preserve">מציינת אם להשתמש בשירות החנות למציאת יישום לפתיחת קובץ עם סוג קובץ או שיוך פרוטוקול שלא </w:t>
      </w:r>
      <w:r w:rsidR="00030868">
        <w:rPr>
          <w:rFonts w:ascii="Tahoma" w:hAnsi="Tahoma" w:cs="Tahoma" w:hint="cs"/>
          <w:b w:val="0"/>
          <w:bCs w:val="0"/>
          <w:sz w:val="20"/>
          <w:rtl/>
        </w:rPr>
        <w:t>מוכר במערת</w:t>
      </w:r>
      <w:r w:rsidR="0035683F" w:rsidRPr="0035683F">
        <w:rPr>
          <w:rFonts w:ascii="Tahoma" w:hAnsi="Tahoma" w:cs="Tahoma"/>
          <w:b w:val="0"/>
          <w:bCs w:val="0"/>
          <w:sz w:val="20"/>
          <w:rtl/>
        </w:rPr>
        <w:t>.</w:t>
      </w:r>
    </w:p>
    <w:p w14:paraId="212CAB81" w14:textId="2E3AB5E8" w:rsidR="00585E83" w:rsidRDefault="00585E83"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585E83">
        <w:rPr>
          <w:rFonts w:ascii="Tahoma" w:hAnsi="Tahoma" w:cs="Tahoma"/>
          <w:b w:val="0"/>
          <w:bCs w:val="0"/>
          <w:sz w:val="20"/>
        </w:rPr>
        <w:t>Configure Offer Remote Assistance</w:t>
      </w:r>
      <w:r w:rsidR="008B5F3B">
        <w:rPr>
          <w:rFonts w:ascii="Tahoma" w:hAnsi="Tahoma" w:cs="Tahoma" w:hint="cs"/>
          <w:b w:val="0"/>
          <w:bCs w:val="0"/>
          <w:sz w:val="20"/>
          <w:rtl/>
        </w:rPr>
        <w:t xml:space="preserve"> </w:t>
      </w:r>
      <w:r w:rsidR="00002691" w:rsidRPr="00002691">
        <w:rPr>
          <w:rFonts w:ascii="Tahoma" w:hAnsi="Tahoma" w:cs="Tahoma"/>
          <w:b w:val="0"/>
          <w:bCs w:val="0"/>
          <w:sz w:val="20"/>
          <w:rtl/>
        </w:rPr>
        <w:t>מאפשרת להפעיל או לבטל סיוע מרחוק ללא הזמנה במחשב זה</w:t>
      </w:r>
      <w:r w:rsidR="00002691" w:rsidRPr="00002691">
        <w:rPr>
          <w:rFonts w:ascii="Tahoma" w:hAnsi="Tahoma" w:cs="Tahoma"/>
          <w:b w:val="0"/>
          <w:bCs w:val="0"/>
          <w:sz w:val="20"/>
        </w:rPr>
        <w:t>.</w:t>
      </w:r>
      <w:r w:rsidR="00002691">
        <w:rPr>
          <w:rFonts w:ascii="Tahoma" w:hAnsi="Tahoma" w:cs="Tahoma" w:hint="cs"/>
          <w:b w:val="0"/>
          <w:bCs w:val="0"/>
          <w:sz w:val="20"/>
          <w:rtl/>
        </w:rPr>
        <w:t xml:space="preserve"> </w:t>
      </w:r>
      <w:r w:rsidR="00002691" w:rsidRPr="00002691">
        <w:rPr>
          <w:rFonts w:ascii="Tahoma" w:hAnsi="Tahoma" w:cs="Tahoma"/>
          <w:b w:val="0"/>
          <w:bCs w:val="0"/>
          <w:sz w:val="20"/>
          <w:rtl/>
        </w:rPr>
        <w:t>אנשי התמיכה לא יוכלו להציע סיוע באופן יזום, אם כי הם עדיין יכולים לענות לבקשות לסיוע משתמשים.</w:t>
      </w:r>
    </w:p>
    <w:p w14:paraId="3C522F5B" w14:textId="5D1ED008" w:rsidR="00DF50FC" w:rsidRDefault="00DF50FC"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F50FC">
        <w:rPr>
          <w:rFonts w:ascii="Tahoma" w:hAnsi="Tahoma" w:cs="Tahoma"/>
          <w:b w:val="0"/>
          <w:bCs w:val="0"/>
          <w:sz w:val="20"/>
        </w:rPr>
        <w:t xml:space="preserve">Enable/Disable </w:t>
      </w:r>
      <w:proofErr w:type="spellStart"/>
      <w:r w:rsidRPr="00DF50FC">
        <w:rPr>
          <w:rFonts w:ascii="Tahoma" w:hAnsi="Tahoma" w:cs="Tahoma"/>
          <w:b w:val="0"/>
          <w:bCs w:val="0"/>
          <w:sz w:val="20"/>
        </w:rPr>
        <w:t>PerfTrack</w:t>
      </w:r>
      <w:proofErr w:type="spellEnd"/>
      <w:r>
        <w:rPr>
          <w:rFonts w:ascii="Tahoma" w:hAnsi="Tahoma" w:cs="Tahoma" w:hint="cs"/>
          <w:b w:val="0"/>
          <w:bCs w:val="0"/>
          <w:sz w:val="20"/>
          <w:rtl/>
        </w:rPr>
        <w:t xml:space="preserve"> </w:t>
      </w:r>
      <w:r w:rsidR="00E3438C" w:rsidRPr="00E3438C">
        <w:rPr>
          <w:rFonts w:ascii="Tahoma" w:hAnsi="Tahoma" w:cs="Tahoma"/>
          <w:b w:val="0"/>
          <w:bCs w:val="0"/>
          <w:sz w:val="20"/>
          <w:rtl/>
        </w:rPr>
        <w:t>מציינת אם להפעיל או להשבית מעקב אחר אירועי תגובה.</w:t>
      </w:r>
    </w:p>
    <w:p w14:paraId="021FAC56" w14:textId="59495B8F" w:rsidR="003B0BB9" w:rsidRDefault="003B0BB9"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B0BB9">
        <w:rPr>
          <w:rFonts w:ascii="Tahoma" w:hAnsi="Tahoma" w:cs="Tahoma"/>
          <w:b w:val="0"/>
          <w:bCs w:val="0"/>
          <w:sz w:val="20"/>
        </w:rPr>
        <w:t>Do not preserve zone information in file attachments</w:t>
      </w:r>
      <w:r>
        <w:rPr>
          <w:rFonts w:ascii="Tahoma" w:hAnsi="Tahoma" w:cs="Tahoma" w:hint="cs"/>
          <w:b w:val="0"/>
          <w:bCs w:val="0"/>
          <w:sz w:val="20"/>
          <w:rtl/>
        </w:rPr>
        <w:t xml:space="preserve"> </w:t>
      </w:r>
      <w:r w:rsidR="001B788B" w:rsidRPr="001B788B">
        <w:rPr>
          <w:rFonts w:ascii="Tahoma" w:hAnsi="Tahoma" w:cs="Tahoma"/>
          <w:b w:val="0"/>
          <w:bCs w:val="0"/>
          <w:sz w:val="20"/>
          <w:rtl/>
        </w:rPr>
        <w:t xml:space="preserve">מאפשרת </w:t>
      </w:r>
      <w:r w:rsidR="00ED192F">
        <w:rPr>
          <w:rFonts w:ascii="Tahoma" w:hAnsi="Tahoma" w:cs="Tahoma" w:hint="cs"/>
          <w:b w:val="0"/>
          <w:bCs w:val="0"/>
          <w:sz w:val="20"/>
          <w:rtl/>
        </w:rPr>
        <w:t>לקבוע</w:t>
      </w:r>
      <w:r w:rsidR="001B788B" w:rsidRPr="001B788B">
        <w:rPr>
          <w:rFonts w:ascii="Tahoma" w:hAnsi="Tahoma" w:cs="Tahoma"/>
          <w:b w:val="0"/>
          <w:bCs w:val="0"/>
          <w:sz w:val="20"/>
          <w:rtl/>
        </w:rPr>
        <w:t xml:space="preserve"> אם </w:t>
      </w:r>
      <w:r w:rsidR="001B788B" w:rsidRPr="001B788B">
        <w:rPr>
          <w:rFonts w:ascii="Tahoma" w:hAnsi="Tahoma" w:cs="Tahoma"/>
          <w:b w:val="0"/>
          <w:bCs w:val="0"/>
          <w:sz w:val="20"/>
        </w:rPr>
        <w:t>Windows</w:t>
      </w:r>
      <w:r w:rsidR="001B788B" w:rsidRPr="001B788B">
        <w:rPr>
          <w:rFonts w:ascii="Tahoma" w:hAnsi="Tahoma" w:cs="Tahoma"/>
          <w:b w:val="0"/>
          <w:bCs w:val="0"/>
          <w:sz w:val="20"/>
          <w:rtl/>
        </w:rPr>
        <w:t xml:space="preserve"> </w:t>
      </w:r>
      <w:r w:rsidR="00ED192F">
        <w:rPr>
          <w:rFonts w:ascii="Tahoma" w:hAnsi="Tahoma" w:cs="Tahoma" w:hint="cs"/>
          <w:b w:val="0"/>
          <w:bCs w:val="0"/>
          <w:sz w:val="20"/>
          <w:rtl/>
        </w:rPr>
        <w:t>תסמן</w:t>
      </w:r>
      <w:r w:rsidR="00ED192F" w:rsidRPr="001B788B">
        <w:rPr>
          <w:rFonts w:ascii="Tahoma" w:hAnsi="Tahoma" w:cs="Tahoma"/>
          <w:b w:val="0"/>
          <w:bCs w:val="0"/>
          <w:sz w:val="20"/>
          <w:rtl/>
        </w:rPr>
        <w:t xml:space="preserve"> </w:t>
      </w:r>
      <w:r w:rsidR="001B788B" w:rsidRPr="001B788B">
        <w:rPr>
          <w:rFonts w:ascii="Tahoma" w:hAnsi="Tahoma" w:cs="Tahoma"/>
          <w:b w:val="0"/>
          <w:bCs w:val="0"/>
          <w:sz w:val="20"/>
          <w:rtl/>
        </w:rPr>
        <w:t>קבצים מצורפים עם מידע על אזור המוצא שלהם</w:t>
      </w:r>
      <w:r w:rsidR="00ED192F">
        <w:rPr>
          <w:rFonts w:ascii="Tahoma" w:hAnsi="Tahoma" w:cs="Tahoma" w:hint="cs"/>
          <w:b w:val="0"/>
          <w:bCs w:val="0"/>
          <w:sz w:val="20"/>
          <w:rtl/>
        </w:rPr>
        <w:t xml:space="preserve">, </w:t>
      </w:r>
      <w:r w:rsidR="001B788B" w:rsidRPr="001B788B">
        <w:rPr>
          <w:rFonts w:ascii="Tahoma" w:hAnsi="Tahoma" w:cs="Tahoma"/>
          <w:b w:val="0"/>
          <w:bCs w:val="0"/>
          <w:sz w:val="20"/>
          <w:rtl/>
        </w:rPr>
        <w:t xml:space="preserve">כגון: מוגבל, אינטרנט, אינטרא-נט, מקומי. </w:t>
      </w:r>
      <w:r w:rsidR="00ED192F">
        <w:rPr>
          <w:rFonts w:ascii="Tahoma" w:hAnsi="Tahoma" w:cs="Tahoma" w:hint="cs"/>
          <w:b w:val="0"/>
          <w:bCs w:val="0"/>
          <w:sz w:val="20"/>
          <w:rtl/>
        </w:rPr>
        <w:lastRenderedPageBreak/>
        <w:t>הגדרה זו דורשת</w:t>
      </w:r>
      <w:r w:rsidR="00ED192F" w:rsidRPr="001B788B">
        <w:rPr>
          <w:rFonts w:ascii="Tahoma" w:hAnsi="Tahoma" w:cs="Tahoma"/>
          <w:b w:val="0"/>
          <w:bCs w:val="0"/>
          <w:sz w:val="20"/>
          <w:rtl/>
        </w:rPr>
        <w:t xml:space="preserve"> </w:t>
      </w:r>
      <w:r w:rsidR="001B788B" w:rsidRPr="001B788B">
        <w:rPr>
          <w:rFonts w:ascii="Tahoma" w:hAnsi="Tahoma" w:cs="Tahoma"/>
          <w:b w:val="0"/>
          <w:bCs w:val="0"/>
          <w:sz w:val="20"/>
        </w:rPr>
        <w:t>NTFS</w:t>
      </w:r>
      <w:r w:rsidR="001B788B" w:rsidRPr="001B788B">
        <w:rPr>
          <w:rFonts w:ascii="Tahoma" w:hAnsi="Tahoma" w:cs="Tahoma"/>
          <w:b w:val="0"/>
          <w:bCs w:val="0"/>
          <w:sz w:val="20"/>
          <w:rtl/>
        </w:rPr>
        <w:t xml:space="preserve"> על מנת לתפקד כראוי</w:t>
      </w:r>
      <w:r w:rsidR="00ED192F">
        <w:rPr>
          <w:rFonts w:ascii="Tahoma" w:hAnsi="Tahoma" w:cs="Tahoma" w:hint="cs"/>
          <w:b w:val="0"/>
          <w:bCs w:val="0"/>
          <w:sz w:val="20"/>
          <w:rtl/>
        </w:rPr>
        <w:t xml:space="preserve"> והיא תכשל </w:t>
      </w:r>
      <w:r w:rsidR="001B788B" w:rsidRPr="001B788B">
        <w:rPr>
          <w:rFonts w:ascii="Tahoma" w:hAnsi="Tahoma" w:cs="Tahoma"/>
          <w:b w:val="0"/>
          <w:bCs w:val="0"/>
          <w:sz w:val="20"/>
          <w:rtl/>
        </w:rPr>
        <w:t>ללא הודעה מוקדמת ב-</w:t>
      </w:r>
      <w:r w:rsidR="001B788B" w:rsidRPr="001B788B">
        <w:rPr>
          <w:rFonts w:ascii="Tahoma" w:hAnsi="Tahoma" w:cs="Tahoma"/>
          <w:b w:val="0"/>
          <w:bCs w:val="0"/>
          <w:sz w:val="20"/>
        </w:rPr>
        <w:t>FAT32</w:t>
      </w:r>
      <w:r w:rsidR="001B788B" w:rsidRPr="001B788B">
        <w:rPr>
          <w:rFonts w:ascii="Tahoma" w:hAnsi="Tahoma" w:cs="Tahoma"/>
          <w:b w:val="0"/>
          <w:bCs w:val="0"/>
          <w:sz w:val="20"/>
          <w:rtl/>
        </w:rPr>
        <w:t xml:space="preserve">. בכך שאינה שומרת את פרטי האזור, </w:t>
      </w:r>
      <w:r w:rsidR="001B788B" w:rsidRPr="001B788B">
        <w:rPr>
          <w:rFonts w:ascii="Tahoma" w:hAnsi="Tahoma" w:cs="Tahoma"/>
          <w:b w:val="0"/>
          <w:bCs w:val="0"/>
          <w:sz w:val="20"/>
        </w:rPr>
        <w:t>Windows</w:t>
      </w:r>
      <w:r w:rsidR="001B788B" w:rsidRPr="001B788B">
        <w:rPr>
          <w:rFonts w:ascii="Tahoma" w:hAnsi="Tahoma" w:cs="Tahoma"/>
          <w:b w:val="0"/>
          <w:bCs w:val="0"/>
          <w:sz w:val="20"/>
          <w:rtl/>
        </w:rPr>
        <w:t xml:space="preserve"> אינה יכולה לבצע הערכות סיכונים נכונות.</w:t>
      </w:r>
    </w:p>
    <w:p w14:paraId="01A88245" w14:textId="6E4A641F" w:rsidR="00156046" w:rsidRPr="00002691" w:rsidRDefault="00156046" w:rsidP="00074867">
      <w:pPr>
        <w:pStyle w:val="3SubTitle"/>
        <w:numPr>
          <w:ilvl w:val="3"/>
          <w:numId w:val="7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Let Windows apps</w:t>
      </w:r>
      <w:r>
        <w:rPr>
          <w:rFonts w:ascii="Tahoma" w:hAnsi="Tahoma" w:cs="Tahoma" w:hint="cs"/>
          <w:b w:val="0"/>
          <w:bCs w:val="0"/>
          <w:sz w:val="20"/>
          <w:rtl/>
        </w:rPr>
        <w:t xml:space="preserve"> מאפשרת לאפליקציות </w:t>
      </w:r>
      <w:r>
        <w:rPr>
          <w:rFonts w:ascii="Tahoma" w:hAnsi="Tahoma" w:cs="Tahoma"/>
          <w:b w:val="0"/>
          <w:bCs w:val="0"/>
          <w:sz w:val="20"/>
        </w:rPr>
        <w:t>Windows</w:t>
      </w:r>
      <w:r>
        <w:rPr>
          <w:rFonts w:ascii="Tahoma" w:hAnsi="Tahoma" w:cs="Tahoma" w:hint="cs"/>
          <w:b w:val="0"/>
          <w:bCs w:val="0"/>
          <w:sz w:val="20"/>
          <w:rtl/>
        </w:rPr>
        <w:t xml:space="preserve"> לגשת למידע במערכת כגון מידע בחשבון, היסטוריית שיחות, אנשי קשר, דואל אלקטרוני, מיקום, קריאה או שליחת הודעות טקסט, נתוני תנועה, התראות וכו.</w:t>
      </w:r>
    </w:p>
    <w:p w14:paraId="6EEE76D5" w14:textId="77777777" w:rsidR="00417491" w:rsidRPr="00C01C06" w:rsidRDefault="00417491" w:rsidP="00417491">
      <w:pPr>
        <w:pStyle w:val="3SubTitle"/>
        <w:bidi/>
        <w:spacing w:before="0"/>
        <w:outlineLvl w:val="9"/>
        <w:rPr>
          <w:rFonts w:ascii="Tahoma" w:hAnsi="Tahoma" w:cs="Tahoma"/>
          <w:b w:val="0"/>
          <w:bCs w:val="0"/>
          <w:sz w:val="20"/>
        </w:rPr>
      </w:pPr>
    </w:p>
    <w:p w14:paraId="4D51B2BA" w14:textId="77777777" w:rsidR="00417491" w:rsidRPr="00C01C06" w:rsidRDefault="00417491" w:rsidP="00417491">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2427265" w14:textId="57284106"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the usage of OneDrive for file storage</w:t>
      </w:r>
      <w:r w:rsidRPr="00C01C06">
        <w:rPr>
          <w:rFonts w:ascii="Tahoma" w:hAnsi="Tahoma" w:cs="Tahoma"/>
          <w:sz w:val="20"/>
          <w:szCs w:val="20"/>
          <w:rtl/>
        </w:rPr>
        <w:t xml:space="preserve"> ל-</w:t>
      </w:r>
      <w:r w:rsidRPr="00C01C06">
        <w:rPr>
          <w:rFonts w:ascii="Tahoma" w:hAnsi="Tahoma" w:cs="Tahoma"/>
          <w:sz w:val="20"/>
          <w:szCs w:val="20"/>
        </w:rPr>
        <w:t xml:space="preserve"> 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Components\OneDrive\Prevent the usage of OneDrive for file storage</w:t>
      </w:r>
      <w:r w:rsidRPr="00C01C06">
        <w:rPr>
          <w:rFonts w:ascii="Tahoma" w:hAnsi="Tahoma" w:cs="Tahoma"/>
          <w:sz w:val="20"/>
          <w:szCs w:val="20"/>
          <w:rtl/>
        </w:rPr>
        <w:br/>
      </w:r>
    </w:p>
    <w:p w14:paraId="5A2B6AF3" w14:textId="36EFFE09"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passwords to be saved</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Connection Client\Do not allow passwords to be saved</w:t>
      </w:r>
      <w:r w:rsidRPr="00C01C06">
        <w:rPr>
          <w:rFonts w:ascii="Tahoma" w:hAnsi="Tahoma" w:cs="Tahoma"/>
          <w:sz w:val="20"/>
          <w:szCs w:val="20"/>
          <w:rtl/>
        </w:rPr>
        <w:br/>
      </w:r>
    </w:p>
    <w:p w14:paraId="4EB2D973" w14:textId="5CFC81A3"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COM port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COM port redirection</w:t>
      </w:r>
      <w:r w:rsidRPr="00C01C06">
        <w:rPr>
          <w:rFonts w:ascii="Tahoma" w:hAnsi="Tahoma" w:cs="Tahoma"/>
          <w:sz w:val="20"/>
          <w:szCs w:val="20"/>
          <w:rtl/>
        </w:rPr>
        <w:br/>
      </w:r>
    </w:p>
    <w:p w14:paraId="3E4CDD34" w14:textId="2E512B5C"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allow drive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drive redirection</w:t>
      </w:r>
      <w:r w:rsidRPr="00C01C06">
        <w:rPr>
          <w:rFonts w:ascii="Tahoma" w:hAnsi="Tahoma" w:cs="Tahoma"/>
          <w:sz w:val="20"/>
          <w:szCs w:val="20"/>
          <w:rtl/>
        </w:rPr>
        <w:br/>
      </w:r>
    </w:p>
    <w:p w14:paraId="610F9EE2" w14:textId="7AF93D76" w:rsidR="00D67874"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LPT port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LPT port redirection</w:t>
      </w:r>
      <w:r w:rsidR="00D67874">
        <w:rPr>
          <w:rFonts w:ascii="Tahoma" w:hAnsi="Tahoma" w:cs="Tahoma"/>
          <w:sz w:val="20"/>
          <w:szCs w:val="20"/>
          <w:rtl/>
        </w:rPr>
        <w:br/>
      </w:r>
    </w:p>
    <w:p w14:paraId="25CEF839" w14:textId="4D9519DD" w:rsidR="00417491" w:rsidRPr="00C01C06" w:rsidRDefault="00D67874" w:rsidP="00EF4461">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67874">
        <w:rPr>
          <w:rFonts w:ascii="Tahoma" w:hAnsi="Tahoma" w:cs="Tahoma"/>
          <w:sz w:val="20"/>
          <w:szCs w:val="20"/>
        </w:rPr>
        <w:t>Do not allow supported Plug and Play device redirection</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D67874">
        <w:rPr>
          <w:rFonts w:ascii="Tahoma" w:hAnsi="Tahoma" w:cs="Tahoma"/>
          <w:sz w:val="20"/>
          <w:szCs w:val="20"/>
        </w:rPr>
        <w:t>Computer Configuration\Policies\Administrative Templates\Windows Components\Remote Desktop Services\Remote Desktop Session Host\Device and Resource Redirection\Do not allow supported Plug and Play device</w:t>
      </w:r>
      <w:r w:rsidR="00417491" w:rsidRPr="00C01C06">
        <w:rPr>
          <w:rFonts w:ascii="Tahoma" w:hAnsi="Tahoma" w:cs="Tahoma"/>
          <w:sz w:val="20"/>
          <w:szCs w:val="20"/>
          <w:rtl/>
        </w:rPr>
        <w:br/>
      </w:r>
    </w:p>
    <w:p w14:paraId="10155E81"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downloading of enclosures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Components\RSS Feeds\Prevent downloading of enclosures</w:t>
      </w:r>
      <w:r w:rsidRPr="00C01C06">
        <w:rPr>
          <w:rFonts w:ascii="Tahoma" w:hAnsi="Tahoma" w:cs="Tahoma"/>
          <w:sz w:val="20"/>
          <w:szCs w:val="20"/>
          <w:rtl/>
        </w:rPr>
        <w:br/>
      </w:r>
    </w:p>
    <w:p w14:paraId="1ED72C65" w14:textId="5156DCF9" w:rsidR="00417491" w:rsidRPr="00074867" w:rsidRDefault="00417491" w:rsidP="006C0E68">
      <w:pPr>
        <w:pStyle w:val="ListParagraph"/>
        <w:numPr>
          <w:ilvl w:val="0"/>
          <w:numId w:val="9"/>
        </w:numPr>
        <w:autoSpaceDE w:val="0"/>
        <w:autoSpaceDN w:val="0"/>
        <w:adjustRightInd w:val="0"/>
        <w:spacing w:after="0" w:line="240" w:lineRule="auto"/>
      </w:pPr>
      <w:r w:rsidRPr="00074867">
        <w:rPr>
          <w:rtl/>
        </w:rPr>
        <w:t xml:space="preserve">מומלץ להגדיר את ההגדרה </w:t>
      </w:r>
      <w:r w:rsidRPr="00074867">
        <w:rPr>
          <w:kern w:val="32"/>
        </w:rPr>
        <w:t>Turn off KMS Client Online AVS Validation</w:t>
      </w:r>
      <w:r w:rsidRPr="00074867">
        <w:rPr>
          <w:kern w:val="32"/>
          <w:rtl/>
        </w:rPr>
        <w:t xml:space="preserve"> ל-</w:t>
      </w:r>
      <w:r w:rsidRPr="00074867">
        <w:rPr>
          <w:kern w:val="32"/>
        </w:rPr>
        <w:t>Enabled</w:t>
      </w:r>
      <w:r w:rsidRPr="00074867">
        <w:rPr>
          <w:kern w:val="32"/>
          <w:rtl/>
        </w:rPr>
        <w:t>:</w:t>
      </w:r>
      <w:r w:rsidRPr="00074867">
        <w:rPr>
          <w:kern w:val="32"/>
          <w:rtl/>
        </w:rPr>
        <w:br/>
      </w:r>
      <w:r w:rsidRPr="00074867">
        <w:t>Computer Configuration\Policies\Administrative Templates\Windows Components\Software Protection Platform\Turn off KMS Client Online AVS Validation</w:t>
      </w:r>
      <w:r w:rsidRPr="00074867">
        <w:rPr>
          <w:rtl/>
        </w:rPr>
        <w:br/>
      </w:r>
    </w:p>
    <w:p w14:paraId="3FCED4A4"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Join Microsoft MAPS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Defender\MAPS\Join Microsoft MAPS</w:t>
      </w:r>
      <w:r w:rsidRPr="00C01C06">
        <w:rPr>
          <w:rFonts w:ascii="Tahoma" w:hAnsi="Tahoma" w:cs="Tahoma"/>
          <w:sz w:val="20"/>
          <w:szCs w:val="20"/>
          <w:rtl/>
        </w:rPr>
        <w:br/>
      </w:r>
    </w:p>
    <w:p w14:paraId="7CC06906" w14:textId="417CD493" w:rsidR="00417491" w:rsidRPr="00C01C06" w:rsidRDefault="00417491" w:rsidP="00074867">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Configure Watson Events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Defender\Reporting\Configure Watson events</w:t>
      </w:r>
      <w:r w:rsidRPr="00C01C06">
        <w:rPr>
          <w:rFonts w:ascii="Tahoma" w:hAnsi="Tahoma" w:cs="Tahoma"/>
          <w:sz w:val="20"/>
          <w:szCs w:val="20"/>
          <w:rtl/>
        </w:rPr>
        <w:br/>
      </w:r>
    </w:p>
    <w:p w14:paraId="7C89F606" w14:textId="0AABF4A2" w:rsidR="00417491" w:rsidRPr="00C01C06" w:rsidRDefault="00417491" w:rsidP="006C0E68">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מומלץ להגדיר את ההגדרות הקשורות ל-</w:t>
      </w:r>
      <w:r w:rsidRPr="00C01C06">
        <w:rPr>
          <w:rFonts w:ascii="Tahoma" w:hAnsi="Tahoma" w:cs="Tahoma"/>
          <w:sz w:val="20"/>
          <w:szCs w:val="20"/>
        </w:rPr>
        <w:t xml:space="preserve"> Windows Ink Workspace</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Ink Workspace\Allow Windows Ink Workspace</w:t>
      </w:r>
      <w:r w:rsidRPr="00C01C06">
        <w:rPr>
          <w:rFonts w:ascii="Tahoma" w:hAnsi="Tahoma" w:cs="Tahoma"/>
          <w:sz w:val="20"/>
          <w:szCs w:val="20"/>
          <w:rtl/>
        </w:rPr>
        <w:br/>
      </w:r>
    </w:p>
    <w:p w14:paraId="53B04548"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users from sharing files within their profile</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Components\Network Sharing\Prevent users from sharing files within their profile</w:t>
      </w:r>
      <w:r w:rsidRPr="00C01C06">
        <w:rPr>
          <w:rFonts w:ascii="Tahoma" w:hAnsi="Tahoma" w:cs="Tahoma"/>
          <w:sz w:val="20"/>
          <w:szCs w:val="20"/>
          <w:rtl/>
        </w:rPr>
        <w:t>.</w:t>
      </w:r>
      <w:r w:rsidRPr="00C01C06">
        <w:rPr>
          <w:rFonts w:ascii="Tahoma" w:hAnsi="Tahoma" w:cs="Tahoma"/>
          <w:sz w:val="20"/>
          <w:szCs w:val="20"/>
          <w:rtl/>
        </w:rPr>
        <w:br/>
      </w:r>
    </w:p>
    <w:p w14:paraId="6535F74C" w14:textId="625CFBAB" w:rsidR="002F105E"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Codec Download</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Components\Windows Media Player\Playback\Prevent Codec Download</w:t>
      </w:r>
      <w:r w:rsidR="002F105E">
        <w:rPr>
          <w:rFonts w:ascii="Tahoma" w:hAnsi="Tahoma" w:cs="Tahoma"/>
          <w:sz w:val="20"/>
          <w:szCs w:val="20"/>
          <w:rtl/>
        </w:rPr>
        <w:br/>
      </w:r>
    </w:p>
    <w:p w14:paraId="2C5EB3CC" w14:textId="700762EE" w:rsidR="00417491" w:rsidRPr="00C01C06" w:rsidRDefault="002F105E" w:rsidP="00EF4461">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F105E">
        <w:rPr>
          <w:rFonts w:ascii="Tahoma" w:hAnsi="Tahoma" w:cs="Tahoma"/>
          <w:sz w:val="20"/>
          <w:szCs w:val="20"/>
        </w:rPr>
        <w:t>Turn off multicast name resolution</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F105E">
        <w:rPr>
          <w:rFonts w:ascii="Tahoma" w:hAnsi="Tahoma" w:cs="Tahoma"/>
          <w:sz w:val="20"/>
          <w:szCs w:val="20"/>
        </w:rPr>
        <w:t>Computer Configuration\Policies\Administrative Templates\Network\DNS Client\Turn off multicast name resolution</w:t>
      </w:r>
      <w:r w:rsidR="00417491" w:rsidRPr="00C01C06">
        <w:rPr>
          <w:rFonts w:ascii="Tahoma" w:hAnsi="Tahoma" w:cs="Tahoma"/>
          <w:sz w:val="20"/>
          <w:szCs w:val="20"/>
          <w:rtl/>
        </w:rPr>
        <w:br/>
      </w:r>
    </w:p>
    <w:p w14:paraId="48246E61" w14:textId="59D8679E"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Font Providers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Templates\Network\Fonts\Enable Font Providers</w:t>
      </w:r>
      <w:ins w:id="90" w:author="Amir Cohen1" w:date="2022-12-26T16:53:00Z">
        <w:r w:rsidR="00C759F4">
          <w:rPr>
            <w:rFonts w:ascii="Tahoma" w:hAnsi="Tahoma" w:cs="Tahoma"/>
            <w:sz w:val="20"/>
            <w:szCs w:val="20"/>
          </w:rPr>
          <w:br/>
        </w:r>
      </w:ins>
    </w:p>
    <w:p w14:paraId="38AB4DD7"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Untrusted Font Blocking</w:t>
      </w:r>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Block untrusted fonts and log events</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Templates\System\Mitigation Options\Untrusted Font Blocking</w:t>
      </w:r>
      <w:r w:rsidRPr="00C01C06">
        <w:rPr>
          <w:rFonts w:ascii="Tahoma" w:hAnsi="Tahoma" w:cs="Tahoma"/>
          <w:sz w:val="20"/>
          <w:szCs w:val="20"/>
          <w:rtl/>
        </w:rPr>
        <w:br/>
      </w:r>
    </w:p>
    <w:p w14:paraId="1ED5F957" w14:textId="5DDC0C31"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insecure guest logons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t>
      </w:r>
      <w:proofErr w:type="spellStart"/>
      <w:r w:rsidRPr="00C01C06">
        <w:rPr>
          <w:rFonts w:ascii="Tahoma" w:hAnsi="Tahoma" w:cs="Tahoma"/>
          <w:sz w:val="20"/>
          <w:szCs w:val="20"/>
        </w:rPr>
        <w:t>Lanman</w:t>
      </w:r>
      <w:proofErr w:type="spellEnd"/>
      <w:r w:rsidRPr="00C01C06">
        <w:rPr>
          <w:rFonts w:ascii="Tahoma" w:hAnsi="Tahoma" w:cs="Tahoma"/>
          <w:sz w:val="20"/>
          <w:szCs w:val="20"/>
        </w:rPr>
        <w:t xml:space="preserve"> Workstation\Enable insecure guest logons</w:t>
      </w:r>
      <w:r w:rsidRPr="00C01C06">
        <w:rPr>
          <w:rFonts w:ascii="Tahoma" w:hAnsi="Tahoma" w:cs="Tahoma"/>
          <w:sz w:val="20"/>
          <w:szCs w:val="20"/>
          <w:rtl/>
        </w:rPr>
        <w:br/>
      </w:r>
    </w:p>
    <w:p w14:paraId="11CB35FB"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Mapper I/O (LLTDIO) driver</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Templates\Network\Link-Layer Topology Discovery\Turn on Mapper I/O (LLTDIO) driver</w:t>
      </w:r>
      <w:r w:rsidRPr="00C01C06">
        <w:rPr>
          <w:rFonts w:ascii="Tahoma" w:hAnsi="Tahoma" w:cs="Tahoma"/>
          <w:sz w:val="20"/>
          <w:szCs w:val="20"/>
          <w:rtl/>
        </w:rPr>
        <w:br/>
      </w:r>
    </w:p>
    <w:p w14:paraId="3BE29A94"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Responder (RSPNDR) driver</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Templates\Network\Link-Layer Topology Discovery\Turn on Responder (RSPNDR) driver</w:t>
      </w:r>
      <w:r w:rsidRPr="00C01C06">
        <w:rPr>
          <w:rFonts w:ascii="Tahoma" w:hAnsi="Tahoma" w:cs="Tahoma"/>
          <w:sz w:val="20"/>
          <w:szCs w:val="20"/>
          <w:rtl/>
        </w:rPr>
        <w:br/>
      </w:r>
    </w:p>
    <w:p w14:paraId="7F50E2AC" w14:textId="46B7DE4A"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Microsoft Peer-to-Peer Networking Services</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tl/>
        </w:rPr>
        <w:t xml:space="preserve"> </w:t>
      </w:r>
      <w:r w:rsidRPr="00C01C06">
        <w:rPr>
          <w:rFonts w:ascii="Tahoma" w:hAnsi="Tahoma" w:cs="Tahoma"/>
          <w:sz w:val="20"/>
          <w:szCs w:val="20"/>
        </w:rPr>
        <w:t>Enabled</w:t>
      </w:r>
      <w:r w:rsidRPr="00C01C06">
        <w:rPr>
          <w:rFonts w:ascii="Tahoma" w:hAnsi="Tahoma" w:cs="Tahoma"/>
          <w:sz w:val="20"/>
          <w:szCs w:val="20"/>
          <w:rtl/>
        </w:rPr>
        <w:t xml:space="preserve"> בנתיב הבא:</w:t>
      </w:r>
    </w:p>
    <w:p w14:paraId="5D14E88D" w14:textId="77777777" w:rsidR="00417491" w:rsidRPr="00C01C06" w:rsidRDefault="00417491" w:rsidP="00417491">
      <w:pPr>
        <w:pStyle w:val="ListParagraph"/>
        <w:autoSpaceDE w:val="0"/>
        <w:autoSpaceDN w:val="0"/>
        <w:adjustRightInd w:val="0"/>
        <w:spacing w:after="0" w:line="240" w:lineRule="auto"/>
        <w:ind w:left="360"/>
        <w:rPr>
          <w:rFonts w:ascii="Tahoma" w:hAnsi="Tahoma" w:cs="Tahoma"/>
          <w:sz w:val="20"/>
          <w:szCs w:val="20"/>
        </w:rPr>
      </w:pPr>
      <w:r w:rsidRPr="00C01C06">
        <w:rPr>
          <w:rFonts w:ascii="Tahoma" w:hAnsi="Tahoma" w:cs="Tahoma"/>
          <w:sz w:val="20"/>
          <w:szCs w:val="20"/>
        </w:rPr>
        <w:t>Computer Configuration\Policies\Administrative Templates\Network\Microsoft Peer-to-Peer Networking Services\Turn off Microsoft Peer-to-Peer Networking Services</w:t>
      </w:r>
      <w:r w:rsidRPr="00C01C06">
        <w:rPr>
          <w:rFonts w:ascii="Tahoma" w:hAnsi="Tahoma" w:cs="Tahoma"/>
          <w:sz w:val="20"/>
          <w:szCs w:val="20"/>
          <w:rtl/>
        </w:rPr>
        <w:br/>
      </w:r>
    </w:p>
    <w:p w14:paraId="062A6409"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ההגדה </w:t>
      </w:r>
      <w:r w:rsidRPr="00C01C06">
        <w:rPr>
          <w:rFonts w:ascii="Tahoma" w:hAnsi="Tahoma" w:cs="Tahoma"/>
          <w:sz w:val="20"/>
          <w:szCs w:val="20"/>
        </w:rPr>
        <w:t>Continue experiences on this device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Policy\Continue experiences on this device</w:t>
      </w:r>
      <w:r w:rsidRPr="00C01C06">
        <w:rPr>
          <w:rFonts w:ascii="Tahoma" w:hAnsi="Tahoma" w:cs="Tahoma"/>
          <w:sz w:val="20"/>
          <w:szCs w:val="20"/>
          <w:rtl/>
        </w:rPr>
        <w:br/>
      </w:r>
    </w:p>
    <w:p w14:paraId="234C5595"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background refresh of Group Policy</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Policy\Turn off background refresh of Group Policy</w:t>
      </w:r>
      <w:r w:rsidRPr="00C01C06">
        <w:rPr>
          <w:rFonts w:ascii="Tahoma" w:hAnsi="Tahoma" w:cs="Tahoma"/>
          <w:sz w:val="20"/>
          <w:szCs w:val="20"/>
          <w:rtl/>
        </w:rPr>
        <w:br/>
      </w:r>
    </w:p>
    <w:p w14:paraId="427C0454"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Support device authentication using certificate</w:t>
      </w:r>
      <w:r w:rsidRPr="00C01C06">
        <w:rPr>
          <w:rFonts w:ascii="Tahoma" w:hAnsi="Tahoma" w:cs="Tahoma" w:hint="cs"/>
          <w:sz w:val="20"/>
          <w:szCs w:val="20"/>
          <w:rtl/>
        </w:rPr>
        <w:t xml:space="preserve"> כ-</w:t>
      </w:r>
      <w:r w:rsidRPr="00C01C06">
        <w:rPr>
          <w:rFonts w:ascii="Tahoma" w:hAnsi="Tahoma" w:cs="Tahoma"/>
          <w:sz w:val="20"/>
          <w:szCs w:val="20"/>
        </w:rPr>
        <w:t>Enabled: Automatic</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Templates\System\Kerberos\Support device authentication using certificate</w:t>
      </w:r>
      <w:r w:rsidRPr="00C01C06">
        <w:rPr>
          <w:rFonts w:ascii="Tahoma" w:hAnsi="Tahoma" w:cs="Tahoma"/>
          <w:sz w:val="20"/>
          <w:szCs w:val="20"/>
          <w:rtl/>
        </w:rPr>
        <w:br/>
      </w:r>
    </w:p>
    <w:p w14:paraId="2ABEE422"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Disallow copying of user input methods to the system account for sign-in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Templates\System\Locale Services\Disallow copying of user input methods to the system account for sign-in</w:t>
      </w:r>
    </w:p>
    <w:p w14:paraId="7842A91E" w14:textId="77777777" w:rsidR="00417491" w:rsidRPr="00C01C06" w:rsidRDefault="00417491" w:rsidP="00417491">
      <w:pPr>
        <w:autoSpaceDE w:val="0"/>
        <w:autoSpaceDN w:val="0"/>
        <w:adjustRightInd w:val="0"/>
        <w:spacing w:after="0" w:line="240" w:lineRule="auto"/>
        <w:rPr>
          <w:rFonts w:ascii="Tahoma" w:hAnsi="Tahoma" w:cs="Tahoma"/>
          <w:sz w:val="20"/>
          <w:szCs w:val="20"/>
        </w:rPr>
      </w:pPr>
    </w:p>
    <w:p w14:paraId="305EC9A7"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Solicited Remote Assistance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Assistance\Configure Solicited Remote Assistance</w:t>
      </w:r>
      <w:r w:rsidRPr="00C01C06">
        <w:rPr>
          <w:rFonts w:ascii="Tahoma" w:hAnsi="Tahoma" w:cs="Tahoma"/>
          <w:sz w:val="20"/>
          <w:szCs w:val="20"/>
          <w:rtl/>
        </w:rPr>
        <w:br/>
      </w:r>
    </w:p>
    <w:p w14:paraId="3F6AD8EB"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Microsoft Support Diagnostic Tool: Turn on MSDT interactive communication with support provider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Templates\System\Troubleshooting and Diagnostics\Microsoft Support Diagnostic Tool\Microsoft Support Diagnostic Tool: Turn on MSDT interactive communication with support provider</w:t>
      </w:r>
      <w:r w:rsidRPr="00C01C06">
        <w:rPr>
          <w:rFonts w:ascii="Tahoma" w:hAnsi="Tahoma" w:cs="Tahoma"/>
          <w:sz w:val="20"/>
          <w:szCs w:val="20"/>
          <w:rtl/>
        </w:rPr>
        <w:br/>
      </w:r>
    </w:p>
    <w:p w14:paraId="011093A1"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advertising ID</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Templates\System\User Profiles\Turn off the advertising ID</w:t>
      </w:r>
      <w:r w:rsidRPr="00C01C06">
        <w:rPr>
          <w:rFonts w:ascii="Tahoma" w:hAnsi="Tahoma" w:cs="Tahoma"/>
          <w:sz w:val="20"/>
          <w:szCs w:val="20"/>
          <w:rtl/>
        </w:rPr>
        <w:br/>
      </w:r>
    </w:p>
    <w:p w14:paraId="73FC3C4F" w14:textId="5F1377CA" w:rsidR="00417491"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Allow Microsoft accounts to be optional</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Components\App runtime\Allow Microsoft accounts to be optional</w:t>
      </w:r>
      <w:r w:rsidR="004A2C84">
        <w:rPr>
          <w:rFonts w:ascii="Tahoma" w:hAnsi="Tahoma" w:cs="Tahoma"/>
          <w:sz w:val="20"/>
          <w:szCs w:val="20"/>
          <w:rtl/>
        </w:rPr>
        <w:br/>
      </w:r>
    </w:p>
    <w:p w14:paraId="6E842885" w14:textId="1C0E49C0" w:rsidR="004A2C84" w:rsidRPr="00C01C06" w:rsidRDefault="004A2C84" w:rsidP="00EF4461">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4A2C84">
        <w:rPr>
          <w:rFonts w:ascii="Tahoma" w:hAnsi="Tahoma" w:cs="Tahoma"/>
          <w:sz w:val="20"/>
          <w:szCs w:val="20"/>
        </w:rPr>
        <w:t>Block launching Windows Store apps with Windows Runtime API access from hosted content</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4A2C84">
        <w:rPr>
          <w:rFonts w:ascii="Tahoma" w:hAnsi="Tahoma" w:cs="Tahoma"/>
          <w:sz w:val="20"/>
          <w:szCs w:val="20"/>
        </w:rPr>
        <w:t>Computer Configuration\Policies\Administrative Templates\Windows Components\App runtime\Block launching Windows Store apps with Windows Runtime API access from</w:t>
      </w:r>
    </w:p>
    <w:p w14:paraId="2EA2A514" w14:textId="77777777" w:rsidR="00417491" w:rsidRPr="00C01C06" w:rsidRDefault="00417491" w:rsidP="00417491">
      <w:pPr>
        <w:pStyle w:val="ListParagraph"/>
        <w:autoSpaceDE w:val="0"/>
        <w:autoSpaceDN w:val="0"/>
        <w:adjustRightInd w:val="0"/>
        <w:spacing w:after="0" w:line="240" w:lineRule="auto"/>
        <w:ind w:left="360"/>
        <w:rPr>
          <w:rFonts w:ascii="Tahoma" w:hAnsi="Tahoma" w:cs="Tahoma"/>
          <w:sz w:val="20"/>
          <w:szCs w:val="20"/>
        </w:rPr>
      </w:pPr>
    </w:p>
    <w:p w14:paraId="30A3B161"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Use enhanced anti-spoofing when available</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Components\Biometrics\Facial Features\Use enhanced anti-spoofing when available</w:t>
      </w:r>
      <w:r w:rsidRPr="00C01C06">
        <w:rPr>
          <w:rFonts w:ascii="Tahoma" w:hAnsi="Tahoma" w:cs="Tahoma"/>
          <w:sz w:val="20"/>
          <w:szCs w:val="20"/>
          <w:rtl/>
        </w:rPr>
        <w:br/>
      </w:r>
    </w:p>
    <w:p w14:paraId="12D8AA29"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Allow Use of Camera</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Components\Camera\Allow Use of Camera</w:t>
      </w:r>
      <w:r w:rsidRPr="00C01C06">
        <w:rPr>
          <w:rFonts w:ascii="Tahoma" w:hAnsi="Tahoma" w:cs="Tahoma"/>
          <w:sz w:val="20"/>
          <w:szCs w:val="20"/>
          <w:rtl/>
        </w:rPr>
        <w:br/>
      </w:r>
    </w:p>
    <w:p w14:paraId="1D04AB28" w14:textId="77777777"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Microsoft consumer experiences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Components\Cloud Content\Turn off Microsoft consumer experiences</w:t>
      </w:r>
      <w:r w:rsidRPr="00C01C06">
        <w:rPr>
          <w:rFonts w:ascii="Tahoma" w:hAnsi="Tahoma" w:cs="Tahoma"/>
          <w:sz w:val="20"/>
          <w:szCs w:val="20"/>
          <w:rtl/>
        </w:rPr>
        <w:br/>
      </w:r>
    </w:p>
    <w:p w14:paraId="5726E337" w14:textId="16D791A1" w:rsidR="00417491" w:rsidRPr="00C01C06"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Require pin for pairing</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Components\Connect\Require pin for pairing</w:t>
      </w:r>
      <w:r w:rsidRPr="00C01C06">
        <w:rPr>
          <w:rFonts w:ascii="Tahoma" w:hAnsi="Tahoma" w:cs="Tahoma"/>
          <w:sz w:val="20"/>
          <w:szCs w:val="20"/>
          <w:rtl/>
        </w:rPr>
        <w:br/>
      </w:r>
    </w:p>
    <w:p w14:paraId="09E78BFA" w14:textId="14270FB8" w:rsidR="00417491" w:rsidRDefault="00417491" w:rsidP="00EF4461">
      <w:pPr>
        <w:pStyle w:val="ListParagraph"/>
        <w:numPr>
          <w:ilvl w:val="0"/>
          <w:numId w:val="9"/>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location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Components\Location and Sensors\Turn off location</w:t>
      </w:r>
      <w:r w:rsidR="00D05E20">
        <w:rPr>
          <w:rFonts w:ascii="Tahoma" w:hAnsi="Tahoma" w:cs="Tahoma"/>
          <w:sz w:val="20"/>
          <w:szCs w:val="20"/>
          <w:rtl/>
        </w:rPr>
        <w:br/>
      </w:r>
    </w:p>
    <w:p w14:paraId="3ECD8F19" w14:textId="3AE52123" w:rsidR="0025713D" w:rsidRPr="00074867" w:rsidRDefault="00D05E20" w:rsidP="006C0E68">
      <w:pPr>
        <w:pStyle w:val="ListParagraph"/>
        <w:numPr>
          <w:ilvl w:val="0"/>
          <w:numId w:val="9"/>
        </w:numPr>
        <w:autoSpaceDE w:val="0"/>
        <w:autoSpaceDN w:val="0"/>
        <w:adjustRightInd w:val="0"/>
        <w:spacing w:after="0" w:line="240" w:lineRule="auto"/>
      </w:pPr>
      <w:r w:rsidRPr="00074867">
        <w:rPr>
          <w:rFonts w:hint="eastAsia"/>
          <w:rtl/>
        </w:rPr>
        <w:t>מומלץ</w:t>
      </w:r>
      <w:r w:rsidRPr="00074867">
        <w:rPr>
          <w:rtl/>
        </w:rPr>
        <w:t xml:space="preserve"> להגדיר את ההגדרה </w:t>
      </w:r>
      <w:r w:rsidRPr="00074867">
        <w:t>Shutdown: Allow system to be shut down without having to log on</w:t>
      </w:r>
      <w:r w:rsidRPr="00074867">
        <w:rPr>
          <w:rtl/>
        </w:rPr>
        <w:t xml:space="preserve"> ל-</w:t>
      </w:r>
      <w:r w:rsidRPr="00074867">
        <w:t>Disabled</w:t>
      </w:r>
      <w:r w:rsidRPr="00074867">
        <w:rPr>
          <w:rtl/>
        </w:rPr>
        <w:t xml:space="preserve"> בנתיב הבא:</w:t>
      </w:r>
      <w:r w:rsidRPr="00074867">
        <w:rPr>
          <w:rtl/>
        </w:rPr>
        <w:br/>
      </w:r>
      <w:r w:rsidRPr="00074867">
        <w:t>Computer Configuration\Policies\Windows Settings\Security Settings\Local Policies\Security Options\Shutdown: Allow system to be shut down without having to log on</w:t>
      </w:r>
      <w:r w:rsidR="00CB34E5" w:rsidRPr="00074867">
        <w:rPr>
          <w:rtl/>
        </w:rPr>
        <w:br/>
      </w:r>
    </w:p>
    <w:p w14:paraId="3011FBD9" w14:textId="3EEFE2F9" w:rsidR="00CB34E5" w:rsidRDefault="00CB34E5" w:rsidP="00CB34E5">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CB34E5">
        <w:rPr>
          <w:rFonts w:ascii="Tahoma" w:hAnsi="Tahoma" w:cs="Tahoma"/>
          <w:sz w:val="20"/>
          <w:szCs w:val="20"/>
        </w:rPr>
        <w:t>Turn off access to the Store</w:t>
      </w:r>
      <w:r>
        <w:rPr>
          <w:rFonts w:ascii="Tahoma" w:hAnsi="Tahoma" w:cs="Tahoma" w:hint="cs"/>
          <w:sz w:val="20"/>
          <w:szCs w:val="20"/>
          <w:rtl/>
        </w:rPr>
        <w:t xml:space="preserve"> ב-</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CB34E5">
        <w:rPr>
          <w:rFonts w:ascii="Tahoma" w:hAnsi="Tahoma" w:cs="Tahoma"/>
          <w:sz w:val="20"/>
          <w:szCs w:val="20"/>
        </w:rPr>
        <w:t>Computer Configuration\Policies\Administrative Templates\System\Internet Communication Management\Internet Communication settings\Turn off access to the Store</w:t>
      </w:r>
      <w:r w:rsidR="008B5F3B">
        <w:rPr>
          <w:rFonts w:ascii="Tahoma" w:hAnsi="Tahoma" w:cs="Tahoma"/>
          <w:sz w:val="20"/>
          <w:szCs w:val="20"/>
          <w:rtl/>
        </w:rPr>
        <w:br/>
      </w:r>
    </w:p>
    <w:p w14:paraId="733B2463" w14:textId="1B2CE693" w:rsidR="008B5F3B" w:rsidRDefault="008B5F3B" w:rsidP="00CB34E5">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8B5F3B">
        <w:rPr>
          <w:rFonts w:ascii="Tahoma" w:hAnsi="Tahoma" w:cs="Tahoma"/>
          <w:sz w:val="20"/>
          <w:szCs w:val="20"/>
        </w:rPr>
        <w:t>Configure Offer Remote Assistance</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8B5F3B">
        <w:rPr>
          <w:rFonts w:ascii="Tahoma" w:hAnsi="Tahoma" w:cs="Tahoma"/>
          <w:sz w:val="20"/>
          <w:szCs w:val="20"/>
        </w:rPr>
        <w:t>Computer Configuration\Policies\Administrative Templates\System\Remote Assistance\Configure Offer Remote Assistance</w:t>
      </w:r>
      <w:r w:rsidR="00DF50FC">
        <w:rPr>
          <w:rFonts w:ascii="Tahoma" w:hAnsi="Tahoma" w:cs="Tahoma"/>
          <w:sz w:val="20"/>
          <w:szCs w:val="20"/>
          <w:rtl/>
        </w:rPr>
        <w:br/>
      </w:r>
    </w:p>
    <w:p w14:paraId="74B427D0" w14:textId="3E684994" w:rsidR="003B0BB9" w:rsidRDefault="00DF50FC" w:rsidP="00CB34E5">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lastRenderedPageBreak/>
        <w:t xml:space="preserve">מומלץ להגדיר את ההגדרה </w:t>
      </w:r>
      <w:r w:rsidRPr="00DF50FC">
        <w:rPr>
          <w:rFonts w:ascii="Tahoma" w:hAnsi="Tahoma" w:cs="Tahoma"/>
          <w:sz w:val="20"/>
          <w:szCs w:val="20"/>
        </w:rPr>
        <w:t xml:space="preserve">Enable/Disable </w:t>
      </w:r>
      <w:proofErr w:type="spellStart"/>
      <w:r w:rsidRPr="00DF50FC">
        <w:rPr>
          <w:rFonts w:ascii="Tahoma" w:hAnsi="Tahoma" w:cs="Tahoma"/>
          <w:sz w:val="20"/>
          <w:szCs w:val="20"/>
        </w:rPr>
        <w:t>PerfTrack</w:t>
      </w:r>
      <w:proofErr w:type="spellEnd"/>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003048A1" w:rsidRPr="003048A1">
        <w:rPr>
          <w:rFonts w:ascii="Tahoma" w:hAnsi="Tahoma" w:cs="Tahoma"/>
          <w:sz w:val="20"/>
          <w:szCs w:val="20"/>
        </w:rPr>
        <w:t xml:space="preserve">Computer Configuration\Policies\Administrative Templates\System\Troubleshooting and Diagnostics\Windows Performance </w:t>
      </w:r>
      <w:proofErr w:type="spellStart"/>
      <w:r w:rsidR="003048A1" w:rsidRPr="003048A1">
        <w:rPr>
          <w:rFonts w:ascii="Tahoma" w:hAnsi="Tahoma" w:cs="Tahoma"/>
          <w:sz w:val="20"/>
          <w:szCs w:val="20"/>
        </w:rPr>
        <w:t>PerfTrack</w:t>
      </w:r>
      <w:proofErr w:type="spellEnd"/>
      <w:r w:rsidR="003048A1" w:rsidRPr="003048A1">
        <w:rPr>
          <w:rFonts w:ascii="Tahoma" w:hAnsi="Tahoma" w:cs="Tahoma"/>
          <w:sz w:val="20"/>
          <w:szCs w:val="20"/>
        </w:rPr>
        <w:t xml:space="preserve">\Enable/Disable </w:t>
      </w:r>
      <w:proofErr w:type="spellStart"/>
      <w:r w:rsidR="003048A1" w:rsidRPr="003048A1">
        <w:rPr>
          <w:rFonts w:ascii="Tahoma" w:hAnsi="Tahoma" w:cs="Tahoma"/>
          <w:sz w:val="20"/>
          <w:szCs w:val="20"/>
        </w:rPr>
        <w:t>PerfTrack</w:t>
      </w:r>
      <w:proofErr w:type="spellEnd"/>
      <w:r w:rsidR="003B0BB9">
        <w:rPr>
          <w:rFonts w:ascii="Tahoma" w:hAnsi="Tahoma" w:cs="Tahoma"/>
          <w:sz w:val="20"/>
          <w:szCs w:val="20"/>
          <w:rtl/>
        </w:rPr>
        <w:br/>
      </w:r>
    </w:p>
    <w:p w14:paraId="03277129" w14:textId="4F63EEC5" w:rsidR="00DF50FC" w:rsidRDefault="003B0BB9" w:rsidP="00CB34E5">
      <w:pPr>
        <w:pStyle w:val="ListParagraph"/>
        <w:numPr>
          <w:ilvl w:val="0"/>
          <w:numId w:val="9"/>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3B0BB9">
        <w:rPr>
          <w:rFonts w:ascii="Tahoma" w:hAnsi="Tahoma" w:cs="Tahoma"/>
          <w:sz w:val="20"/>
          <w:szCs w:val="20"/>
        </w:rPr>
        <w:t>Do not preserve zone information in file attachments</w:t>
      </w:r>
      <w:r>
        <w:rPr>
          <w:rFonts w:ascii="Tahoma" w:hAnsi="Tahoma" w:cs="Tahoma" w:hint="cs"/>
          <w:sz w:val="20"/>
          <w:szCs w:val="20"/>
          <w:rtl/>
        </w:rPr>
        <w:t xml:space="preserve"> כ-</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3B0BB9">
        <w:rPr>
          <w:rFonts w:ascii="Tahoma" w:hAnsi="Tahoma" w:cs="Tahoma"/>
          <w:sz w:val="20"/>
          <w:szCs w:val="20"/>
        </w:rPr>
        <w:t>User Configuration\Policies\Administrative Templates\Windows Components\Attachment Manager\Do not preserve zone information in file attachments</w:t>
      </w:r>
      <w:r w:rsidR="00CC459A">
        <w:rPr>
          <w:rFonts w:ascii="Tahoma" w:hAnsi="Tahoma" w:cs="Tahoma"/>
          <w:sz w:val="20"/>
          <w:szCs w:val="20"/>
          <w:rtl/>
        </w:rPr>
        <w:br/>
      </w:r>
    </w:p>
    <w:p w14:paraId="4A9055D1" w14:textId="710F389E" w:rsidR="00D451E7" w:rsidRPr="00074867" w:rsidRDefault="00CC459A" w:rsidP="00074867">
      <w:pPr>
        <w:pStyle w:val="ListParagraph"/>
        <w:numPr>
          <w:ilvl w:val="0"/>
          <w:numId w:val="9"/>
        </w:numPr>
        <w:autoSpaceDE w:val="0"/>
        <w:autoSpaceDN w:val="0"/>
        <w:adjustRightInd w:val="0"/>
        <w:spacing w:after="0" w:line="240" w:lineRule="auto"/>
      </w:pPr>
      <w:r>
        <w:rPr>
          <w:rFonts w:ascii="Tahoma" w:hAnsi="Tahoma" w:cs="Tahoma" w:hint="cs"/>
          <w:sz w:val="20"/>
          <w:szCs w:val="20"/>
          <w:rtl/>
        </w:rPr>
        <w:t>מומלץ להגדיר את כל ההגדרות הקשורות ל-</w:t>
      </w:r>
      <w:r>
        <w:rPr>
          <w:rFonts w:ascii="Tahoma" w:hAnsi="Tahoma" w:cs="Tahoma"/>
          <w:sz w:val="20"/>
          <w:szCs w:val="20"/>
        </w:rPr>
        <w:t>Let Windows apps</w:t>
      </w:r>
      <w:r>
        <w:rPr>
          <w:rFonts w:ascii="Tahoma" w:hAnsi="Tahoma" w:cs="Tahoma" w:hint="cs"/>
          <w:sz w:val="20"/>
          <w:szCs w:val="20"/>
          <w:rtl/>
        </w:rPr>
        <w:t xml:space="preserve"> ל-</w:t>
      </w:r>
      <w:r>
        <w:rPr>
          <w:rFonts w:ascii="Tahoma" w:hAnsi="Tahoma" w:cs="Tahoma"/>
          <w:sz w:val="20"/>
          <w:szCs w:val="20"/>
        </w:rPr>
        <w:t>Force Deny</w:t>
      </w:r>
      <w:r>
        <w:rPr>
          <w:rFonts w:ascii="Tahoma" w:hAnsi="Tahoma" w:cs="Tahoma" w:hint="cs"/>
          <w:sz w:val="20"/>
          <w:szCs w:val="20"/>
          <w:rtl/>
        </w:rPr>
        <w:t xml:space="preserve"> בנתיב הבא:</w:t>
      </w:r>
      <w:r>
        <w:rPr>
          <w:rFonts w:ascii="Tahoma" w:hAnsi="Tahoma" w:cs="Tahoma"/>
          <w:sz w:val="20"/>
          <w:szCs w:val="20"/>
          <w:rtl/>
        </w:rPr>
        <w:br/>
      </w:r>
      <w:r>
        <w:rPr>
          <w:rFonts w:ascii="Tahoma" w:hAnsi="Tahoma" w:cs="Tahoma"/>
          <w:sz w:val="20"/>
          <w:szCs w:val="20"/>
        </w:rPr>
        <w:t>HKLM\Software\Policies\Microsoft\</w:t>
      </w:r>
      <w:proofErr w:type="spellStart"/>
      <w:r>
        <w:rPr>
          <w:rFonts w:ascii="Tahoma" w:hAnsi="Tahoma" w:cs="Tahoma"/>
          <w:sz w:val="20"/>
          <w:szCs w:val="20"/>
        </w:rPr>
        <w:t>Winodws</w:t>
      </w:r>
      <w:proofErr w:type="spellEnd"/>
      <w:r>
        <w:rPr>
          <w:rFonts w:ascii="Tahoma" w:hAnsi="Tahoma" w:cs="Tahoma"/>
          <w:sz w:val="20"/>
          <w:szCs w:val="20"/>
        </w:rPr>
        <w:t>\</w:t>
      </w:r>
      <w:proofErr w:type="spellStart"/>
      <w:r>
        <w:rPr>
          <w:rFonts w:ascii="Tahoma" w:hAnsi="Tahoma" w:cs="Tahoma"/>
          <w:sz w:val="20"/>
          <w:szCs w:val="20"/>
        </w:rPr>
        <w:t>AppPrivacy</w:t>
      </w:r>
      <w:proofErr w:type="spellEnd"/>
    </w:p>
    <w:sectPr w:rsidR="00D451E7" w:rsidRPr="0007486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amir Yehuda" w:date="2021-02-17T18:03:00Z" w:initials="TY">
    <w:p w14:paraId="4F471587" w14:textId="590051E8" w:rsidR="00F81FB8" w:rsidRDefault="00F81FB8">
      <w:pPr>
        <w:pStyle w:val="CommentText"/>
        <w:rPr>
          <w:rtl/>
        </w:rPr>
      </w:pPr>
      <w:r>
        <w:rPr>
          <w:rStyle w:val="CommentReference"/>
        </w:rPr>
        <w:annotationRef/>
      </w:r>
      <w:r>
        <w:rPr>
          <w:rFonts w:hint="cs"/>
          <w:rtl/>
        </w:rPr>
        <w:t>דורש ניסוח מחדש</w:t>
      </w:r>
    </w:p>
  </w:comment>
  <w:comment w:id="7" w:author="Yarden Hai" w:date="2021-02-22T11:32:00Z" w:initials="YH">
    <w:p w14:paraId="4EDBE5E1" w14:textId="00E53059" w:rsidR="00F81FB8" w:rsidRDefault="00F81FB8">
      <w:pPr>
        <w:pStyle w:val="CommentText"/>
      </w:pPr>
      <w:r>
        <w:rPr>
          <w:rStyle w:val="CommentReference"/>
        </w:rPr>
        <w:annotationRef/>
      </w:r>
      <w:r>
        <w:rPr>
          <w:rFonts w:hint="cs"/>
          <w:rtl/>
        </w:rPr>
        <w:t>עשיתי את המיטב.</w:t>
      </w:r>
    </w:p>
  </w:comment>
  <w:comment w:id="10" w:author="Tamir Yehuda" w:date="2021-02-17T18:08:00Z" w:initials="TY">
    <w:p w14:paraId="75D9E0C4" w14:textId="290366EA" w:rsidR="00F81FB8" w:rsidRDefault="00F81FB8">
      <w:pPr>
        <w:pStyle w:val="CommentText"/>
        <w:rPr>
          <w:rtl/>
        </w:rPr>
      </w:pPr>
      <w:r>
        <w:rPr>
          <w:rStyle w:val="CommentReference"/>
        </w:rPr>
        <w:annotationRef/>
      </w:r>
      <w:r>
        <w:rPr>
          <w:rFonts w:hint="cs"/>
          <w:rtl/>
        </w:rPr>
        <w:t>לדעתי המונח העברי ייצור יותר בלבול לבחירתך</w:t>
      </w:r>
    </w:p>
  </w:comment>
  <w:comment w:id="11" w:author="Yarden Hai" w:date="2021-02-22T11:33:00Z" w:initials="YH">
    <w:p w14:paraId="7FBE5438" w14:textId="610DF2D4" w:rsidR="00F81FB8" w:rsidRDefault="00F81FB8">
      <w:pPr>
        <w:pStyle w:val="CommentText"/>
        <w:rPr>
          <w:rtl/>
        </w:rPr>
      </w:pPr>
      <w:r>
        <w:rPr>
          <w:rStyle w:val="CommentReference"/>
        </w:rPr>
        <w:annotationRef/>
      </w:r>
      <w:r>
        <w:rPr>
          <w:rFonts w:hint="cs"/>
          <w:rtl/>
        </w:rPr>
        <w:t xml:space="preserve">מקבלת, יש גם </w:t>
      </w:r>
      <w:r>
        <w:t>Event logs</w:t>
      </w:r>
      <w:r>
        <w:rPr>
          <w:rFonts w:hint="cs"/>
          <w:rtl/>
        </w:rPr>
        <w:t>, אולי שווה לאחד ביניהם.</w:t>
      </w:r>
    </w:p>
  </w:comment>
  <w:comment w:id="17" w:author="Yarden Hai" w:date="2021-02-15T16:48:00Z" w:initials="YH">
    <w:p w14:paraId="3AF630FA" w14:textId="6FE73B86" w:rsidR="00F81FB8" w:rsidRDefault="00F81FB8">
      <w:pPr>
        <w:pStyle w:val="CommentText"/>
      </w:pPr>
      <w:r>
        <w:rPr>
          <w:rStyle w:val="CommentReference"/>
        </w:rPr>
        <w:annotationRef/>
      </w:r>
      <w:r>
        <w:rPr>
          <w:rStyle w:val="CommentReference"/>
          <w:rFonts w:hint="cs"/>
          <w:rtl/>
        </w:rPr>
        <w:t>כל אחד משנה על פי הקטגוריות הרלוונטיות אליו</w:t>
      </w:r>
    </w:p>
  </w:comment>
  <w:comment w:id="20" w:author="Itay Steingold" w:date="2021-02-18T17:25:00Z" w:initials="IS">
    <w:p w14:paraId="7E1C0E5B" w14:textId="737B6544" w:rsidR="00F81FB8" w:rsidRDefault="00F81FB8">
      <w:pPr>
        <w:pStyle w:val="CommentText"/>
      </w:pPr>
      <w:r>
        <w:rPr>
          <w:rStyle w:val="CommentReference"/>
        </w:rPr>
        <w:annotationRef/>
      </w:r>
      <w:r>
        <w:rPr>
          <w:rFonts w:hint="cs"/>
          <w:rtl/>
        </w:rPr>
        <w:t>לנהל מה?</w:t>
      </w:r>
    </w:p>
  </w:comment>
  <w:comment w:id="21" w:author="Yarden Hai" w:date="2021-02-22T11:35:00Z" w:initials="YH">
    <w:p w14:paraId="649BC97C" w14:textId="7800EA2E" w:rsidR="00F81FB8" w:rsidRDefault="00F81FB8">
      <w:pPr>
        <w:pStyle w:val="CommentText"/>
      </w:pPr>
      <w:r>
        <w:rPr>
          <w:rStyle w:val="CommentReference"/>
        </w:rPr>
        <w:annotationRef/>
      </w:r>
      <w:r>
        <w:rPr>
          <w:rFonts w:hint="cs"/>
          <w:rtl/>
        </w:rPr>
        <w:t>ניסחתי מחדש.</w:t>
      </w:r>
    </w:p>
  </w:comment>
  <w:comment w:id="24" w:author="Itay Steingold" w:date="2021-02-18T17:27:00Z" w:initials="IS">
    <w:p w14:paraId="224A9F8B" w14:textId="3D4FCBED" w:rsidR="00F81FB8" w:rsidRDefault="00F81FB8" w:rsidP="00871813">
      <w:pPr>
        <w:pStyle w:val="CommentText"/>
        <w:rPr>
          <w:rtl/>
        </w:rPr>
      </w:pPr>
      <w:r>
        <w:rPr>
          <w:rStyle w:val="CommentReference"/>
        </w:rPr>
        <w:annotationRef/>
      </w:r>
      <w:r>
        <w:rPr>
          <w:rFonts w:hint="cs"/>
          <w:rtl/>
        </w:rPr>
        <w:t xml:space="preserve">לא ברור מה זה "במעטפת" </w:t>
      </w:r>
    </w:p>
  </w:comment>
  <w:comment w:id="25" w:author="Yarden Hai" w:date="2021-02-22T11:36:00Z" w:initials="YH">
    <w:p w14:paraId="389EA53D" w14:textId="4DEFFABE" w:rsidR="00F81FB8" w:rsidRDefault="00F81FB8">
      <w:pPr>
        <w:pStyle w:val="CommentText"/>
      </w:pPr>
      <w:r>
        <w:rPr>
          <w:rStyle w:val="CommentReference"/>
        </w:rPr>
        <w:annotationRef/>
      </w:r>
      <w:r>
        <w:rPr>
          <w:rFonts w:hint="cs"/>
          <w:rtl/>
        </w:rPr>
        <w:t>ירדה המילה</w:t>
      </w:r>
    </w:p>
  </w:comment>
  <w:comment w:id="28" w:author="Itay Steingold" w:date="2021-02-18T17:30:00Z" w:initials="IS">
    <w:p w14:paraId="47E2A32C" w14:textId="0BC64183" w:rsidR="00F81FB8" w:rsidRDefault="00F81FB8">
      <w:pPr>
        <w:pStyle w:val="CommentText"/>
        <w:rPr>
          <w:rtl/>
        </w:rPr>
      </w:pPr>
      <w:r>
        <w:rPr>
          <w:rStyle w:val="CommentReference"/>
        </w:rPr>
        <w:annotationRef/>
      </w:r>
      <w:r>
        <w:rPr>
          <w:rFonts w:hint="cs"/>
          <w:rtl/>
        </w:rPr>
        <w:t xml:space="preserve">קצת </w:t>
      </w:r>
      <w:r>
        <w:t>Out of the blue</w:t>
      </w:r>
      <w:r>
        <w:rPr>
          <w:rFonts w:hint="cs"/>
          <w:rtl/>
        </w:rPr>
        <w:t xml:space="preserve">, צריך קצת להרחיב בהסבר כמו שעשית באחרים..."ההגדרה </w:t>
      </w:r>
      <w:r>
        <w:t>turn of bla bla bla</w:t>
      </w:r>
      <w:r>
        <w:rPr>
          <w:rFonts w:hint="cs"/>
        </w:rPr>
        <w:t xml:space="preserve"> </w:t>
      </w:r>
      <w:r>
        <w:rPr>
          <w:rFonts w:hint="cs"/>
          <w:rtl/>
        </w:rPr>
        <w:t xml:space="preserve"> אחראית לכך ש..."</w:t>
      </w:r>
    </w:p>
  </w:comment>
  <w:comment w:id="29" w:author="Yarden Hai" w:date="2021-02-22T11:38:00Z" w:initials="YH">
    <w:p w14:paraId="19D0651C" w14:textId="73D91DF8" w:rsidR="00F81FB8" w:rsidRDefault="00F81FB8">
      <w:pPr>
        <w:pStyle w:val="CommentText"/>
      </w:pPr>
      <w:r>
        <w:rPr>
          <w:rStyle w:val="CommentReference"/>
        </w:rPr>
        <w:annotationRef/>
      </w:r>
      <w:r>
        <w:rPr>
          <w:rFonts w:hint="cs"/>
          <w:rtl/>
        </w:rPr>
        <w:t>צודק, בוצע</w:t>
      </w:r>
    </w:p>
  </w:comment>
  <w:comment w:id="30" w:author="Itay Steingold" w:date="2021-02-18T17:33:00Z" w:initials="IS">
    <w:p w14:paraId="15E3A9C4" w14:textId="01FC3BB5" w:rsidR="00F81FB8" w:rsidRDefault="00F81FB8">
      <w:pPr>
        <w:pStyle w:val="CommentText"/>
      </w:pPr>
      <w:r>
        <w:rPr>
          <w:rStyle w:val="CommentReference"/>
        </w:rPr>
        <w:annotationRef/>
      </w:r>
      <w:r>
        <w:rPr>
          <w:rFonts w:hint="cs"/>
          <w:rtl/>
        </w:rPr>
        <w:t>עושה רושם שהשימוש במילה "משימה" פה לא נכון...מה המילה המקורית בה נעשה שימוש באנגלית? תעזרי בי.</w:t>
      </w:r>
    </w:p>
  </w:comment>
  <w:comment w:id="31" w:author="Yarden Hai" w:date="2021-02-22T11:40:00Z" w:initials="YH">
    <w:p w14:paraId="68BA7C0B" w14:textId="3F660722" w:rsidR="00F81FB8" w:rsidRDefault="00F81FB8">
      <w:pPr>
        <w:pStyle w:val="CommentText"/>
      </w:pPr>
      <w:r>
        <w:rPr>
          <w:rStyle w:val="CommentReference"/>
        </w:rPr>
        <w:annotationRef/>
      </w:r>
      <w:r>
        <w:rPr>
          <w:rFonts w:hint="cs"/>
          <w:rtl/>
        </w:rPr>
        <w:t>מתכוונים פה ל-</w:t>
      </w:r>
      <w:r>
        <w:t>task</w:t>
      </w:r>
      <w:r>
        <w:rPr>
          <w:rFonts w:hint="cs"/>
          <w:rtl/>
        </w:rPr>
        <w:t>, לא יודעת איך לתרגם את זה אחרת</w:t>
      </w:r>
    </w:p>
  </w:comment>
  <w:comment w:id="32" w:author="Itay Steingold" w:date="2021-02-18T17:35:00Z" w:initials="IS">
    <w:p w14:paraId="2816C6D9" w14:textId="77777777" w:rsidR="00F81FB8" w:rsidRDefault="00F81FB8" w:rsidP="00D1012A">
      <w:pPr>
        <w:pStyle w:val="CommentText"/>
      </w:pPr>
      <w:r>
        <w:rPr>
          <w:rStyle w:val="CommentReference"/>
        </w:rPr>
        <w:annotationRef/>
      </w:r>
      <w:r>
        <w:rPr>
          <w:rStyle w:val="CommentReference"/>
        </w:rPr>
        <w:annotationRef/>
      </w:r>
      <w:r>
        <w:rPr>
          <w:rFonts w:hint="cs"/>
          <w:rtl/>
        </w:rPr>
        <w:t>לא הסברת מה הסיכון.</w:t>
      </w:r>
    </w:p>
    <w:p w14:paraId="426C8DD7" w14:textId="0CD73FC9" w:rsidR="00F81FB8" w:rsidRPr="00D1012A" w:rsidRDefault="00F81FB8">
      <w:pPr>
        <w:pStyle w:val="CommentText"/>
        <w:rPr>
          <w:b w:val="0"/>
          <w:bCs w:val="0"/>
        </w:rPr>
      </w:pPr>
    </w:p>
  </w:comment>
  <w:comment w:id="33" w:author="Yarden Hai" w:date="2021-02-22T11:42:00Z" w:initials="YH">
    <w:p w14:paraId="6F5FAB05" w14:textId="3940A606" w:rsidR="00F81FB8" w:rsidRDefault="00F81FB8">
      <w:pPr>
        <w:pStyle w:val="CommentText"/>
      </w:pPr>
      <w:r>
        <w:rPr>
          <w:rStyle w:val="CommentReference"/>
        </w:rPr>
        <w:annotationRef/>
      </w:r>
      <w:r>
        <w:rPr>
          <w:rFonts w:hint="cs"/>
          <w:rtl/>
        </w:rPr>
        <w:t xml:space="preserve">הוספתי, זה קצת חרטה אז בוא נזרום עם זה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6" w:author="Itay Steingold" w:date="2021-02-18T17:43:00Z" w:initials="IS">
    <w:p w14:paraId="7C986803" w14:textId="605BA2E1" w:rsidR="00F81FB8" w:rsidRDefault="00F81FB8">
      <w:pPr>
        <w:pStyle w:val="CommentText"/>
      </w:pPr>
      <w:r>
        <w:rPr>
          <w:rStyle w:val="CommentReference"/>
        </w:rPr>
        <w:annotationRef/>
      </w:r>
      <w:r>
        <w:rPr>
          <w:rFonts w:hint="cs"/>
          <w:rtl/>
        </w:rPr>
        <w:t>קצת לא ברור מה הפואטנה.</w:t>
      </w:r>
    </w:p>
  </w:comment>
  <w:comment w:id="43" w:author="Itay Steingold" w:date="2021-02-18T17:53:00Z" w:initials="IS">
    <w:p w14:paraId="25BA0C72" w14:textId="766596C3" w:rsidR="00F81FB8" w:rsidRDefault="00F81FB8">
      <w:pPr>
        <w:pStyle w:val="CommentText"/>
      </w:pPr>
      <w:r>
        <w:rPr>
          <w:rStyle w:val="CommentReference"/>
        </w:rPr>
        <w:annotationRef/>
      </w:r>
      <w:r>
        <w:rPr>
          <w:rFonts w:hint="cs"/>
          <w:rtl/>
        </w:rPr>
        <w:t>יש פה רווח מוזר בין השורה השנייה לשלישית</w:t>
      </w:r>
    </w:p>
  </w:comment>
  <w:comment w:id="44" w:author="Yarden Hai" w:date="2021-02-22T11:46:00Z" w:initials="YH">
    <w:p w14:paraId="550D180E" w14:textId="67F64E48" w:rsidR="00F81FB8" w:rsidRDefault="00F81FB8">
      <w:pPr>
        <w:pStyle w:val="CommentText"/>
      </w:pPr>
      <w:r>
        <w:rPr>
          <w:rStyle w:val="CommentReference"/>
        </w:rPr>
        <w:annotationRef/>
      </w:r>
      <w:r>
        <w:rPr>
          <w:rStyle w:val="CommentReference"/>
          <w:rFonts w:hint="cs"/>
          <w:rtl/>
        </w:rPr>
        <w:t>ניסיתי לסדר את כל עניין הרווחים אבל לא הצלחתי, כרגע זה פחות קריטי אבל אתשדל לשבת על זה</w:t>
      </w:r>
    </w:p>
  </w:comment>
  <w:comment w:id="45" w:author="Itay Steingold" w:date="2021-02-18T17:55:00Z" w:initials="IS">
    <w:p w14:paraId="3255BEE9" w14:textId="0062833D" w:rsidR="00F81FB8" w:rsidRDefault="00F81FB8">
      <w:pPr>
        <w:pStyle w:val="CommentText"/>
      </w:pPr>
      <w:r>
        <w:rPr>
          <w:rStyle w:val="CommentReference"/>
        </w:rPr>
        <w:annotationRef/>
      </w:r>
      <w:r>
        <w:rPr>
          <w:rFonts w:hint="cs"/>
          <w:rtl/>
        </w:rPr>
        <w:t>מה זה?</w:t>
      </w:r>
    </w:p>
  </w:comment>
  <w:comment w:id="46" w:author="Itay Steingold" w:date="2021-02-18T17:56:00Z" w:initials="IS">
    <w:p w14:paraId="1247E7D6" w14:textId="6BEEBF79" w:rsidR="00F81FB8" w:rsidRDefault="00F81FB8">
      <w:pPr>
        <w:pStyle w:val="CommentText"/>
      </w:pPr>
      <w:r>
        <w:rPr>
          <w:rStyle w:val="CommentReference"/>
        </w:rPr>
        <w:annotationRef/>
      </w:r>
      <w:r>
        <w:rPr>
          <w:rFonts w:hint="cs"/>
          <w:rtl/>
        </w:rPr>
        <w:t>?</w:t>
      </w:r>
    </w:p>
  </w:comment>
  <w:comment w:id="47" w:author="Yarden Hai" w:date="2021-02-22T11:47:00Z" w:initials="YH">
    <w:p w14:paraId="78DD5373" w14:textId="03E51C80" w:rsidR="00F81FB8" w:rsidRDefault="00F81FB8">
      <w:pPr>
        <w:pStyle w:val="CommentText"/>
      </w:pPr>
      <w:r>
        <w:rPr>
          <w:rStyle w:val="CommentReference"/>
        </w:rPr>
        <w:annotationRef/>
      </w:r>
      <w:r>
        <w:rPr>
          <w:rFonts w:hint="cs"/>
          <w:rtl/>
        </w:rPr>
        <w:t>גם למעלה תיקנתי, הכל פה מדבר על הסלמת הרשאות, שימוש בהרשאות אדמין וכו</w:t>
      </w:r>
    </w:p>
  </w:comment>
  <w:comment w:id="64" w:author="Yarden Hai" w:date="2021-02-22T11:48:00Z" w:initials="YH">
    <w:p w14:paraId="47DF002F" w14:textId="6EA0416C" w:rsidR="00F81FB8" w:rsidRDefault="00F81FB8">
      <w:pPr>
        <w:pStyle w:val="CommentText"/>
      </w:pPr>
      <w:r>
        <w:rPr>
          <w:rStyle w:val="CommentReference"/>
        </w:rPr>
        <w:annotationRef/>
      </w:r>
      <w:r>
        <w:rPr>
          <w:rFonts w:hint="cs"/>
          <w:rtl/>
        </w:rPr>
        <w:t>השארתי רק גליוי, בלי ותצורה</w:t>
      </w:r>
    </w:p>
  </w:comment>
  <w:comment w:id="65" w:author="Itay Steingold" w:date="2021-02-18T18:15:00Z" w:initials="IS">
    <w:p w14:paraId="256F5E85" w14:textId="51CFBDA2" w:rsidR="00F81FB8" w:rsidRDefault="00F81FB8">
      <w:pPr>
        <w:pStyle w:val="CommentText"/>
      </w:pPr>
      <w:r>
        <w:rPr>
          <w:rStyle w:val="CommentReference"/>
        </w:rPr>
        <w:annotationRef/>
      </w:r>
      <w:r>
        <w:rPr>
          <w:rFonts w:hint="cs"/>
          <w:rtl/>
        </w:rPr>
        <w:t>והגדרת תצורה ?</w:t>
      </w:r>
    </w:p>
  </w:comment>
  <w:comment w:id="68" w:author="Itay Steingold" w:date="2021-02-18T18:19:00Z" w:initials="IS">
    <w:p w14:paraId="55DD5990" w14:textId="7C25AF5F" w:rsidR="00F81FB8" w:rsidRDefault="00F81FB8">
      <w:pPr>
        <w:pStyle w:val="CommentText"/>
      </w:pPr>
      <w:r>
        <w:rPr>
          <w:rStyle w:val="CommentReference"/>
        </w:rPr>
        <w:annotationRef/>
      </w:r>
      <w:r>
        <w:rPr>
          <w:rFonts w:hint="cs"/>
          <w:rtl/>
        </w:rPr>
        <w:t>לא ברור</w:t>
      </w:r>
    </w:p>
  </w:comment>
  <w:comment w:id="69" w:author="Yarden Hai" w:date="2021-02-22T11:50:00Z" w:initials="YH">
    <w:p w14:paraId="5DB15570" w14:textId="5102575A" w:rsidR="00F81FB8" w:rsidRDefault="00F81FB8">
      <w:pPr>
        <w:pStyle w:val="CommentText"/>
      </w:pPr>
      <w:r>
        <w:rPr>
          <w:rStyle w:val="CommentReference"/>
        </w:rPr>
        <w:annotationRef/>
      </w:r>
      <w:r>
        <w:rPr>
          <w:rFonts w:hint="cs"/>
          <w:rtl/>
        </w:rPr>
        <w:t>תוקן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471587" w15:done="0"/>
  <w15:commentEx w15:paraId="4EDBE5E1" w15:paraIdParent="4F471587" w15:done="0"/>
  <w15:commentEx w15:paraId="75D9E0C4" w15:done="0"/>
  <w15:commentEx w15:paraId="7FBE5438" w15:paraIdParent="75D9E0C4" w15:done="0"/>
  <w15:commentEx w15:paraId="3AF630FA" w15:done="0"/>
  <w15:commentEx w15:paraId="7E1C0E5B" w15:done="0"/>
  <w15:commentEx w15:paraId="649BC97C" w15:paraIdParent="7E1C0E5B" w15:done="0"/>
  <w15:commentEx w15:paraId="224A9F8B" w15:done="0"/>
  <w15:commentEx w15:paraId="389EA53D" w15:paraIdParent="224A9F8B" w15:done="0"/>
  <w15:commentEx w15:paraId="47E2A32C" w15:done="0"/>
  <w15:commentEx w15:paraId="19D0651C" w15:paraIdParent="47E2A32C" w15:done="0"/>
  <w15:commentEx w15:paraId="15E3A9C4" w15:done="0"/>
  <w15:commentEx w15:paraId="68BA7C0B" w15:paraIdParent="15E3A9C4" w15:done="0"/>
  <w15:commentEx w15:paraId="426C8DD7" w15:done="0"/>
  <w15:commentEx w15:paraId="6F5FAB05" w15:paraIdParent="426C8DD7" w15:done="0"/>
  <w15:commentEx w15:paraId="7C986803" w15:done="0"/>
  <w15:commentEx w15:paraId="25BA0C72" w15:done="0"/>
  <w15:commentEx w15:paraId="550D180E" w15:paraIdParent="25BA0C72" w15:done="0"/>
  <w15:commentEx w15:paraId="3255BEE9" w15:done="0"/>
  <w15:commentEx w15:paraId="1247E7D6" w15:done="0"/>
  <w15:commentEx w15:paraId="78DD5373" w15:paraIdParent="1247E7D6" w15:done="0"/>
  <w15:commentEx w15:paraId="47DF002F" w15:done="0"/>
  <w15:commentEx w15:paraId="256F5E85" w15:done="0"/>
  <w15:commentEx w15:paraId="55DD5990" w15:done="0"/>
  <w15:commentEx w15:paraId="5DB15570" w15:paraIdParent="55DD59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D7D8F9" w16cex:dateUtc="2021-02-17T16:03:00Z"/>
  <w16cex:commentExtensible w16cex:durableId="23DE14D7" w16cex:dateUtc="2021-02-22T09:32:00Z"/>
  <w16cex:commentExtensible w16cex:durableId="23D7DA11" w16cex:dateUtc="2021-02-17T16:08:00Z"/>
  <w16cex:commentExtensible w16cex:durableId="23DE14FE" w16cex:dateUtc="2021-02-22T09:33:00Z"/>
  <w16cex:commentExtensible w16cex:durableId="23D52479" w16cex:dateUtc="2021-02-15T14:48:00Z"/>
  <w16cex:commentExtensible w16cex:durableId="23D9217B" w16cex:dateUtc="2021-02-18T15:25:00Z"/>
  <w16cex:commentExtensible w16cex:durableId="23DE1589" w16cex:dateUtc="2021-02-22T09:35:00Z"/>
  <w16cex:commentExtensible w16cex:durableId="23D921F0" w16cex:dateUtc="2021-02-18T15:27:00Z"/>
  <w16cex:commentExtensible w16cex:durableId="23DE15C7" w16cex:dateUtc="2021-02-22T09:36:00Z"/>
  <w16cex:commentExtensible w16cex:durableId="23D922AC" w16cex:dateUtc="2021-02-18T15:30:00Z"/>
  <w16cex:commentExtensible w16cex:durableId="23DE1631" w16cex:dateUtc="2021-02-22T09:38:00Z"/>
  <w16cex:commentExtensible w16cex:durableId="23D92375" w16cex:dateUtc="2021-02-18T15:33:00Z"/>
  <w16cex:commentExtensible w16cex:durableId="23DE16A7" w16cex:dateUtc="2021-02-22T09:40:00Z"/>
  <w16cex:commentExtensible w16cex:durableId="23D923E1" w16cex:dateUtc="2021-02-18T15:35:00Z"/>
  <w16cex:commentExtensible w16cex:durableId="23DE171D" w16cex:dateUtc="2021-02-22T09:42:00Z"/>
  <w16cex:commentExtensible w16cex:durableId="23D925D9" w16cex:dateUtc="2021-02-18T15:43:00Z"/>
  <w16cex:commentExtensible w16cex:durableId="23D92835" w16cex:dateUtc="2021-02-18T15:53:00Z"/>
  <w16cex:commentExtensible w16cex:durableId="23DE181B" w16cex:dateUtc="2021-02-22T09:46:00Z"/>
  <w16cex:commentExtensible w16cex:durableId="23D9289E" w16cex:dateUtc="2021-02-18T15:55:00Z"/>
  <w16cex:commentExtensible w16cex:durableId="23D928E1" w16cex:dateUtc="2021-02-18T15:56:00Z"/>
  <w16cex:commentExtensible w16cex:durableId="23DE186A" w16cex:dateUtc="2021-02-22T09:47:00Z"/>
  <w16cex:commentExtensible w16cex:durableId="23DE18A9" w16cex:dateUtc="2021-02-22T09:48:00Z"/>
  <w16cex:commentExtensible w16cex:durableId="23D92D45" w16cex:dateUtc="2021-02-18T16:15:00Z"/>
  <w16cex:commentExtensible w16cex:durableId="23D92E2A" w16cex:dateUtc="2021-02-18T16:19:00Z"/>
  <w16cex:commentExtensible w16cex:durableId="23DE1901" w16cex:dateUtc="2021-02-22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471587" w16cid:durableId="23D7D8F9"/>
  <w16cid:commentId w16cid:paraId="4EDBE5E1" w16cid:durableId="23DE14D7"/>
  <w16cid:commentId w16cid:paraId="75D9E0C4" w16cid:durableId="23D7DA11"/>
  <w16cid:commentId w16cid:paraId="7FBE5438" w16cid:durableId="23DE14FE"/>
  <w16cid:commentId w16cid:paraId="3AF630FA" w16cid:durableId="23D52479"/>
  <w16cid:commentId w16cid:paraId="7E1C0E5B" w16cid:durableId="23D9217B"/>
  <w16cid:commentId w16cid:paraId="649BC97C" w16cid:durableId="23DE1589"/>
  <w16cid:commentId w16cid:paraId="224A9F8B" w16cid:durableId="23D921F0"/>
  <w16cid:commentId w16cid:paraId="389EA53D" w16cid:durableId="23DE15C7"/>
  <w16cid:commentId w16cid:paraId="47E2A32C" w16cid:durableId="23D922AC"/>
  <w16cid:commentId w16cid:paraId="19D0651C" w16cid:durableId="23DE1631"/>
  <w16cid:commentId w16cid:paraId="15E3A9C4" w16cid:durableId="23D92375"/>
  <w16cid:commentId w16cid:paraId="68BA7C0B" w16cid:durableId="23DE16A7"/>
  <w16cid:commentId w16cid:paraId="426C8DD7" w16cid:durableId="23D923E1"/>
  <w16cid:commentId w16cid:paraId="6F5FAB05" w16cid:durableId="23DE171D"/>
  <w16cid:commentId w16cid:paraId="7C986803" w16cid:durableId="23D925D9"/>
  <w16cid:commentId w16cid:paraId="25BA0C72" w16cid:durableId="23D92835"/>
  <w16cid:commentId w16cid:paraId="550D180E" w16cid:durableId="23DE181B"/>
  <w16cid:commentId w16cid:paraId="3255BEE9" w16cid:durableId="23D9289E"/>
  <w16cid:commentId w16cid:paraId="1247E7D6" w16cid:durableId="23D928E1"/>
  <w16cid:commentId w16cid:paraId="78DD5373" w16cid:durableId="23DE186A"/>
  <w16cid:commentId w16cid:paraId="47DF002F" w16cid:durableId="23DE18A9"/>
  <w16cid:commentId w16cid:paraId="256F5E85" w16cid:durableId="23D92D45"/>
  <w16cid:commentId w16cid:paraId="55DD5990" w16cid:durableId="23D92E2A"/>
  <w16cid:commentId w16cid:paraId="5DB15570" w16cid:durableId="23DE1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78C7" w14:textId="77777777" w:rsidR="001B40FF" w:rsidRDefault="001B40FF">
      <w:pPr>
        <w:spacing w:after="0" w:line="240" w:lineRule="auto"/>
      </w:pPr>
      <w:r>
        <w:separator/>
      </w:r>
    </w:p>
  </w:endnote>
  <w:endnote w:type="continuationSeparator" w:id="0">
    <w:p w14:paraId="3C91E383" w14:textId="77777777" w:rsidR="001B40FF" w:rsidRDefault="001B40FF">
      <w:pPr>
        <w:spacing w:after="0" w:line="240" w:lineRule="auto"/>
      </w:pPr>
      <w:r>
        <w:continuationSeparator/>
      </w:r>
    </w:p>
  </w:endnote>
  <w:endnote w:type="continuationNotice" w:id="1">
    <w:p w14:paraId="681D59D4" w14:textId="77777777" w:rsidR="001B40FF" w:rsidRDefault="001B40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9956" w14:textId="77777777" w:rsidR="001B40FF" w:rsidRDefault="001B40FF">
      <w:pPr>
        <w:spacing w:after="0" w:line="240" w:lineRule="auto"/>
      </w:pPr>
      <w:r>
        <w:separator/>
      </w:r>
    </w:p>
  </w:footnote>
  <w:footnote w:type="continuationSeparator" w:id="0">
    <w:p w14:paraId="3999E8AC" w14:textId="77777777" w:rsidR="001B40FF" w:rsidRDefault="001B40FF">
      <w:pPr>
        <w:spacing w:after="0" w:line="240" w:lineRule="auto"/>
      </w:pPr>
      <w:r>
        <w:continuationSeparator/>
      </w:r>
    </w:p>
  </w:footnote>
  <w:footnote w:type="continuationNotice" w:id="1">
    <w:p w14:paraId="26A46274" w14:textId="77777777" w:rsidR="001B40FF" w:rsidRDefault="001B40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A4E1" w14:textId="77777777" w:rsidR="00F81FB8" w:rsidRDefault="00F81FB8">
    <w:pPr>
      <w:pStyle w:val="Header"/>
    </w:pPr>
    <w:r>
      <w:rPr>
        <w:noProof/>
      </w:rPr>
      <w:drawing>
        <wp:anchor distT="0" distB="0" distL="114300" distR="114300" simplePos="0" relativeHeight="251658240" behindDoc="1" locked="0" layoutInCell="1" allowOverlap="1" wp14:anchorId="01092E00" wp14:editId="58366E1F">
          <wp:simplePos x="0" y="0"/>
          <wp:positionH relativeFrom="margin">
            <wp:align>center</wp:align>
          </wp:positionH>
          <wp:positionV relativeFrom="paragraph">
            <wp:posOffset>-429920</wp:posOffset>
          </wp:positionV>
          <wp:extent cx="7533495" cy="1065505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png"/>
                  <pic:cNvPicPr/>
                </pic:nvPicPr>
                <pic:blipFill>
                  <a:blip r:embed="rId1"/>
                  <a:stretch>
                    <a:fillRect/>
                  </a:stretch>
                </pic:blipFill>
                <pic:spPr>
                  <a:xfrm>
                    <a:off x="0" y="0"/>
                    <a:ext cx="7533495" cy="106550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A8F"/>
    <w:multiLevelType w:val="hybridMultilevel"/>
    <w:tmpl w:val="C950BCD8"/>
    <w:lvl w:ilvl="0" w:tplc="20000003">
      <w:start w:val="1"/>
      <w:numFmt w:val="bullet"/>
      <w:lvlText w:val="o"/>
      <w:lvlJc w:val="left"/>
      <w:pPr>
        <w:ind w:left="785" w:hanging="360"/>
      </w:pPr>
      <w:rPr>
        <w:rFonts w:ascii="Courier New" w:hAnsi="Courier New" w:cs="Courier New"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1" w15:restartNumberingAfterBreak="0">
    <w:nsid w:val="046D6B8B"/>
    <w:multiLevelType w:val="hybridMultilevel"/>
    <w:tmpl w:val="DF5C6626"/>
    <w:lvl w:ilvl="0" w:tplc="D118272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4927FC0"/>
    <w:multiLevelType w:val="hybridMultilevel"/>
    <w:tmpl w:val="0B286452"/>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5320AAB"/>
    <w:multiLevelType w:val="hybridMultilevel"/>
    <w:tmpl w:val="DEDC4700"/>
    <w:lvl w:ilvl="0" w:tplc="2000000D">
      <w:start w:val="1"/>
      <w:numFmt w:val="bullet"/>
      <w:lvlText w:val=""/>
      <w:lvlJc w:val="left"/>
      <w:pPr>
        <w:ind w:left="360" w:hanging="360"/>
      </w:pPr>
      <w:rPr>
        <w:rFonts w:ascii="Wingdings" w:hAnsi="Wingdings" w:hint="default"/>
        <w:b w:val="0"/>
        <w:bCs/>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4" w15:restartNumberingAfterBreak="0">
    <w:nsid w:val="06807DE2"/>
    <w:multiLevelType w:val="hybridMultilevel"/>
    <w:tmpl w:val="F4F4ED16"/>
    <w:lvl w:ilvl="0" w:tplc="C276E468">
      <w:start w:val="1"/>
      <w:numFmt w:val="decimal"/>
      <w:lvlText w:val="%1."/>
      <w:lvlJc w:val="left"/>
      <w:pPr>
        <w:ind w:left="302" w:hanging="360"/>
      </w:pPr>
      <w:rPr>
        <w:rFonts w:hint="default"/>
      </w:rPr>
    </w:lvl>
    <w:lvl w:ilvl="1" w:tplc="20000019" w:tentative="1">
      <w:start w:val="1"/>
      <w:numFmt w:val="lowerLetter"/>
      <w:lvlText w:val="%2."/>
      <w:lvlJc w:val="left"/>
      <w:pPr>
        <w:ind w:left="1022" w:hanging="360"/>
      </w:pPr>
    </w:lvl>
    <w:lvl w:ilvl="2" w:tplc="2000001B" w:tentative="1">
      <w:start w:val="1"/>
      <w:numFmt w:val="lowerRoman"/>
      <w:lvlText w:val="%3."/>
      <w:lvlJc w:val="right"/>
      <w:pPr>
        <w:ind w:left="1742" w:hanging="180"/>
      </w:pPr>
    </w:lvl>
    <w:lvl w:ilvl="3" w:tplc="2000000F" w:tentative="1">
      <w:start w:val="1"/>
      <w:numFmt w:val="decimal"/>
      <w:lvlText w:val="%4."/>
      <w:lvlJc w:val="left"/>
      <w:pPr>
        <w:ind w:left="2462" w:hanging="360"/>
      </w:pPr>
    </w:lvl>
    <w:lvl w:ilvl="4" w:tplc="20000019" w:tentative="1">
      <w:start w:val="1"/>
      <w:numFmt w:val="lowerLetter"/>
      <w:lvlText w:val="%5."/>
      <w:lvlJc w:val="left"/>
      <w:pPr>
        <w:ind w:left="3182" w:hanging="360"/>
      </w:pPr>
    </w:lvl>
    <w:lvl w:ilvl="5" w:tplc="2000001B" w:tentative="1">
      <w:start w:val="1"/>
      <w:numFmt w:val="lowerRoman"/>
      <w:lvlText w:val="%6."/>
      <w:lvlJc w:val="right"/>
      <w:pPr>
        <w:ind w:left="3902" w:hanging="180"/>
      </w:pPr>
    </w:lvl>
    <w:lvl w:ilvl="6" w:tplc="2000000F" w:tentative="1">
      <w:start w:val="1"/>
      <w:numFmt w:val="decimal"/>
      <w:lvlText w:val="%7."/>
      <w:lvlJc w:val="left"/>
      <w:pPr>
        <w:ind w:left="4622" w:hanging="360"/>
      </w:pPr>
    </w:lvl>
    <w:lvl w:ilvl="7" w:tplc="20000019" w:tentative="1">
      <w:start w:val="1"/>
      <w:numFmt w:val="lowerLetter"/>
      <w:lvlText w:val="%8."/>
      <w:lvlJc w:val="left"/>
      <w:pPr>
        <w:ind w:left="5342" w:hanging="360"/>
      </w:pPr>
    </w:lvl>
    <w:lvl w:ilvl="8" w:tplc="2000001B" w:tentative="1">
      <w:start w:val="1"/>
      <w:numFmt w:val="lowerRoman"/>
      <w:lvlText w:val="%9."/>
      <w:lvlJc w:val="right"/>
      <w:pPr>
        <w:ind w:left="6062" w:hanging="180"/>
      </w:pPr>
    </w:lvl>
  </w:abstractNum>
  <w:abstractNum w:abstractNumId="5" w15:restartNumberingAfterBreak="0">
    <w:nsid w:val="07BE2F8C"/>
    <w:multiLevelType w:val="hybridMultilevel"/>
    <w:tmpl w:val="E3CA6B68"/>
    <w:lvl w:ilvl="0" w:tplc="F4B0AF8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07D2360A"/>
    <w:multiLevelType w:val="hybridMultilevel"/>
    <w:tmpl w:val="4A74D0C0"/>
    <w:lvl w:ilvl="0" w:tplc="67E2C14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87F1716"/>
    <w:multiLevelType w:val="hybridMultilevel"/>
    <w:tmpl w:val="29089A88"/>
    <w:lvl w:ilvl="0" w:tplc="2000000F">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09A82E59"/>
    <w:multiLevelType w:val="hybridMultilevel"/>
    <w:tmpl w:val="5D3AF1B2"/>
    <w:lvl w:ilvl="0" w:tplc="8546529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09DD1C59"/>
    <w:multiLevelType w:val="hybridMultilevel"/>
    <w:tmpl w:val="16AC2324"/>
    <w:lvl w:ilvl="0" w:tplc="862CA810">
      <w:start w:val="1"/>
      <w:numFmt w:val="decimal"/>
      <w:lvlText w:val="%1."/>
      <w:lvlJc w:val="left"/>
      <w:pPr>
        <w:ind w:left="1003" w:hanging="360"/>
      </w:pPr>
      <w:rPr>
        <w:rFonts w:hint="default"/>
      </w:r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0" w15:restartNumberingAfterBreak="0">
    <w:nsid w:val="0BEF0588"/>
    <w:multiLevelType w:val="hybridMultilevel"/>
    <w:tmpl w:val="EF902EC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0E186814"/>
    <w:multiLevelType w:val="hybridMultilevel"/>
    <w:tmpl w:val="31142F2C"/>
    <w:lvl w:ilvl="0" w:tplc="2CD67B7E">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0F265337"/>
    <w:multiLevelType w:val="hybridMultilevel"/>
    <w:tmpl w:val="2CC4B9EE"/>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11395CA4"/>
    <w:multiLevelType w:val="hybridMultilevel"/>
    <w:tmpl w:val="8CA61CC8"/>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1CC713B"/>
    <w:multiLevelType w:val="hybridMultilevel"/>
    <w:tmpl w:val="C0228DCA"/>
    <w:lvl w:ilvl="0" w:tplc="B1B4C62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12370953"/>
    <w:multiLevelType w:val="hybridMultilevel"/>
    <w:tmpl w:val="C1FE9E36"/>
    <w:lvl w:ilvl="0" w:tplc="A97C6B7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12DD6E50"/>
    <w:multiLevelType w:val="hybridMultilevel"/>
    <w:tmpl w:val="00B69AF8"/>
    <w:lvl w:ilvl="0" w:tplc="2612ECF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15422E0C"/>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57A1CEC"/>
    <w:multiLevelType w:val="hybridMultilevel"/>
    <w:tmpl w:val="2CECB890"/>
    <w:lvl w:ilvl="0" w:tplc="A6F8071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16450D39"/>
    <w:multiLevelType w:val="hybridMultilevel"/>
    <w:tmpl w:val="F7CE4786"/>
    <w:lvl w:ilvl="0" w:tplc="536E3AF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1C0E0914"/>
    <w:multiLevelType w:val="hybridMultilevel"/>
    <w:tmpl w:val="A22CF640"/>
    <w:lvl w:ilvl="0" w:tplc="F17CE05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1D1613FD"/>
    <w:multiLevelType w:val="hybridMultilevel"/>
    <w:tmpl w:val="87E4B99C"/>
    <w:lvl w:ilvl="0" w:tplc="EE164AAA">
      <w:start w:val="1"/>
      <w:numFmt w:val="bullet"/>
      <w:pStyle w:val="6Recommendation"/>
      <w:lvlText w:val=""/>
      <w:lvlJc w:val="left"/>
      <w:pPr>
        <w:ind w:left="1800" w:hanging="360"/>
      </w:pPr>
      <w:rPr>
        <w:rFonts w:ascii="Wingdings" w:hAnsi="Wingdings" w:hint="default"/>
        <w:b w:val="0"/>
        <w:bCs/>
        <w:color w:val="auto"/>
      </w:rPr>
    </w:lvl>
    <w:lvl w:ilvl="1" w:tplc="0000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D770738"/>
    <w:multiLevelType w:val="hybridMultilevel"/>
    <w:tmpl w:val="3104B0D0"/>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3" w15:restartNumberingAfterBreak="0">
    <w:nsid w:val="226A660E"/>
    <w:multiLevelType w:val="hybridMultilevel"/>
    <w:tmpl w:val="7D408774"/>
    <w:lvl w:ilvl="0" w:tplc="5630C2CC">
      <w:start w:val="1"/>
      <w:numFmt w:val="decimal"/>
      <w:lvlText w:val="%1."/>
      <w:lvlJc w:val="left"/>
      <w:pPr>
        <w:ind w:left="662" w:hanging="360"/>
      </w:pPr>
      <w:rPr>
        <w:rFonts w:hint="default"/>
      </w:rPr>
    </w:lvl>
    <w:lvl w:ilvl="1" w:tplc="20000019" w:tentative="1">
      <w:start w:val="1"/>
      <w:numFmt w:val="lowerLetter"/>
      <w:lvlText w:val="%2."/>
      <w:lvlJc w:val="left"/>
      <w:pPr>
        <w:ind w:left="1382" w:hanging="360"/>
      </w:pPr>
    </w:lvl>
    <w:lvl w:ilvl="2" w:tplc="2000001B" w:tentative="1">
      <w:start w:val="1"/>
      <w:numFmt w:val="lowerRoman"/>
      <w:lvlText w:val="%3."/>
      <w:lvlJc w:val="right"/>
      <w:pPr>
        <w:ind w:left="2102" w:hanging="180"/>
      </w:pPr>
    </w:lvl>
    <w:lvl w:ilvl="3" w:tplc="2000000F" w:tentative="1">
      <w:start w:val="1"/>
      <w:numFmt w:val="decimal"/>
      <w:lvlText w:val="%4."/>
      <w:lvlJc w:val="left"/>
      <w:pPr>
        <w:ind w:left="2822" w:hanging="360"/>
      </w:pPr>
    </w:lvl>
    <w:lvl w:ilvl="4" w:tplc="20000019" w:tentative="1">
      <w:start w:val="1"/>
      <w:numFmt w:val="lowerLetter"/>
      <w:lvlText w:val="%5."/>
      <w:lvlJc w:val="left"/>
      <w:pPr>
        <w:ind w:left="3542" w:hanging="360"/>
      </w:pPr>
    </w:lvl>
    <w:lvl w:ilvl="5" w:tplc="2000001B" w:tentative="1">
      <w:start w:val="1"/>
      <w:numFmt w:val="lowerRoman"/>
      <w:lvlText w:val="%6."/>
      <w:lvlJc w:val="right"/>
      <w:pPr>
        <w:ind w:left="4262" w:hanging="180"/>
      </w:pPr>
    </w:lvl>
    <w:lvl w:ilvl="6" w:tplc="2000000F" w:tentative="1">
      <w:start w:val="1"/>
      <w:numFmt w:val="decimal"/>
      <w:lvlText w:val="%7."/>
      <w:lvlJc w:val="left"/>
      <w:pPr>
        <w:ind w:left="4982" w:hanging="360"/>
      </w:pPr>
    </w:lvl>
    <w:lvl w:ilvl="7" w:tplc="20000019" w:tentative="1">
      <w:start w:val="1"/>
      <w:numFmt w:val="lowerLetter"/>
      <w:lvlText w:val="%8."/>
      <w:lvlJc w:val="left"/>
      <w:pPr>
        <w:ind w:left="5702" w:hanging="360"/>
      </w:pPr>
    </w:lvl>
    <w:lvl w:ilvl="8" w:tplc="2000001B" w:tentative="1">
      <w:start w:val="1"/>
      <w:numFmt w:val="lowerRoman"/>
      <w:lvlText w:val="%9."/>
      <w:lvlJc w:val="right"/>
      <w:pPr>
        <w:ind w:left="6422" w:hanging="180"/>
      </w:pPr>
    </w:lvl>
  </w:abstractNum>
  <w:abstractNum w:abstractNumId="24" w15:restartNumberingAfterBreak="0">
    <w:nsid w:val="2E7215CD"/>
    <w:multiLevelType w:val="hybridMultilevel"/>
    <w:tmpl w:val="8BAE2748"/>
    <w:lvl w:ilvl="0" w:tplc="80C0BFB8">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5" w15:restartNumberingAfterBreak="0">
    <w:nsid w:val="2FF45A6A"/>
    <w:multiLevelType w:val="hybridMultilevel"/>
    <w:tmpl w:val="9C18C458"/>
    <w:lvl w:ilvl="0" w:tplc="2A2C3AE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31E903DB"/>
    <w:multiLevelType w:val="hybridMultilevel"/>
    <w:tmpl w:val="851017DC"/>
    <w:lvl w:ilvl="0" w:tplc="2000000F">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31F83D1C"/>
    <w:multiLevelType w:val="hybridMultilevel"/>
    <w:tmpl w:val="81B6944A"/>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8" w15:restartNumberingAfterBreak="0">
    <w:nsid w:val="326177AC"/>
    <w:multiLevelType w:val="hybridMultilevel"/>
    <w:tmpl w:val="0F8CD42E"/>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330045DD"/>
    <w:multiLevelType w:val="hybridMultilevel"/>
    <w:tmpl w:val="882808F4"/>
    <w:lvl w:ilvl="0" w:tplc="CAC8CEAA">
      <w:start w:val="1"/>
      <w:numFmt w:val="bullet"/>
      <w:lvlText w:val=""/>
      <w:lvlJc w:val="left"/>
      <w:pPr>
        <w:ind w:left="360" w:hanging="360"/>
      </w:pPr>
      <w:rPr>
        <w:rFonts w:ascii="Wingdings" w:hAnsi="Wingdings" w:hint="default"/>
        <w:b/>
        <w:bCs/>
        <w:color w:val="auto"/>
      </w:rPr>
    </w:lvl>
    <w:lvl w:ilvl="1" w:tplc="20000003" w:tentative="1">
      <w:start w:val="1"/>
      <w:numFmt w:val="bullet"/>
      <w:lvlText w:val="o"/>
      <w:lvlJc w:val="left"/>
      <w:pPr>
        <w:ind w:left="1099" w:hanging="360"/>
      </w:pPr>
      <w:rPr>
        <w:rFonts w:ascii="Courier New" w:hAnsi="Courier New" w:cs="Courier New" w:hint="default"/>
      </w:rPr>
    </w:lvl>
    <w:lvl w:ilvl="2" w:tplc="20000005" w:tentative="1">
      <w:start w:val="1"/>
      <w:numFmt w:val="bullet"/>
      <w:lvlText w:val=""/>
      <w:lvlJc w:val="left"/>
      <w:pPr>
        <w:ind w:left="1819" w:hanging="360"/>
      </w:pPr>
      <w:rPr>
        <w:rFonts w:ascii="Wingdings" w:hAnsi="Wingdings" w:hint="default"/>
      </w:rPr>
    </w:lvl>
    <w:lvl w:ilvl="3" w:tplc="20000001" w:tentative="1">
      <w:start w:val="1"/>
      <w:numFmt w:val="bullet"/>
      <w:lvlText w:val=""/>
      <w:lvlJc w:val="left"/>
      <w:pPr>
        <w:ind w:left="2539" w:hanging="360"/>
      </w:pPr>
      <w:rPr>
        <w:rFonts w:ascii="Symbol" w:hAnsi="Symbol" w:hint="default"/>
      </w:rPr>
    </w:lvl>
    <w:lvl w:ilvl="4" w:tplc="20000003" w:tentative="1">
      <w:start w:val="1"/>
      <w:numFmt w:val="bullet"/>
      <w:lvlText w:val="o"/>
      <w:lvlJc w:val="left"/>
      <w:pPr>
        <w:ind w:left="3259" w:hanging="360"/>
      </w:pPr>
      <w:rPr>
        <w:rFonts w:ascii="Courier New" w:hAnsi="Courier New" w:cs="Courier New" w:hint="default"/>
      </w:rPr>
    </w:lvl>
    <w:lvl w:ilvl="5" w:tplc="20000005" w:tentative="1">
      <w:start w:val="1"/>
      <w:numFmt w:val="bullet"/>
      <w:lvlText w:val=""/>
      <w:lvlJc w:val="left"/>
      <w:pPr>
        <w:ind w:left="3979" w:hanging="360"/>
      </w:pPr>
      <w:rPr>
        <w:rFonts w:ascii="Wingdings" w:hAnsi="Wingdings" w:hint="default"/>
      </w:rPr>
    </w:lvl>
    <w:lvl w:ilvl="6" w:tplc="20000001" w:tentative="1">
      <w:start w:val="1"/>
      <w:numFmt w:val="bullet"/>
      <w:lvlText w:val=""/>
      <w:lvlJc w:val="left"/>
      <w:pPr>
        <w:ind w:left="4699" w:hanging="360"/>
      </w:pPr>
      <w:rPr>
        <w:rFonts w:ascii="Symbol" w:hAnsi="Symbol" w:hint="default"/>
      </w:rPr>
    </w:lvl>
    <w:lvl w:ilvl="7" w:tplc="20000003" w:tentative="1">
      <w:start w:val="1"/>
      <w:numFmt w:val="bullet"/>
      <w:lvlText w:val="o"/>
      <w:lvlJc w:val="left"/>
      <w:pPr>
        <w:ind w:left="5419" w:hanging="360"/>
      </w:pPr>
      <w:rPr>
        <w:rFonts w:ascii="Courier New" w:hAnsi="Courier New" w:cs="Courier New" w:hint="default"/>
      </w:rPr>
    </w:lvl>
    <w:lvl w:ilvl="8" w:tplc="20000005" w:tentative="1">
      <w:start w:val="1"/>
      <w:numFmt w:val="bullet"/>
      <w:lvlText w:val=""/>
      <w:lvlJc w:val="left"/>
      <w:pPr>
        <w:ind w:left="6139" w:hanging="360"/>
      </w:pPr>
      <w:rPr>
        <w:rFonts w:ascii="Wingdings" w:hAnsi="Wingdings" w:hint="default"/>
      </w:rPr>
    </w:lvl>
  </w:abstractNum>
  <w:abstractNum w:abstractNumId="30" w15:restartNumberingAfterBreak="0">
    <w:nsid w:val="35640B7C"/>
    <w:multiLevelType w:val="hybridMultilevel"/>
    <w:tmpl w:val="AAC6F5EA"/>
    <w:lvl w:ilvl="0" w:tplc="9E7C827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37C6572F"/>
    <w:multiLevelType w:val="hybridMultilevel"/>
    <w:tmpl w:val="38046D8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38014181"/>
    <w:multiLevelType w:val="hybridMultilevel"/>
    <w:tmpl w:val="B2E8123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38B36E2E"/>
    <w:multiLevelType w:val="hybridMultilevel"/>
    <w:tmpl w:val="D560731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38DD40CE"/>
    <w:multiLevelType w:val="hybridMultilevel"/>
    <w:tmpl w:val="0DD2B540"/>
    <w:lvl w:ilvl="0" w:tplc="2000000D">
      <w:start w:val="1"/>
      <w:numFmt w:val="bullet"/>
      <w:lvlText w:val=""/>
      <w:lvlJc w:val="left"/>
      <w:pPr>
        <w:ind w:left="360" w:hanging="360"/>
      </w:pPr>
      <w:rPr>
        <w:rFonts w:ascii="Wingdings" w:hAnsi="Wingdings" w:hint="default"/>
        <w:b/>
        <w:bCs w:val="0"/>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35" w15:restartNumberingAfterBreak="0">
    <w:nsid w:val="39844816"/>
    <w:multiLevelType w:val="hybridMultilevel"/>
    <w:tmpl w:val="5240B70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9AA7EB5"/>
    <w:multiLevelType w:val="hybridMultilevel"/>
    <w:tmpl w:val="41DADC74"/>
    <w:lvl w:ilvl="0" w:tplc="D5F81B9A">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39B170FC"/>
    <w:multiLevelType w:val="hybridMultilevel"/>
    <w:tmpl w:val="F09AF7D8"/>
    <w:lvl w:ilvl="0" w:tplc="4E66F288">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3B334AC4"/>
    <w:multiLevelType w:val="hybridMultilevel"/>
    <w:tmpl w:val="2550D0A6"/>
    <w:lvl w:ilvl="0" w:tplc="B8D67BE2">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3D1D3816"/>
    <w:multiLevelType w:val="hybridMultilevel"/>
    <w:tmpl w:val="89923F6A"/>
    <w:lvl w:ilvl="0" w:tplc="2DAEC1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0" w15:restartNumberingAfterBreak="0">
    <w:nsid w:val="3E7D1157"/>
    <w:multiLevelType w:val="hybridMultilevel"/>
    <w:tmpl w:val="05E8FD18"/>
    <w:lvl w:ilvl="0" w:tplc="FC0608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1" w15:restartNumberingAfterBreak="0">
    <w:nsid w:val="4025000D"/>
    <w:multiLevelType w:val="hybridMultilevel"/>
    <w:tmpl w:val="65641EF6"/>
    <w:lvl w:ilvl="0" w:tplc="D660CACA">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2" w15:restartNumberingAfterBreak="0">
    <w:nsid w:val="41175DED"/>
    <w:multiLevelType w:val="hybridMultilevel"/>
    <w:tmpl w:val="A7F04FC6"/>
    <w:lvl w:ilvl="0" w:tplc="CD5CC37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3" w15:restartNumberingAfterBreak="0">
    <w:nsid w:val="418134CF"/>
    <w:multiLevelType w:val="hybridMultilevel"/>
    <w:tmpl w:val="03982C74"/>
    <w:lvl w:ilvl="0" w:tplc="21A06DF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42127DE2"/>
    <w:multiLevelType w:val="hybridMultilevel"/>
    <w:tmpl w:val="71067BC4"/>
    <w:lvl w:ilvl="0" w:tplc="E5F8066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5" w15:restartNumberingAfterBreak="0">
    <w:nsid w:val="44D3191B"/>
    <w:multiLevelType w:val="hybridMultilevel"/>
    <w:tmpl w:val="D062C936"/>
    <w:lvl w:ilvl="0" w:tplc="8684D75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6" w15:restartNumberingAfterBreak="0">
    <w:nsid w:val="49BF66DC"/>
    <w:multiLevelType w:val="hybridMultilevel"/>
    <w:tmpl w:val="B3CC352C"/>
    <w:lvl w:ilvl="0" w:tplc="A0C084F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7" w15:restartNumberingAfterBreak="0">
    <w:nsid w:val="4C6172A1"/>
    <w:multiLevelType w:val="hybridMultilevel"/>
    <w:tmpl w:val="1BFE4B12"/>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50D542A0"/>
    <w:multiLevelType w:val="hybridMultilevel"/>
    <w:tmpl w:val="645C8DF8"/>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9" w15:restartNumberingAfterBreak="0">
    <w:nsid w:val="51696C8E"/>
    <w:multiLevelType w:val="hybridMultilevel"/>
    <w:tmpl w:val="D18698FA"/>
    <w:lvl w:ilvl="0" w:tplc="4E66F288">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0" w15:restartNumberingAfterBreak="0">
    <w:nsid w:val="55E73E3E"/>
    <w:multiLevelType w:val="hybridMultilevel"/>
    <w:tmpl w:val="EBC0B78A"/>
    <w:lvl w:ilvl="0" w:tplc="647421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1" w15:restartNumberingAfterBreak="0">
    <w:nsid w:val="5608339D"/>
    <w:multiLevelType w:val="hybridMultilevel"/>
    <w:tmpl w:val="8BAE3B0A"/>
    <w:lvl w:ilvl="0" w:tplc="2D8843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2" w15:restartNumberingAfterBreak="0">
    <w:nsid w:val="5A331A01"/>
    <w:multiLevelType w:val="hybridMultilevel"/>
    <w:tmpl w:val="28467958"/>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3" w15:restartNumberingAfterBreak="0">
    <w:nsid w:val="5AB80C69"/>
    <w:multiLevelType w:val="hybridMultilevel"/>
    <w:tmpl w:val="98C41350"/>
    <w:lvl w:ilvl="0" w:tplc="A6F2243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4" w15:restartNumberingAfterBreak="0">
    <w:nsid w:val="60A726C4"/>
    <w:multiLevelType w:val="hybridMultilevel"/>
    <w:tmpl w:val="56E87450"/>
    <w:lvl w:ilvl="0" w:tplc="8A08E4DC">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5" w15:restartNumberingAfterBreak="0">
    <w:nsid w:val="625403C8"/>
    <w:multiLevelType w:val="hybridMultilevel"/>
    <w:tmpl w:val="777A2842"/>
    <w:lvl w:ilvl="0" w:tplc="9488A230">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6" w15:restartNumberingAfterBreak="0">
    <w:nsid w:val="62E40101"/>
    <w:multiLevelType w:val="hybridMultilevel"/>
    <w:tmpl w:val="492EFD70"/>
    <w:lvl w:ilvl="0" w:tplc="BA3ABC0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7" w15:restartNumberingAfterBreak="0">
    <w:nsid w:val="64445414"/>
    <w:multiLevelType w:val="multilevel"/>
    <w:tmpl w:val="699A9C1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7A61616"/>
    <w:multiLevelType w:val="hybridMultilevel"/>
    <w:tmpl w:val="DEAE796E"/>
    <w:lvl w:ilvl="0" w:tplc="3C88901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9" w15:restartNumberingAfterBreak="0">
    <w:nsid w:val="68BC4B60"/>
    <w:multiLevelType w:val="hybridMultilevel"/>
    <w:tmpl w:val="E94CBFEE"/>
    <w:lvl w:ilvl="0" w:tplc="5E98849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0" w15:restartNumberingAfterBreak="0">
    <w:nsid w:val="69FD6488"/>
    <w:multiLevelType w:val="hybridMultilevel"/>
    <w:tmpl w:val="EBC0B78A"/>
    <w:lvl w:ilvl="0" w:tplc="647421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1" w15:restartNumberingAfterBreak="0">
    <w:nsid w:val="6DAB0CD5"/>
    <w:multiLevelType w:val="hybridMultilevel"/>
    <w:tmpl w:val="05E8FD18"/>
    <w:lvl w:ilvl="0" w:tplc="FC0608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2" w15:restartNumberingAfterBreak="0">
    <w:nsid w:val="71342CA5"/>
    <w:multiLevelType w:val="hybridMultilevel"/>
    <w:tmpl w:val="4B58D832"/>
    <w:lvl w:ilvl="0" w:tplc="F04413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3" w15:restartNumberingAfterBreak="0">
    <w:nsid w:val="730431A4"/>
    <w:multiLevelType w:val="hybridMultilevel"/>
    <w:tmpl w:val="E3CA6B68"/>
    <w:lvl w:ilvl="0" w:tplc="F4B0AF8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4" w15:restartNumberingAfterBreak="0">
    <w:nsid w:val="73E32F46"/>
    <w:multiLevelType w:val="hybridMultilevel"/>
    <w:tmpl w:val="E7E036F2"/>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5" w15:restartNumberingAfterBreak="0">
    <w:nsid w:val="741F1CA6"/>
    <w:multiLevelType w:val="hybridMultilevel"/>
    <w:tmpl w:val="E05A8F82"/>
    <w:lvl w:ilvl="0" w:tplc="881036F0">
      <w:start w:val="1"/>
      <w:numFmt w:val="bullet"/>
      <w:pStyle w:val="bullet1"/>
      <w:lvlText w:val=""/>
      <w:lvlJc w:val="left"/>
      <w:pPr>
        <w:tabs>
          <w:tab w:val="num" w:pos="792"/>
        </w:tabs>
        <w:ind w:left="792" w:hanging="432"/>
      </w:pPr>
      <w:rPr>
        <w:rFonts w:ascii="Symbol" w:hAnsi="Symbol" w:hint="default"/>
        <w:sz w:val="24"/>
        <w:szCs w:val="24"/>
      </w:rPr>
    </w:lvl>
    <w:lvl w:ilvl="1" w:tplc="8834BC08">
      <w:start w:val="1"/>
      <w:numFmt w:val="bullet"/>
      <w:lvlText w:val=""/>
      <w:lvlJc w:val="left"/>
      <w:pPr>
        <w:tabs>
          <w:tab w:val="num" w:pos="720"/>
        </w:tabs>
        <w:ind w:left="720" w:hanging="360"/>
      </w:pPr>
      <w:rPr>
        <w:rFonts w:ascii="Wingdings" w:hAnsi="Wingdings" w:hint="default"/>
        <w:sz w:val="22"/>
        <w:szCs w:val="22"/>
      </w:rPr>
    </w:lvl>
    <w:lvl w:ilvl="2" w:tplc="580055AE">
      <w:start w:val="1"/>
      <w:numFmt w:val="bullet"/>
      <w:lvlText w:val=""/>
      <w:lvlJc w:val="left"/>
      <w:pPr>
        <w:tabs>
          <w:tab w:val="num" w:pos="1080"/>
        </w:tabs>
        <w:ind w:left="1080" w:hanging="360"/>
      </w:pPr>
      <w:rPr>
        <w:rFonts w:ascii="Symbol" w:hAnsi="Symbol" w:hint="default"/>
        <w:color w:val="auto"/>
        <w:sz w:val="22"/>
        <w:szCs w:val="22"/>
      </w:rPr>
    </w:lvl>
    <w:lvl w:ilvl="3" w:tplc="04090001">
      <w:numFmt w:val="bullet"/>
      <w:lvlText w:val="-"/>
      <w:lvlJc w:val="left"/>
      <w:pPr>
        <w:tabs>
          <w:tab w:val="num" w:pos="3240"/>
        </w:tabs>
        <w:ind w:left="3240" w:hanging="360"/>
      </w:pPr>
      <w:rPr>
        <w:rFonts w:ascii="Times New Roman" w:eastAsia="Times New Roman" w:hAnsi="Times New Roman" w:cs="Times New Roman"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74FA7D7F"/>
    <w:multiLevelType w:val="hybridMultilevel"/>
    <w:tmpl w:val="12884CA8"/>
    <w:lvl w:ilvl="0" w:tplc="5EBE004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7" w15:restartNumberingAfterBreak="0">
    <w:nsid w:val="77ED7FC3"/>
    <w:multiLevelType w:val="hybridMultilevel"/>
    <w:tmpl w:val="A1888352"/>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8" w15:restartNumberingAfterBreak="0">
    <w:nsid w:val="781634CE"/>
    <w:multiLevelType w:val="hybridMultilevel"/>
    <w:tmpl w:val="DCD205FA"/>
    <w:lvl w:ilvl="0" w:tplc="2000000D">
      <w:start w:val="1"/>
      <w:numFmt w:val="bullet"/>
      <w:lvlText w:val=""/>
      <w:lvlJc w:val="left"/>
      <w:pPr>
        <w:ind w:left="360" w:hanging="360"/>
      </w:pPr>
      <w:rPr>
        <w:rFonts w:ascii="Wingdings" w:hAnsi="Wingdings" w:hint="default"/>
        <w:b/>
        <w:bCs w:val="0"/>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69" w15:restartNumberingAfterBreak="0">
    <w:nsid w:val="78647916"/>
    <w:multiLevelType w:val="hybridMultilevel"/>
    <w:tmpl w:val="5D5CF248"/>
    <w:lvl w:ilvl="0" w:tplc="63CE5D26">
      <w:start w:val="1"/>
      <w:numFmt w:val="decimal"/>
      <w:pStyle w:val="2Vulnerability"/>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F050C3"/>
    <w:multiLevelType w:val="hybridMultilevel"/>
    <w:tmpl w:val="C55AB3D0"/>
    <w:lvl w:ilvl="0" w:tplc="788AB6A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1" w15:restartNumberingAfterBreak="0">
    <w:nsid w:val="79A86EFE"/>
    <w:multiLevelType w:val="hybridMultilevel"/>
    <w:tmpl w:val="53BA9C10"/>
    <w:lvl w:ilvl="0" w:tplc="3FA0715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2" w15:restartNumberingAfterBreak="0">
    <w:nsid w:val="7B193A00"/>
    <w:multiLevelType w:val="hybridMultilevel"/>
    <w:tmpl w:val="0F1626D4"/>
    <w:lvl w:ilvl="0" w:tplc="6E38BB4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3" w15:restartNumberingAfterBreak="0">
    <w:nsid w:val="7F11105F"/>
    <w:multiLevelType w:val="hybridMultilevel"/>
    <w:tmpl w:val="DDFA5E00"/>
    <w:lvl w:ilvl="0" w:tplc="53266D7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27581219">
    <w:abstractNumId w:val="57"/>
  </w:num>
  <w:num w:numId="2" w16cid:durableId="1012611721">
    <w:abstractNumId w:val="65"/>
  </w:num>
  <w:num w:numId="3" w16cid:durableId="1786191827">
    <w:abstractNumId w:val="69"/>
  </w:num>
  <w:num w:numId="4" w16cid:durableId="772943057">
    <w:abstractNumId w:val="21"/>
  </w:num>
  <w:num w:numId="5" w16cid:durableId="1713311007">
    <w:abstractNumId w:val="17"/>
  </w:num>
  <w:num w:numId="6" w16cid:durableId="1103695318">
    <w:abstractNumId w:val="3"/>
  </w:num>
  <w:num w:numId="7" w16cid:durableId="1421020433">
    <w:abstractNumId w:val="4"/>
  </w:num>
  <w:num w:numId="8" w16cid:durableId="901449201">
    <w:abstractNumId w:val="72"/>
  </w:num>
  <w:num w:numId="9" w16cid:durableId="78334731">
    <w:abstractNumId w:val="29"/>
  </w:num>
  <w:num w:numId="10" w16cid:durableId="1265655680">
    <w:abstractNumId w:val="67"/>
  </w:num>
  <w:num w:numId="11" w16cid:durableId="337579918">
    <w:abstractNumId w:val="71"/>
  </w:num>
  <w:num w:numId="12" w16cid:durableId="1231231082">
    <w:abstractNumId w:val="62"/>
  </w:num>
  <w:num w:numId="13" w16cid:durableId="307443426">
    <w:abstractNumId w:val="7"/>
  </w:num>
  <w:num w:numId="14" w16cid:durableId="604384625">
    <w:abstractNumId w:val="28"/>
  </w:num>
  <w:num w:numId="15" w16cid:durableId="1169905800">
    <w:abstractNumId w:val="48"/>
  </w:num>
  <w:num w:numId="16" w16cid:durableId="1265923303">
    <w:abstractNumId w:val="64"/>
  </w:num>
  <w:num w:numId="17" w16cid:durableId="1367757463">
    <w:abstractNumId w:val="22"/>
  </w:num>
  <w:num w:numId="18" w16cid:durableId="1262686647">
    <w:abstractNumId w:val="23"/>
  </w:num>
  <w:num w:numId="19" w16cid:durableId="1461071203">
    <w:abstractNumId w:val="42"/>
  </w:num>
  <w:num w:numId="20" w16cid:durableId="912548110">
    <w:abstractNumId w:val="9"/>
  </w:num>
  <w:num w:numId="21" w16cid:durableId="1442534872">
    <w:abstractNumId w:val="24"/>
  </w:num>
  <w:num w:numId="22" w16cid:durableId="1183785626">
    <w:abstractNumId w:val="37"/>
  </w:num>
  <w:num w:numId="23" w16cid:durableId="132793250">
    <w:abstractNumId w:val="47"/>
  </w:num>
  <w:num w:numId="24" w16cid:durableId="1981881603">
    <w:abstractNumId w:val="38"/>
  </w:num>
  <w:num w:numId="25" w16cid:durableId="1353805776">
    <w:abstractNumId w:val="32"/>
  </w:num>
  <w:num w:numId="26" w16cid:durableId="1868325084">
    <w:abstractNumId w:val="66"/>
  </w:num>
  <w:num w:numId="27" w16cid:durableId="1764034825">
    <w:abstractNumId w:val="46"/>
  </w:num>
  <w:num w:numId="28" w16cid:durableId="2013992854">
    <w:abstractNumId w:val="51"/>
  </w:num>
  <w:num w:numId="29" w16cid:durableId="1955209128">
    <w:abstractNumId w:val="16"/>
  </w:num>
  <w:num w:numId="30" w16cid:durableId="1064139189">
    <w:abstractNumId w:val="54"/>
  </w:num>
  <w:num w:numId="31" w16cid:durableId="639305919">
    <w:abstractNumId w:val="39"/>
  </w:num>
  <w:num w:numId="32" w16cid:durableId="1177767308">
    <w:abstractNumId w:val="56"/>
  </w:num>
  <w:num w:numId="33" w16cid:durableId="1389259155">
    <w:abstractNumId w:val="25"/>
  </w:num>
  <w:num w:numId="34" w16cid:durableId="1028095916">
    <w:abstractNumId w:val="31"/>
  </w:num>
  <w:num w:numId="35" w16cid:durableId="436408952">
    <w:abstractNumId w:val="60"/>
  </w:num>
  <w:num w:numId="36" w16cid:durableId="1306198686">
    <w:abstractNumId w:val="61"/>
  </w:num>
  <w:num w:numId="37" w16cid:durableId="1934437469">
    <w:abstractNumId w:val="73"/>
  </w:num>
  <w:num w:numId="38" w16cid:durableId="2119175212">
    <w:abstractNumId w:val="70"/>
  </w:num>
  <w:num w:numId="39" w16cid:durableId="128089217">
    <w:abstractNumId w:val="26"/>
  </w:num>
  <w:num w:numId="40" w16cid:durableId="931473522">
    <w:abstractNumId w:val="8"/>
  </w:num>
  <w:num w:numId="41" w16cid:durableId="1211452244">
    <w:abstractNumId w:val="27"/>
  </w:num>
  <w:num w:numId="42" w16cid:durableId="45840569">
    <w:abstractNumId w:val="19"/>
  </w:num>
  <w:num w:numId="43" w16cid:durableId="1378891030">
    <w:abstractNumId w:val="10"/>
  </w:num>
  <w:num w:numId="44" w16cid:durableId="709188485">
    <w:abstractNumId w:val="49"/>
  </w:num>
  <w:num w:numId="45" w16cid:durableId="1854372422">
    <w:abstractNumId w:val="33"/>
  </w:num>
  <w:num w:numId="46" w16cid:durableId="999818737">
    <w:abstractNumId w:val="55"/>
  </w:num>
  <w:num w:numId="47" w16cid:durableId="1774785838">
    <w:abstractNumId w:val="12"/>
  </w:num>
  <w:num w:numId="48" w16cid:durableId="502429258">
    <w:abstractNumId w:val="41"/>
  </w:num>
  <w:num w:numId="49" w16cid:durableId="1174954236">
    <w:abstractNumId w:val="15"/>
  </w:num>
  <w:num w:numId="50" w16cid:durableId="1661692839">
    <w:abstractNumId w:val="35"/>
  </w:num>
  <w:num w:numId="51" w16cid:durableId="83914687">
    <w:abstractNumId w:val="11"/>
  </w:num>
  <w:num w:numId="52" w16cid:durableId="1993634579">
    <w:abstractNumId w:val="43"/>
  </w:num>
  <w:num w:numId="53" w16cid:durableId="448207400">
    <w:abstractNumId w:val="20"/>
  </w:num>
  <w:num w:numId="54" w16cid:durableId="954797125">
    <w:abstractNumId w:val="53"/>
  </w:num>
  <w:num w:numId="55" w16cid:durableId="708454950">
    <w:abstractNumId w:val="1"/>
  </w:num>
  <w:num w:numId="56" w16cid:durableId="1860047397">
    <w:abstractNumId w:val="30"/>
  </w:num>
  <w:num w:numId="57" w16cid:durableId="1576089353">
    <w:abstractNumId w:val="45"/>
  </w:num>
  <w:num w:numId="58" w16cid:durableId="591861718">
    <w:abstractNumId w:val="18"/>
  </w:num>
  <w:num w:numId="59" w16cid:durableId="98185087">
    <w:abstractNumId w:val="58"/>
  </w:num>
  <w:num w:numId="60" w16cid:durableId="987514305">
    <w:abstractNumId w:val="5"/>
  </w:num>
  <w:num w:numId="61" w16cid:durableId="1405176117">
    <w:abstractNumId w:val="6"/>
  </w:num>
  <w:num w:numId="62" w16cid:durableId="2072343934">
    <w:abstractNumId w:val="44"/>
  </w:num>
  <w:num w:numId="63" w16cid:durableId="1538084486">
    <w:abstractNumId w:val="50"/>
  </w:num>
  <w:num w:numId="64" w16cid:durableId="1531146366">
    <w:abstractNumId w:val="40"/>
  </w:num>
  <w:num w:numId="65" w16cid:durableId="908727678">
    <w:abstractNumId w:val="14"/>
  </w:num>
  <w:num w:numId="66" w16cid:durableId="1733386029">
    <w:abstractNumId w:val="63"/>
  </w:num>
  <w:num w:numId="67" w16cid:durableId="2035694092">
    <w:abstractNumId w:val="36"/>
  </w:num>
  <w:num w:numId="68" w16cid:durableId="1135679289">
    <w:abstractNumId w:val="2"/>
  </w:num>
  <w:num w:numId="69" w16cid:durableId="310988397">
    <w:abstractNumId w:val="59"/>
  </w:num>
  <w:num w:numId="70" w16cid:durableId="1225144328">
    <w:abstractNumId w:val="34"/>
  </w:num>
  <w:num w:numId="71" w16cid:durableId="1257900704">
    <w:abstractNumId w:val="68"/>
  </w:num>
  <w:num w:numId="72" w16cid:durableId="1805662472">
    <w:abstractNumId w:val="52"/>
  </w:num>
  <w:num w:numId="73" w16cid:durableId="2053311108">
    <w:abstractNumId w:val="13"/>
  </w:num>
  <w:num w:numId="74" w16cid:durableId="927813386">
    <w:abstractNumId w:val="0"/>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mir Yehuda">
    <w15:presenceInfo w15:providerId="AD" w15:userId="S::tamir@white-hat.co.il::ed7fa999-3759-48ca-91c9-cd55d3b03743"/>
  </w15:person>
  <w15:person w15:author="Yarden Hai">
    <w15:presenceInfo w15:providerId="None" w15:userId="Yarden Hai"/>
  </w15:person>
  <w15:person w15:author="Amir Cohen1">
    <w15:presenceInfo w15:providerId="AD" w15:userId="S::Amir_Cohen1@epam.com::c67e82d0-c456-4b5c-8db4-5c019faa5e7c"/>
  </w15:person>
  <w15:person w15:author="Itay Steingold">
    <w15:presenceInfo w15:providerId="None" w15:userId="Itay Steing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1"/>
    <w:rsid w:val="000016D1"/>
    <w:rsid w:val="00002691"/>
    <w:rsid w:val="00004829"/>
    <w:rsid w:val="00024DEB"/>
    <w:rsid w:val="00030868"/>
    <w:rsid w:val="00036664"/>
    <w:rsid w:val="0006530F"/>
    <w:rsid w:val="00074867"/>
    <w:rsid w:val="00076A93"/>
    <w:rsid w:val="00085503"/>
    <w:rsid w:val="000867B3"/>
    <w:rsid w:val="00095A83"/>
    <w:rsid w:val="000A1286"/>
    <w:rsid w:val="000A3F4E"/>
    <w:rsid w:val="000A5BD5"/>
    <w:rsid w:val="000A69A2"/>
    <w:rsid w:val="000B26B0"/>
    <w:rsid w:val="000D0C8F"/>
    <w:rsid w:val="000E118A"/>
    <w:rsid w:val="000E5F95"/>
    <w:rsid w:val="000E6CBE"/>
    <w:rsid w:val="000F41C2"/>
    <w:rsid w:val="000F46D6"/>
    <w:rsid w:val="000F547C"/>
    <w:rsid w:val="001038EA"/>
    <w:rsid w:val="00104DE8"/>
    <w:rsid w:val="00106529"/>
    <w:rsid w:val="0011122B"/>
    <w:rsid w:val="0011177D"/>
    <w:rsid w:val="001268D1"/>
    <w:rsid w:val="0013064A"/>
    <w:rsid w:val="001447C1"/>
    <w:rsid w:val="001531AA"/>
    <w:rsid w:val="00156046"/>
    <w:rsid w:val="00156675"/>
    <w:rsid w:val="00163C2B"/>
    <w:rsid w:val="001643D4"/>
    <w:rsid w:val="001723A7"/>
    <w:rsid w:val="00173296"/>
    <w:rsid w:val="0018150D"/>
    <w:rsid w:val="00184940"/>
    <w:rsid w:val="00186005"/>
    <w:rsid w:val="00187534"/>
    <w:rsid w:val="001A5F2A"/>
    <w:rsid w:val="001A6685"/>
    <w:rsid w:val="001B40FF"/>
    <w:rsid w:val="001B7111"/>
    <w:rsid w:val="001B788B"/>
    <w:rsid w:val="001C5404"/>
    <w:rsid w:val="001D2EBE"/>
    <w:rsid w:val="001D36AE"/>
    <w:rsid w:val="001E470A"/>
    <w:rsid w:val="001F0355"/>
    <w:rsid w:val="001F503B"/>
    <w:rsid w:val="001F71E7"/>
    <w:rsid w:val="002053CE"/>
    <w:rsid w:val="00213F83"/>
    <w:rsid w:val="002229BF"/>
    <w:rsid w:val="00230ACC"/>
    <w:rsid w:val="00240C8B"/>
    <w:rsid w:val="002438A4"/>
    <w:rsid w:val="00244B29"/>
    <w:rsid w:val="002507FA"/>
    <w:rsid w:val="002532C8"/>
    <w:rsid w:val="0025713D"/>
    <w:rsid w:val="0026697C"/>
    <w:rsid w:val="00267F48"/>
    <w:rsid w:val="00270A90"/>
    <w:rsid w:val="002727CA"/>
    <w:rsid w:val="00275F36"/>
    <w:rsid w:val="00283850"/>
    <w:rsid w:val="00286AA0"/>
    <w:rsid w:val="00291277"/>
    <w:rsid w:val="002A00C4"/>
    <w:rsid w:val="002A1DD1"/>
    <w:rsid w:val="002A5129"/>
    <w:rsid w:val="002B13F3"/>
    <w:rsid w:val="002B6745"/>
    <w:rsid w:val="002D50A9"/>
    <w:rsid w:val="002D6560"/>
    <w:rsid w:val="002E682E"/>
    <w:rsid w:val="002F105E"/>
    <w:rsid w:val="0030049F"/>
    <w:rsid w:val="003048A1"/>
    <w:rsid w:val="00304C4D"/>
    <w:rsid w:val="00306A11"/>
    <w:rsid w:val="003106BA"/>
    <w:rsid w:val="00314971"/>
    <w:rsid w:val="00321431"/>
    <w:rsid w:val="0035683F"/>
    <w:rsid w:val="00361C47"/>
    <w:rsid w:val="00366EC7"/>
    <w:rsid w:val="0037154A"/>
    <w:rsid w:val="003777DF"/>
    <w:rsid w:val="00390BA2"/>
    <w:rsid w:val="00390BAD"/>
    <w:rsid w:val="003A2B15"/>
    <w:rsid w:val="003A4259"/>
    <w:rsid w:val="003B0BB9"/>
    <w:rsid w:val="003B360A"/>
    <w:rsid w:val="003B3FD0"/>
    <w:rsid w:val="003B4112"/>
    <w:rsid w:val="003B4441"/>
    <w:rsid w:val="003B6B45"/>
    <w:rsid w:val="003D454C"/>
    <w:rsid w:val="003F4B7A"/>
    <w:rsid w:val="00401122"/>
    <w:rsid w:val="004037D4"/>
    <w:rsid w:val="00411C03"/>
    <w:rsid w:val="00414BB9"/>
    <w:rsid w:val="00415813"/>
    <w:rsid w:val="00417491"/>
    <w:rsid w:val="00420E85"/>
    <w:rsid w:val="0042330A"/>
    <w:rsid w:val="00423E66"/>
    <w:rsid w:val="0043777D"/>
    <w:rsid w:val="00440D60"/>
    <w:rsid w:val="0045273F"/>
    <w:rsid w:val="00455B25"/>
    <w:rsid w:val="0046461D"/>
    <w:rsid w:val="00470B22"/>
    <w:rsid w:val="00476496"/>
    <w:rsid w:val="00477B60"/>
    <w:rsid w:val="00484E1A"/>
    <w:rsid w:val="00487721"/>
    <w:rsid w:val="0049175D"/>
    <w:rsid w:val="004A2C84"/>
    <w:rsid w:val="004B1447"/>
    <w:rsid w:val="004B2AD6"/>
    <w:rsid w:val="004B3EB7"/>
    <w:rsid w:val="004B4535"/>
    <w:rsid w:val="004B5ECA"/>
    <w:rsid w:val="004D2794"/>
    <w:rsid w:val="004D5A9E"/>
    <w:rsid w:val="004F23AA"/>
    <w:rsid w:val="004F4BF7"/>
    <w:rsid w:val="004F5D74"/>
    <w:rsid w:val="004F6B95"/>
    <w:rsid w:val="004F6F84"/>
    <w:rsid w:val="00502A7A"/>
    <w:rsid w:val="00505404"/>
    <w:rsid w:val="00505A5C"/>
    <w:rsid w:val="00512965"/>
    <w:rsid w:val="005208CA"/>
    <w:rsid w:val="0053109C"/>
    <w:rsid w:val="00544AC4"/>
    <w:rsid w:val="00544F49"/>
    <w:rsid w:val="00546F55"/>
    <w:rsid w:val="00550F5E"/>
    <w:rsid w:val="00553696"/>
    <w:rsid w:val="00555F74"/>
    <w:rsid w:val="00581B4A"/>
    <w:rsid w:val="00585E83"/>
    <w:rsid w:val="00594268"/>
    <w:rsid w:val="005A4B5F"/>
    <w:rsid w:val="005B5E58"/>
    <w:rsid w:val="005C0C36"/>
    <w:rsid w:val="005D0ADF"/>
    <w:rsid w:val="005D11EC"/>
    <w:rsid w:val="005D5ABC"/>
    <w:rsid w:val="005E19B6"/>
    <w:rsid w:val="005E2034"/>
    <w:rsid w:val="005E22DF"/>
    <w:rsid w:val="005F4DC4"/>
    <w:rsid w:val="005F585F"/>
    <w:rsid w:val="005F6FF0"/>
    <w:rsid w:val="00617530"/>
    <w:rsid w:val="00644025"/>
    <w:rsid w:val="00652969"/>
    <w:rsid w:val="00666BB3"/>
    <w:rsid w:val="00675CDC"/>
    <w:rsid w:val="00681ABC"/>
    <w:rsid w:val="0069016C"/>
    <w:rsid w:val="00692B3E"/>
    <w:rsid w:val="006A3024"/>
    <w:rsid w:val="006B2E4A"/>
    <w:rsid w:val="006B48D6"/>
    <w:rsid w:val="006B641B"/>
    <w:rsid w:val="006C0E68"/>
    <w:rsid w:val="006C6E44"/>
    <w:rsid w:val="006D0334"/>
    <w:rsid w:val="006D1D07"/>
    <w:rsid w:val="006E1AF6"/>
    <w:rsid w:val="00701A70"/>
    <w:rsid w:val="007023CE"/>
    <w:rsid w:val="007135E4"/>
    <w:rsid w:val="00717FAE"/>
    <w:rsid w:val="00730922"/>
    <w:rsid w:val="00732ADD"/>
    <w:rsid w:val="00735978"/>
    <w:rsid w:val="007376C9"/>
    <w:rsid w:val="0074006F"/>
    <w:rsid w:val="0074635F"/>
    <w:rsid w:val="007573E1"/>
    <w:rsid w:val="00787F99"/>
    <w:rsid w:val="00790ED5"/>
    <w:rsid w:val="007912A5"/>
    <w:rsid w:val="007B52C0"/>
    <w:rsid w:val="007D4DF9"/>
    <w:rsid w:val="007F2646"/>
    <w:rsid w:val="007F7A98"/>
    <w:rsid w:val="008053A9"/>
    <w:rsid w:val="00812A68"/>
    <w:rsid w:val="008256FA"/>
    <w:rsid w:val="0083012D"/>
    <w:rsid w:val="00835374"/>
    <w:rsid w:val="00854821"/>
    <w:rsid w:val="00854ADF"/>
    <w:rsid w:val="0086769C"/>
    <w:rsid w:val="00871813"/>
    <w:rsid w:val="00875BB4"/>
    <w:rsid w:val="008837B9"/>
    <w:rsid w:val="00895573"/>
    <w:rsid w:val="00896D5C"/>
    <w:rsid w:val="008A0458"/>
    <w:rsid w:val="008A4477"/>
    <w:rsid w:val="008B45EF"/>
    <w:rsid w:val="008B5F3B"/>
    <w:rsid w:val="008C6DC2"/>
    <w:rsid w:val="008D08B3"/>
    <w:rsid w:val="008D6AD0"/>
    <w:rsid w:val="008E47A5"/>
    <w:rsid w:val="008E4E76"/>
    <w:rsid w:val="008F68DF"/>
    <w:rsid w:val="00915725"/>
    <w:rsid w:val="00921885"/>
    <w:rsid w:val="00931C72"/>
    <w:rsid w:val="009332B5"/>
    <w:rsid w:val="00942CA9"/>
    <w:rsid w:val="0094309A"/>
    <w:rsid w:val="00944EBB"/>
    <w:rsid w:val="009514F9"/>
    <w:rsid w:val="00965B26"/>
    <w:rsid w:val="009665CC"/>
    <w:rsid w:val="00983D58"/>
    <w:rsid w:val="00985176"/>
    <w:rsid w:val="00992A9D"/>
    <w:rsid w:val="009A03B0"/>
    <w:rsid w:val="009A2882"/>
    <w:rsid w:val="009B5A90"/>
    <w:rsid w:val="009C2F5E"/>
    <w:rsid w:val="009C4645"/>
    <w:rsid w:val="009D1276"/>
    <w:rsid w:val="009D57E8"/>
    <w:rsid w:val="009E6361"/>
    <w:rsid w:val="009F1272"/>
    <w:rsid w:val="009F6201"/>
    <w:rsid w:val="00A0040A"/>
    <w:rsid w:val="00A056E7"/>
    <w:rsid w:val="00A1329D"/>
    <w:rsid w:val="00A17ED8"/>
    <w:rsid w:val="00A2480C"/>
    <w:rsid w:val="00A24D95"/>
    <w:rsid w:val="00A412ED"/>
    <w:rsid w:val="00A46865"/>
    <w:rsid w:val="00A50CDD"/>
    <w:rsid w:val="00A51BD0"/>
    <w:rsid w:val="00A52F85"/>
    <w:rsid w:val="00A61690"/>
    <w:rsid w:val="00A61D4B"/>
    <w:rsid w:val="00A71B0B"/>
    <w:rsid w:val="00A739EF"/>
    <w:rsid w:val="00A90466"/>
    <w:rsid w:val="00AB6477"/>
    <w:rsid w:val="00AC7DCC"/>
    <w:rsid w:val="00AE4E3D"/>
    <w:rsid w:val="00AE53FA"/>
    <w:rsid w:val="00AF09A8"/>
    <w:rsid w:val="00B07835"/>
    <w:rsid w:val="00B15FFD"/>
    <w:rsid w:val="00B248EB"/>
    <w:rsid w:val="00B417E4"/>
    <w:rsid w:val="00B43137"/>
    <w:rsid w:val="00B501F7"/>
    <w:rsid w:val="00B648EB"/>
    <w:rsid w:val="00B82E50"/>
    <w:rsid w:val="00B85657"/>
    <w:rsid w:val="00BA31CC"/>
    <w:rsid w:val="00BA425C"/>
    <w:rsid w:val="00BA7A3F"/>
    <w:rsid w:val="00BD0B3D"/>
    <w:rsid w:val="00BE4668"/>
    <w:rsid w:val="00BE615F"/>
    <w:rsid w:val="00BE764C"/>
    <w:rsid w:val="00C0002B"/>
    <w:rsid w:val="00C03604"/>
    <w:rsid w:val="00C063FD"/>
    <w:rsid w:val="00C13764"/>
    <w:rsid w:val="00C213D3"/>
    <w:rsid w:val="00C43E78"/>
    <w:rsid w:val="00C558A9"/>
    <w:rsid w:val="00C668DA"/>
    <w:rsid w:val="00C723CC"/>
    <w:rsid w:val="00C75816"/>
    <w:rsid w:val="00C759F4"/>
    <w:rsid w:val="00C779DE"/>
    <w:rsid w:val="00C97158"/>
    <w:rsid w:val="00CA7747"/>
    <w:rsid w:val="00CB0679"/>
    <w:rsid w:val="00CB34E5"/>
    <w:rsid w:val="00CC147C"/>
    <w:rsid w:val="00CC459A"/>
    <w:rsid w:val="00CE2A16"/>
    <w:rsid w:val="00CF41CA"/>
    <w:rsid w:val="00CF446F"/>
    <w:rsid w:val="00D05E20"/>
    <w:rsid w:val="00D1012A"/>
    <w:rsid w:val="00D10CDF"/>
    <w:rsid w:val="00D12439"/>
    <w:rsid w:val="00D12C6A"/>
    <w:rsid w:val="00D1313C"/>
    <w:rsid w:val="00D172D8"/>
    <w:rsid w:val="00D409A4"/>
    <w:rsid w:val="00D4113F"/>
    <w:rsid w:val="00D418FE"/>
    <w:rsid w:val="00D41B02"/>
    <w:rsid w:val="00D451E7"/>
    <w:rsid w:val="00D4680F"/>
    <w:rsid w:val="00D47885"/>
    <w:rsid w:val="00D67874"/>
    <w:rsid w:val="00D7246F"/>
    <w:rsid w:val="00D7663F"/>
    <w:rsid w:val="00D863D8"/>
    <w:rsid w:val="00D95F36"/>
    <w:rsid w:val="00D9738D"/>
    <w:rsid w:val="00DB3BF0"/>
    <w:rsid w:val="00DD3124"/>
    <w:rsid w:val="00DD3237"/>
    <w:rsid w:val="00DD59B6"/>
    <w:rsid w:val="00DF3696"/>
    <w:rsid w:val="00DF50FC"/>
    <w:rsid w:val="00E104EE"/>
    <w:rsid w:val="00E31161"/>
    <w:rsid w:val="00E3438C"/>
    <w:rsid w:val="00E56BF8"/>
    <w:rsid w:val="00E6118D"/>
    <w:rsid w:val="00E65239"/>
    <w:rsid w:val="00E94682"/>
    <w:rsid w:val="00E971D8"/>
    <w:rsid w:val="00EA25FA"/>
    <w:rsid w:val="00EA58EB"/>
    <w:rsid w:val="00EB175B"/>
    <w:rsid w:val="00EC2A6B"/>
    <w:rsid w:val="00EC6615"/>
    <w:rsid w:val="00ED192F"/>
    <w:rsid w:val="00EF1FFF"/>
    <w:rsid w:val="00EF4461"/>
    <w:rsid w:val="00F07CED"/>
    <w:rsid w:val="00F125C8"/>
    <w:rsid w:val="00F25E52"/>
    <w:rsid w:val="00F36C96"/>
    <w:rsid w:val="00F4453D"/>
    <w:rsid w:val="00F4585C"/>
    <w:rsid w:val="00F46BFF"/>
    <w:rsid w:val="00F50DCE"/>
    <w:rsid w:val="00F526F9"/>
    <w:rsid w:val="00F64BBC"/>
    <w:rsid w:val="00F726AA"/>
    <w:rsid w:val="00F7311F"/>
    <w:rsid w:val="00F76142"/>
    <w:rsid w:val="00F769BA"/>
    <w:rsid w:val="00F80765"/>
    <w:rsid w:val="00F81FB8"/>
    <w:rsid w:val="00F8513A"/>
    <w:rsid w:val="00F86A4D"/>
    <w:rsid w:val="00F90036"/>
    <w:rsid w:val="00F91597"/>
    <w:rsid w:val="00FB54ED"/>
    <w:rsid w:val="00FB627C"/>
    <w:rsid w:val="00FC3B80"/>
    <w:rsid w:val="00FD6B4E"/>
    <w:rsid w:val="00FE3C6F"/>
    <w:rsid w:val="00FF3C52"/>
    <w:rsid w:val="00FF74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439E"/>
  <w15:chartTrackingRefBased/>
  <w15:docId w15:val="{4D8D9425-CC02-45B4-AC49-89FF7D4F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491"/>
    <w:pPr>
      <w:bidi/>
    </w:pPr>
  </w:style>
  <w:style w:type="paragraph" w:styleId="Heading1">
    <w:name w:val="heading 1"/>
    <w:basedOn w:val="Normal"/>
    <w:next w:val="Normal"/>
    <w:link w:val="Heading1Char"/>
    <w:qFormat/>
    <w:rsid w:val="00417491"/>
    <w:pPr>
      <w:keepNext/>
      <w:numPr>
        <w:numId w:val="1"/>
      </w:numPr>
      <w:spacing w:before="240" w:after="60" w:line="240" w:lineRule="auto"/>
      <w:outlineLvl w:val="0"/>
    </w:pPr>
    <w:rPr>
      <w:rFonts w:ascii="Arial Bold" w:eastAsia="Times New Roman" w:hAnsi="Arial Bold" w:cs="David"/>
      <w:b/>
      <w:bCs/>
      <w:caps/>
      <w:kern w:val="32"/>
      <w:sz w:val="32"/>
      <w:szCs w:val="32"/>
      <w:lang w:bidi="ar-SA"/>
    </w:rPr>
  </w:style>
  <w:style w:type="paragraph" w:styleId="Heading2">
    <w:name w:val="heading 2"/>
    <w:basedOn w:val="Normal"/>
    <w:next w:val="Normal"/>
    <w:link w:val="Heading2Char"/>
    <w:qFormat/>
    <w:rsid w:val="00417491"/>
    <w:pPr>
      <w:keepNext/>
      <w:numPr>
        <w:ilvl w:val="1"/>
        <w:numId w:val="1"/>
      </w:numPr>
      <w:spacing w:before="240" w:after="60" w:line="240" w:lineRule="auto"/>
      <w:jc w:val="both"/>
      <w:outlineLvl w:val="1"/>
    </w:pPr>
    <w:rPr>
      <w:rFonts w:ascii="Verdana" w:eastAsia="Times New Roman" w:hAnsi="Verdana" w:cs="David"/>
      <w:b/>
      <w:bCs/>
      <w:i/>
      <w:sz w:val="28"/>
      <w:szCs w:val="28"/>
    </w:rPr>
  </w:style>
  <w:style w:type="paragraph" w:styleId="Heading3">
    <w:name w:val="heading 3"/>
    <w:basedOn w:val="Normal"/>
    <w:next w:val="Normal"/>
    <w:link w:val="Heading3Char"/>
    <w:qFormat/>
    <w:rsid w:val="00417491"/>
    <w:pPr>
      <w:keepNext/>
      <w:numPr>
        <w:ilvl w:val="2"/>
        <w:numId w:val="1"/>
      </w:numPr>
      <w:spacing w:before="240" w:after="60" w:line="240" w:lineRule="auto"/>
      <w:jc w:val="both"/>
      <w:outlineLvl w:val="2"/>
    </w:pPr>
    <w:rPr>
      <w:rFonts w:ascii="Verdana" w:eastAsia="Times New Roman" w:hAnsi="Verdana" w:cs="David"/>
      <w:b/>
      <w:bCs/>
      <w:sz w:val="24"/>
      <w:szCs w:val="24"/>
    </w:rPr>
  </w:style>
  <w:style w:type="paragraph" w:styleId="Heading4">
    <w:name w:val="heading 4"/>
    <w:basedOn w:val="Normal"/>
    <w:next w:val="Normal"/>
    <w:link w:val="Heading4Char"/>
    <w:qFormat/>
    <w:rsid w:val="00417491"/>
    <w:pPr>
      <w:keepNext/>
      <w:numPr>
        <w:ilvl w:val="3"/>
        <w:numId w:val="1"/>
      </w:numPr>
      <w:bidi w:val="0"/>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qFormat/>
    <w:rsid w:val="00417491"/>
    <w:pPr>
      <w:numPr>
        <w:ilvl w:val="4"/>
        <w:numId w:val="1"/>
      </w:numPr>
      <w:bidi w:val="0"/>
      <w:spacing w:before="240" w:after="60" w:line="240" w:lineRule="auto"/>
      <w:outlineLvl w:val="4"/>
    </w:pPr>
    <w:rPr>
      <w:rFonts w:ascii="Times New Roman" w:eastAsia="Times New Roman" w:hAnsi="Times New Roman" w:cs="Times New Roman"/>
      <w:b/>
      <w:bCs/>
      <w:i/>
      <w:iCs/>
      <w:sz w:val="26"/>
      <w:szCs w:val="26"/>
      <w:lang w:bidi="ar-SA"/>
    </w:rPr>
  </w:style>
  <w:style w:type="paragraph" w:styleId="Heading6">
    <w:name w:val="heading 6"/>
    <w:basedOn w:val="Normal"/>
    <w:next w:val="Normal"/>
    <w:link w:val="Heading6Char"/>
    <w:qFormat/>
    <w:rsid w:val="00417491"/>
    <w:pPr>
      <w:numPr>
        <w:ilvl w:val="5"/>
        <w:numId w:val="1"/>
      </w:numPr>
      <w:bidi w:val="0"/>
      <w:spacing w:before="240" w:after="60" w:line="240" w:lineRule="auto"/>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qFormat/>
    <w:rsid w:val="00417491"/>
    <w:pPr>
      <w:numPr>
        <w:ilvl w:val="6"/>
        <w:numId w:val="1"/>
      </w:numPr>
      <w:bidi w:val="0"/>
      <w:spacing w:before="240" w:after="60" w:line="240" w:lineRule="auto"/>
      <w:outlineLvl w:val="6"/>
    </w:pPr>
    <w:rPr>
      <w:rFonts w:ascii="Times New Roman" w:eastAsia="Times New Roman" w:hAnsi="Times New Roman" w:cs="Times New Roman"/>
      <w:sz w:val="24"/>
      <w:szCs w:val="24"/>
      <w:lang w:bidi="ar-SA"/>
    </w:rPr>
  </w:style>
  <w:style w:type="paragraph" w:styleId="Heading8">
    <w:name w:val="heading 8"/>
    <w:basedOn w:val="Normal"/>
    <w:next w:val="Normal"/>
    <w:link w:val="Heading8Char"/>
    <w:qFormat/>
    <w:rsid w:val="00417491"/>
    <w:pPr>
      <w:numPr>
        <w:ilvl w:val="7"/>
        <w:numId w:val="1"/>
      </w:numPr>
      <w:bidi w:val="0"/>
      <w:spacing w:before="240" w:after="60" w:line="240" w:lineRule="auto"/>
      <w:outlineLvl w:val="7"/>
    </w:pPr>
    <w:rPr>
      <w:rFonts w:ascii="Times New Roman" w:eastAsia="Times New Roman" w:hAnsi="Times New Roman" w:cs="Times New Roman"/>
      <w:i/>
      <w:iCs/>
      <w:sz w:val="24"/>
      <w:szCs w:val="24"/>
      <w:lang w:bidi="ar-SA"/>
    </w:rPr>
  </w:style>
  <w:style w:type="paragraph" w:styleId="Heading9">
    <w:name w:val="heading 9"/>
    <w:basedOn w:val="Normal"/>
    <w:next w:val="Normal"/>
    <w:link w:val="Heading9Char"/>
    <w:qFormat/>
    <w:rsid w:val="00417491"/>
    <w:pPr>
      <w:numPr>
        <w:ilvl w:val="8"/>
        <w:numId w:val="1"/>
      </w:numPr>
      <w:bidi w:val="0"/>
      <w:spacing w:before="240" w:after="60" w:line="240" w:lineRule="auto"/>
      <w:outlineLvl w:val="8"/>
    </w:pPr>
    <w:rPr>
      <w:rFonts w:ascii="Arial" w:eastAsia="Times New Roman"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491"/>
    <w:rPr>
      <w:rFonts w:ascii="Arial Bold" w:eastAsia="Times New Roman" w:hAnsi="Arial Bold" w:cs="David"/>
      <w:b/>
      <w:bCs/>
      <w:caps/>
      <w:kern w:val="32"/>
      <w:sz w:val="32"/>
      <w:szCs w:val="32"/>
      <w:lang w:val="en-US" w:bidi="ar-SA"/>
    </w:rPr>
  </w:style>
  <w:style w:type="character" w:customStyle="1" w:styleId="Heading2Char">
    <w:name w:val="Heading 2 Char"/>
    <w:basedOn w:val="DefaultParagraphFont"/>
    <w:link w:val="Heading2"/>
    <w:rsid w:val="00417491"/>
    <w:rPr>
      <w:rFonts w:ascii="Verdana" w:eastAsia="Times New Roman" w:hAnsi="Verdana" w:cs="David"/>
      <w:b/>
      <w:bCs/>
      <w:i/>
      <w:sz w:val="28"/>
      <w:szCs w:val="28"/>
      <w:lang w:val="en-US"/>
    </w:rPr>
  </w:style>
  <w:style w:type="character" w:customStyle="1" w:styleId="Heading3Char">
    <w:name w:val="Heading 3 Char"/>
    <w:basedOn w:val="DefaultParagraphFont"/>
    <w:link w:val="Heading3"/>
    <w:rsid w:val="00417491"/>
    <w:rPr>
      <w:rFonts w:ascii="Verdana" w:eastAsia="Times New Roman" w:hAnsi="Verdana" w:cs="David"/>
      <w:b/>
      <w:bCs/>
      <w:sz w:val="24"/>
      <w:szCs w:val="24"/>
      <w:lang w:val="en-US"/>
    </w:rPr>
  </w:style>
  <w:style w:type="character" w:customStyle="1" w:styleId="Heading4Char">
    <w:name w:val="Heading 4 Char"/>
    <w:basedOn w:val="DefaultParagraphFont"/>
    <w:link w:val="Heading4"/>
    <w:rsid w:val="00417491"/>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rsid w:val="00417491"/>
    <w:rPr>
      <w:rFonts w:ascii="Times New Roman" w:eastAsia="Times New Roman" w:hAnsi="Times New Roman" w:cs="Times New Roman"/>
      <w:b/>
      <w:bCs/>
      <w:i/>
      <w:iCs/>
      <w:sz w:val="26"/>
      <w:szCs w:val="26"/>
      <w:lang w:val="en-US" w:bidi="ar-SA"/>
    </w:rPr>
  </w:style>
  <w:style w:type="character" w:customStyle="1" w:styleId="Heading6Char">
    <w:name w:val="Heading 6 Char"/>
    <w:basedOn w:val="DefaultParagraphFont"/>
    <w:link w:val="Heading6"/>
    <w:rsid w:val="00417491"/>
    <w:rPr>
      <w:rFonts w:ascii="Times New Roman" w:eastAsia="Times New Roman" w:hAnsi="Times New Roman" w:cs="Times New Roman"/>
      <w:b/>
      <w:bCs/>
      <w:lang w:val="en-US" w:bidi="ar-SA"/>
    </w:rPr>
  </w:style>
  <w:style w:type="character" w:customStyle="1" w:styleId="Heading7Char">
    <w:name w:val="Heading 7 Char"/>
    <w:basedOn w:val="DefaultParagraphFont"/>
    <w:link w:val="Heading7"/>
    <w:rsid w:val="00417491"/>
    <w:rPr>
      <w:rFonts w:ascii="Times New Roman" w:eastAsia="Times New Roman" w:hAnsi="Times New Roman" w:cs="Times New Roman"/>
      <w:sz w:val="24"/>
      <w:szCs w:val="24"/>
      <w:lang w:val="en-US" w:bidi="ar-SA"/>
    </w:rPr>
  </w:style>
  <w:style w:type="character" w:customStyle="1" w:styleId="Heading8Char">
    <w:name w:val="Heading 8 Char"/>
    <w:basedOn w:val="DefaultParagraphFont"/>
    <w:link w:val="Heading8"/>
    <w:rsid w:val="00417491"/>
    <w:rPr>
      <w:rFonts w:ascii="Times New Roman" w:eastAsia="Times New Roman" w:hAnsi="Times New Roman" w:cs="Times New Roman"/>
      <w:i/>
      <w:iCs/>
      <w:sz w:val="24"/>
      <w:szCs w:val="24"/>
      <w:lang w:val="en-US" w:bidi="ar-SA"/>
    </w:rPr>
  </w:style>
  <w:style w:type="character" w:customStyle="1" w:styleId="Heading9Char">
    <w:name w:val="Heading 9 Char"/>
    <w:basedOn w:val="DefaultParagraphFont"/>
    <w:link w:val="Heading9"/>
    <w:rsid w:val="00417491"/>
    <w:rPr>
      <w:rFonts w:ascii="Arial" w:eastAsia="Times New Roman" w:hAnsi="Arial" w:cs="Arial"/>
      <w:lang w:val="en-US" w:bidi="ar-SA"/>
    </w:rPr>
  </w:style>
  <w:style w:type="character" w:styleId="Hyperlink">
    <w:name w:val="Hyperlink"/>
    <w:basedOn w:val="DefaultParagraphFont"/>
    <w:uiPriority w:val="99"/>
    <w:unhideWhenUsed/>
    <w:rsid w:val="00417491"/>
    <w:rPr>
      <w:color w:val="0563C1" w:themeColor="hyperlink"/>
      <w:u w:val="single"/>
    </w:rPr>
  </w:style>
  <w:style w:type="character" w:customStyle="1" w:styleId="apple-converted-space">
    <w:name w:val="apple-converted-space"/>
    <w:basedOn w:val="DefaultParagraphFont"/>
    <w:rsid w:val="00417491"/>
  </w:style>
  <w:style w:type="character" w:customStyle="1" w:styleId="HTMLPreformattedChar">
    <w:name w:val="HTML Preformatted Char"/>
    <w:basedOn w:val="DefaultParagraphFont"/>
    <w:link w:val="HTMLPreformatted"/>
    <w:uiPriority w:val="99"/>
    <w:semiHidden/>
    <w:rsid w:val="00417491"/>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4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17491"/>
    <w:pPr>
      <w:ind w:left="720"/>
      <w:contextualSpacing/>
    </w:pPr>
  </w:style>
  <w:style w:type="character" w:customStyle="1" w:styleId="ListParagraphChar">
    <w:name w:val="List Paragraph Char"/>
    <w:basedOn w:val="DefaultParagraphFont"/>
    <w:link w:val="ListParagraph"/>
    <w:uiPriority w:val="34"/>
    <w:locked/>
    <w:rsid w:val="00417491"/>
    <w:rPr>
      <w:lang w:val="en-US"/>
    </w:rPr>
  </w:style>
  <w:style w:type="paragraph" w:styleId="BodyTextIndent">
    <w:name w:val="Body Text Indent"/>
    <w:basedOn w:val="Normal"/>
    <w:link w:val="BodyTextIndentChar"/>
    <w:rsid w:val="0041749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17491"/>
    <w:rPr>
      <w:rFonts w:ascii="Times New Roman" w:eastAsia="Times New Roman" w:hAnsi="Times New Roman" w:cs="Times New Roman"/>
      <w:sz w:val="24"/>
      <w:szCs w:val="24"/>
      <w:lang w:val="en-US"/>
    </w:rPr>
  </w:style>
  <w:style w:type="paragraph" w:styleId="BodyText2">
    <w:name w:val="Body Text 2"/>
    <w:basedOn w:val="Normal"/>
    <w:link w:val="BodyText2Char"/>
    <w:rsid w:val="00417491"/>
    <w:pPr>
      <w:autoSpaceDE w:val="0"/>
      <w:autoSpaceDN w:val="0"/>
      <w:spacing w:after="120" w:line="480" w:lineRule="auto"/>
    </w:pPr>
    <w:rPr>
      <w:rFonts w:ascii="Times New Roman" w:eastAsia="Times New Roman" w:hAnsi="Times New Roman" w:cs="Miriam"/>
      <w:sz w:val="20"/>
      <w:szCs w:val="20"/>
    </w:rPr>
  </w:style>
  <w:style w:type="character" w:customStyle="1" w:styleId="BodyText2Char">
    <w:name w:val="Body Text 2 Char"/>
    <w:basedOn w:val="DefaultParagraphFont"/>
    <w:link w:val="BodyText2"/>
    <w:rsid w:val="00417491"/>
    <w:rPr>
      <w:rFonts w:ascii="Times New Roman" w:eastAsia="Times New Roman" w:hAnsi="Times New Roman" w:cs="Miriam"/>
      <w:sz w:val="20"/>
      <w:szCs w:val="20"/>
      <w:lang w:val="en-US"/>
    </w:rPr>
  </w:style>
  <w:style w:type="paragraph" w:customStyle="1" w:styleId="bullet1">
    <w:name w:val="bullet 1"/>
    <w:basedOn w:val="Normal"/>
    <w:rsid w:val="00417491"/>
    <w:pPr>
      <w:numPr>
        <w:numId w:val="2"/>
      </w:numPr>
      <w:bidi w:val="0"/>
      <w:spacing w:before="120" w:after="120" w:line="240" w:lineRule="auto"/>
    </w:pPr>
    <w:rPr>
      <w:rFonts w:ascii="Times New Roman" w:eastAsia="Times New Roman" w:hAnsi="Times New Roman" w:cs="Times New Roman"/>
      <w:sz w:val="24"/>
      <w:szCs w:val="24"/>
      <w:lang w:bidi="ar-SA"/>
    </w:rPr>
  </w:style>
  <w:style w:type="paragraph" w:customStyle="1" w:styleId="BodyText1">
    <w:name w:val="Body Text1"/>
    <w:basedOn w:val="Normal"/>
    <w:rsid w:val="00417491"/>
    <w:pPr>
      <w:spacing w:before="120" w:after="120" w:line="360" w:lineRule="auto"/>
      <w:jc w:val="both"/>
    </w:pPr>
    <w:rPr>
      <w:rFonts w:ascii="Verdana" w:eastAsia="Times New Roman" w:hAnsi="Verdana" w:cs="David"/>
      <w:sz w:val="24"/>
      <w:szCs w:val="24"/>
      <w:lang w:bidi="ar-SA"/>
    </w:rPr>
  </w:style>
  <w:style w:type="paragraph" w:styleId="Header">
    <w:name w:val="header"/>
    <w:basedOn w:val="Normal"/>
    <w:link w:val="HeaderChar"/>
    <w:uiPriority w:val="99"/>
    <w:unhideWhenUsed/>
    <w:rsid w:val="004174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7491"/>
    <w:rPr>
      <w:lang w:val="en-US"/>
    </w:rPr>
  </w:style>
  <w:style w:type="paragraph" w:styleId="Footer">
    <w:name w:val="footer"/>
    <w:basedOn w:val="Normal"/>
    <w:link w:val="FooterChar"/>
    <w:uiPriority w:val="99"/>
    <w:unhideWhenUsed/>
    <w:rsid w:val="0041749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7491"/>
    <w:rPr>
      <w:lang w:val="en-US"/>
    </w:rPr>
  </w:style>
  <w:style w:type="paragraph" w:customStyle="1" w:styleId="1Chapter">
    <w:name w:val="1. Chapter"/>
    <w:basedOn w:val="Heading1"/>
    <w:link w:val="1Chapter0"/>
    <w:qFormat/>
    <w:rsid w:val="00417491"/>
    <w:pPr>
      <w:numPr>
        <w:numId w:val="0"/>
      </w:numPr>
      <w:shd w:val="clear" w:color="auto" w:fill="323E4F" w:themeFill="text2" w:themeFillShade="BF"/>
      <w:bidi w:val="0"/>
      <w:spacing w:before="360" w:after="360" w:line="276" w:lineRule="auto"/>
    </w:pPr>
    <w:rPr>
      <w:rFonts w:cstheme="minorHAnsi"/>
      <w:caps w:val="0"/>
    </w:rPr>
  </w:style>
  <w:style w:type="character" w:customStyle="1" w:styleId="1Chapter0">
    <w:name w:val="1. Chapter תו"/>
    <w:basedOn w:val="Heading1Char"/>
    <w:link w:val="1Chapter"/>
    <w:rsid w:val="00417491"/>
    <w:rPr>
      <w:rFonts w:ascii="Arial Bold" w:eastAsia="Times New Roman" w:hAnsi="Arial Bold" w:cstheme="minorHAnsi"/>
      <w:b/>
      <w:bCs/>
      <w:caps w:val="0"/>
      <w:kern w:val="32"/>
      <w:sz w:val="32"/>
      <w:szCs w:val="32"/>
      <w:shd w:val="clear" w:color="auto" w:fill="323E4F" w:themeFill="text2" w:themeFillShade="BF"/>
      <w:lang w:val="en-US" w:bidi="ar-SA"/>
    </w:rPr>
  </w:style>
  <w:style w:type="paragraph" w:customStyle="1" w:styleId="2Vulnerability">
    <w:name w:val="2. Vulnerability"/>
    <w:basedOn w:val="Heading1"/>
    <w:link w:val="2Vulnerability0"/>
    <w:qFormat/>
    <w:rsid w:val="00417491"/>
    <w:pPr>
      <w:numPr>
        <w:numId w:val="3"/>
      </w:numPr>
      <w:bidi w:val="0"/>
      <w:spacing w:before="120"/>
    </w:pPr>
    <w:rPr>
      <w:rFonts w:cstheme="minorHAnsi"/>
      <w:caps w:val="0"/>
      <w:sz w:val="28"/>
      <w:szCs w:val="28"/>
    </w:rPr>
  </w:style>
  <w:style w:type="character" w:customStyle="1" w:styleId="2Vulnerability0">
    <w:name w:val="2. Vulnerability תו"/>
    <w:basedOn w:val="Heading1Char"/>
    <w:link w:val="2Vulnerability"/>
    <w:rsid w:val="00417491"/>
    <w:rPr>
      <w:rFonts w:ascii="Arial Bold" w:eastAsia="Times New Roman" w:hAnsi="Arial Bold" w:cstheme="minorHAnsi"/>
      <w:b/>
      <w:bCs/>
      <w:caps w:val="0"/>
      <w:kern w:val="32"/>
      <w:sz w:val="28"/>
      <w:szCs w:val="28"/>
      <w:lang w:val="en-US" w:bidi="ar-SA"/>
    </w:rPr>
  </w:style>
  <w:style w:type="paragraph" w:customStyle="1" w:styleId="3SubTitle">
    <w:name w:val="3. Sub Title"/>
    <w:basedOn w:val="Heading2"/>
    <w:link w:val="3SubTitle0"/>
    <w:qFormat/>
    <w:rsid w:val="00417491"/>
    <w:pPr>
      <w:numPr>
        <w:ilvl w:val="0"/>
        <w:numId w:val="0"/>
      </w:numPr>
      <w:bidi w:val="0"/>
      <w:spacing w:before="360" w:after="120" w:line="276" w:lineRule="auto"/>
      <w:jc w:val="left"/>
    </w:pPr>
    <w:rPr>
      <w:rFonts w:ascii="Calibri" w:hAnsi="Calibri" w:cstheme="minorHAnsi"/>
      <w:i w:val="0"/>
      <w:kern w:val="28"/>
      <w:szCs w:val="20"/>
    </w:rPr>
  </w:style>
  <w:style w:type="character" w:customStyle="1" w:styleId="3SubTitle0">
    <w:name w:val="3. Sub Title תו"/>
    <w:basedOn w:val="Heading2Char"/>
    <w:link w:val="3SubTitle"/>
    <w:rsid w:val="00417491"/>
    <w:rPr>
      <w:rFonts w:ascii="Calibri" w:eastAsia="Times New Roman" w:hAnsi="Calibri" w:cstheme="minorHAnsi"/>
      <w:b/>
      <w:bCs/>
      <w:i w:val="0"/>
      <w:kern w:val="28"/>
      <w:sz w:val="28"/>
      <w:szCs w:val="20"/>
      <w:lang w:val="en-US"/>
    </w:rPr>
  </w:style>
  <w:style w:type="paragraph" w:customStyle="1" w:styleId="5Content">
    <w:name w:val="5. Content"/>
    <w:basedOn w:val="Normal"/>
    <w:link w:val="5Content0"/>
    <w:qFormat/>
    <w:rsid w:val="00417491"/>
    <w:pPr>
      <w:bidi w:val="0"/>
      <w:spacing w:after="0" w:line="276" w:lineRule="auto"/>
      <w:ind w:left="567"/>
      <w:jc w:val="both"/>
    </w:pPr>
    <w:rPr>
      <w:rFonts w:ascii="Calibri" w:eastAsia="Times New Roman" w:hAnsi="Calibri"/>
      <w:kern w:val="28"/>
    </w:rPr>
  </w:style>
  <w:style w:type="character" w:customStyle="1" w:styleId="5Content0">
    <w:name w:val="5. Content תו"/>
    <w:basedOn w:val="DefaultParagraphFont"/>
    <w:link w:val="5Content"/>
    <w:rsid w:val="00417491"/>
    <w:rPr>
      <w:rFonts w:ascii="Calibri" w:eastAsia="Times New Roman" w:hAnsi="Calibri"/>
      <w:kern w:val="28"/>
      <w:lang w:val="en-US"/>
    </w:rPr>
  </w:style>
  <w:style w:type="paragraph" w:customStyle="1" w:styleId="6Recommendation">
    <w:name w:val="6. Recommendation"/>
    <w:basedOn w:val="5Content"/>
    <w:link w:val="6Recommendation0"/>
    <w:qFormat/>
    <w:rsid w:val="00417491"/>
    <w:pPr>
      <w:numPr>
        <w:numId w:val="4"/>
      </w:numPr>
    </w:pPr>
  </w:style>
  <w:style w:type="character" w:customStyle="1" w:styleId="6Recommendation0">
    <w:name w:val="6. Recommendation תו"/>
    <w:basedOn w:val="DefaultParagraphFont"/>
    <w:link w:val="6Recommendation"/>
    <w:rsid w:val="00417491"/>
    <w:rPr>
      <w:rFonts w:ascii="Calibri" w:eastAsia="Times New Roman" w:hAnsi="Calibri"/>
      <w:kern w:val="28"/>
      <w:lang w:val="en-US"/>
    </w:rPr>
  </w:style>
  <w:style w:type="paragraph" w:customStyle="1" w:styleId="0Picutre">
    <w:name w:val="0. Picutre"/>
    <w:basedOn w:val="Normal"/>
    <w:link w:val="0Picutre0"/>
    <w:qFormat/>
    <w:rsid w:val="00417491"/>
    <w:pPr>
      <w:bidi w:val="0"/>
      <w:spacing w:before="240" w:after="240" w:line="240" w:lineRule="auto"/>
      <w:jc w:val="center"/>
    </w:pPr>
    <w:rPr>
      <w:rFonts w:ascii="Tahoma" w:eastAsia="Times New Roman" w:hAnsi="Tahoma" w:cs="Tahoma"/>
      <w:kern w:val="28"/>
      <w:sz w:val="20"/>
      <w:szCs w:val="20"/>
    </w:rPr>
  </w:style>
  <w:style w:type="character" w:customStyle="1" w:styleId="0Picutre0">
    <w:name w:val="0. Picutre תו"/>
    <w:basedOn w:val="DefaultParagraphFont"/>
    <w:link w:val="0Picutre"/>
    <w:rsid w:val="00417491"/>
    <w:rPr>
      <w:rFonts w:ascii="Tahoma" w:eastAsia="Times New Roman" w:hAnsi="Tahoma" w:cs="Tahoma"/>
      <w:kern w:val="28"/>
      <w:sz w:val="20"/>
      <w:szCs w:val="20"/>
      <w:lang w:val="en-US"/>
    </w:rPr>
  </w:style>
  <w:style w:type="paragraph" w:customStyle="1" w:styleId="4Critical">
    <w:name w:val="4. Critical"/>
    <w:basedOn w:val="Normal"/>
    <w:link w:val="4CriticalChar"/>
    <w:qFormat/>
    <w:rsid w:val="00417491"/>
    <w:pPr>
      <w:bidi w:val="0"/>
      <w:spacing w:after="0" w:line="240" w:lineRule="auto"/>
      <w:jc w:val="both"/>
    </w:pPr>
    <w:rPr>
      <w:rFonts w:eastAsia="Times New Roman" w:cs="Tahoma"/>
      <w:b/>
      <w:bCs/>
      <w:i/>
      <w:iCs/>
      <w:color w:val="860000"/>
      <w:kern w:val="28"/>
    </w:rPr>
  </w:style>
  <w:style w:type="character" w:customStyle="1" w:styleId="4CriticalChar">
    <w:name w:val="4. Critical Char"/>
    <w:basedOn w:val="DefaultParagraphFont"/>
    <w:link w:val="4Critical"/>
    <w:rsid w:val="00417491"/>
    <w:rPr>
      <w:rFonts w:eastAsia="Times New Roman" w:cs="Tahoma"/>
      <w:b/>
      <w:bCs/>
      <w:i/>
      <w:iCs/>
      <w:color w:val="860000"/>
      <w:kern w:val="28"/>
      <w:lang w:val="en-US"/>
    </w:rPr>
  </w:style>
  <w:style w:type="paragraph" w:customStyle="1" w:styleId="4High">
    <w:name w:val="4. High"/>
    <w:basedOn w:val="Normal"/>
    <w:link w:val="4HighChar"/>
    <w:qFormat/>
    <w:rsid w:val="00417491"/>
    <w:pPr>
      <w:bidi w:val="0"/>
      <w:spacing w:after="0" w:line="240" w:lineRule="auto"/>
      <w:jc w:val="both"/>
    </w:pPr>
    <w:rPr>
      <w:rFonts w:eastAsia="Times New Roman" w:cs="Tahoma"/>
      <w:b/>
      <w:bCs/>
      <w:i/>
      <w:iCs/>
      <w:color w:val="FF0000"/>
      <w:kern w:val="28"/>
    </w:rPr>
  </w:style>
  <w:style w:type="character" w:customStyle="1" w:styleId="4HighChar">
    <w:name w:val="4. High Char"/>
    <w:basedOn w:val="DefaultParagraphFont"/>
    <w:link w:val="4High"/>
    <w:rsid w:val="00417491"/>
    <w:rPr>
      <w:rFonts w:eastAsia="Times New Roman" w:cs="Tahoma"/>
      <w:b/>
      <w:bCs/>
      <w:i/>
      <w:iCs/>
      <w:color w:val="FF0000"/>
      <w:kern w:val="28"/>
      <w:lang w:val="en-US"/>
    </w:rPr>
  </w:style>
  <w:style w:type="paragraph" w:customStyle="1" w:styleId="4Low">
    <w:name w:val="4. Low"/>
    <w:basedOn w:val="Normal"/>
    <w:link w:val="4LowChar"/>
    <w:qFormat/>
    <w:rsid w:val="00417491"/>
    <w:pPr>
      <w:bidi w:val="0"/>
      <w:spacing w:after="0" w:line="240" w:lineRule="auto"/>
      <w:jc w:val="both"/>
    </w:pPr>
    <w:rPr>
      <w:rFonts w:eastAsia="Times New Roman" w:cs="Tahoma"/>
      <w:b/>
      <w:bCs/>
      <w:i/>
      <w:iCs/>
      <w:color w:val="00B0F0"/>
      <w:kern w:val="28"/>
    </w:rPr>
  </w:style>
  <w:style w:type="character" w:customStyle="1" w:styleId="4LowChar">
    <w:name w:val="4. Low Char"/>
    <w:basedOn w:val="DefaultParagraphFont"/>
    <w:link w:val="4Low"/>
    <w:rsid w:val="00417491"/>
    <w:rPr>
      <w:rFonts w:eastAsia="Times New Roman" w:cs="Tahoma"/>
      <w:b/>
      <w:bCs/>
      <w:i/>
      <w:iCs/>
      <w:color w:val="00B0F0"/>
      <w:kern w:val="28"/>
      <w:lang w:val="en-US"/>
    </w:rPr>
  </w:style>
  <w:style w:type="character" w:customStyle="1" w:styleId="BalloonTextChar">
    <w:name w:val="Balloon Text Char"/>
    <w:basedOn w:val="DefaultParagraphFont"/>
    <w:link w:val="BalloonText"/>
    <w:uiPriority w:val="99"/>
    <w:semiHidden/>
    <w:rsid w:val="00417491"/>
    <w:rPr>
      <w:rFonts w:ascii="Tahoma" w:hAnsi="Tahoma" w:cs="Tahoma"/>
      <w:sz w:val="16"/>
      <w:szCs w:val="16"/>
      <w:lang w:val="en-US"/>
    </w:rPr>
  </w:style>
  <w:style w:type="paragraph" w:styleId="BalloonText">
    <w:name w:val="Balloon Text"/>
    <w:basedOn w:val="Normal"/>
    <w:link w:val="BalloonTextChar"/>
    <w:uiPriority w:val="99"/>
    <w:semiHidden/>
    <w:unhideWhenUsed/>
    <w:rsid w:val="00417491"/>
    <w:pPr>
      <w:spacing w:after="0" w:line="240" w:lineRule="auto"/>
    </w:pPr>
    <w:rPr>
      <w:rFonts w:ascii="Tahoma" w:hAnsi="Tahoma" w:cs="Tahoma"/>
      <w:sz w:val="16"/>
      <w:szCs w:val="16"/>
    </w:rPr>
  </w:style>
  <w:style w:type="paragraph" w:styleId="NormalWeb">
    <w:name w:val="Normal (Web)"/>
    <w:basedOn w:val="Normal"/>
    <w:uiPriority w:val="99"/>
    <w:rsid w:val="00417491"/>
    <w:pPr>
      <w:bidi w:val="0"/>
      <w:spacing w:before="100" w:beforeAutospacing="1" w:after="100" w:afterAutospacing="1" w:line="240" w:lineRule="auto"/>
    </w:pPr>
    <w:rPr>
      <w:rFonts w:ascii="Times New Roman" w:eastAsia="Batang" w:hAnsi="Times New Roman" w:cs="Times New Roman"/>
      <w:sz w:val="24"/>
      <w:szCs w:val="24"/>
      <w:lang w:eastAsia="ko-KR" w:bidi="ar-SA"/>
    </w:rPr>
  </w:style>
  <w:style w:type="paragraph" w:styleId="CommentText">
    <w:name w:val="annotation text"/>
    <w:basedOn w:val="Normal"/>
    <w:link w:val="CommentTextChar"/>
    <w:rsid w:val="00417491"/>
    <w:pPr>
      <w:spacing w:after="0" w:line="240" w:lineRule="auto"/>
      <w:jc w:val="both"/>
    </w:pPr>
    <w:rPr>
      <w:rFonts w:ascii="Century Gothic" w:eastAsia="Times New Roman" w:hAnsi="Century Gothic" w:cs="Tahoma"/>
      <w:b/>
      <w:bCs/>
      <w:noProof/>
      <w:spacing w:val="-5"/>
      <w:sz w:val="20"/>
      <w:szCs w:val="20"/>
      <w:lang w:eastAsia="he-IL"/>
    </w:rPr>
  </w:style>
  <w:style w:type="character" w:customStyle="1" w:styleId="CommentTextChar">
    <w:name w:val="Comment Text Char"/>
    <w:basedOn w:val="DefaultParagraphFont"/>
    <w:link w:val="CommentText"/>
    <w:rsid w:val="00417491"/>
    <w:rPr>
      <w:rFonts w:ascii="Century Gothic" w:eastAsia="Times New Roman" w:hAnsi="Century Gothic" w:cs="Tahoma"/>
      <w:b/>
      <w:bCs/>
      <w:noProof/>
      <w:spacing w:val="-5"/>
      <w:sz w:val="20"/>
      <w:szCs w:val="20"/>
      <w:lang w:val="en-US" w:eastAsia="he-IL"/>
    </w:rPr>
  </w:style>
  <w:style w:type="character" w:styleId="CommentReference">
    <w:name w:val="annotation reference"/>
    <w:rsid w:val="00417491"/>
    <w:rPr>
      <w:sz w:val="16"/>
      <w:szCs w:val="16"/>
    </w:rPr>
  </w:style>
  <w:style w:type="character" w:customStyle="1" w:styleId="CommentSubjectChar">
    <w:name w:val="Comment Subject Char"/>
    <w:basedOn w:val="CommentTextChar"/>
    <w:link w:val="CommentSubject"/>
    <w:uiPriority w:val="99"/>
    <w:semiHidden/>
    <w:rsid w:val="00417491"/>
    <w:rPr>
      <w:rFonts w:ascii="Century Gothic" w:eastAsia="Times New Roman" w:hAnsi="Century Gothic" w:cs="Tahoma"/>
      <w:b/>
      <w:bCs/>
      <w:noProof/>
      <w:spacing w:val="-5"/>
      <w:sz w:val="20"/>
      <w:szCs w:val="20"/>
      <w:lang w:val="en-US" w:eastAsia="he-IL"/>
    </w:rPr>
  </w:style>
  <w:style w:type="paragraph" w:styleId="CommentSubject">
    <w:name w:val="annotation subject"/>
    <w:basedOn w:val="CommentText"/>
    <w:next w:val="CommentText"/>
    <w:link w:val="CommentSubjectChar"/>
    <w:uiPriority w:val="99"/>
    <w:semiHidden/>
    <w:unhideWhenUsed/>
    <w:rsid w:val="00417491"/>
    <w:pPr>
      <w:spacing w:after="160"/>
      <w:jc w:val="left"/>
    </w:pPr>
    <w:rPr>
      <w:rFonts w:asciiTheme="minorHAnsi" w:eastAsiaTheme="minorHAnsi" w:hAnsiTheme="minorHAnsi" w:cstheme="minorBidi"/>
      <w:noProof w:val="0"/>
      <w:spacing w:val="0"/>
      <w:lang w:eastAsia="en-US"/>
    </w:rPr>
  </w:style>
  <w:style w:type="paragraph" w:styleId="TOC1">
    <w:name w:val="toc 1"/>
    <w:basedOn w:val="Normal"/>
    <w:next w:val="Normal"/>
    <w:autoRedefine/>
    <w:uiPriority w:val="39"/>
    <w:unhideWhenUsed/>
    <w:rsid w:val="00417491"/>
    <w:pPr>
      <w:spacing w:after="100"/>
    </w:pPr>
  </w:style>
  <w:style w:type="paragraph" w:styleId="TOC2">
    <w:name w:val="toc 2"/>
    <w:basedOn w:val="Normal"/>
    <w:next w:val="Normal"/>
    <w:autoRedefine/>
    <w:uiPriority w:val="39"/>
    <w:unhideWhenUsed/>
    <w:rsid w:val="00417491"/>
    <w:pPr>
      <w:spacing w:after="100"/>
      <w:ind w:left="220"/>
    </w:pPr>
  </w:style>
  <w:style w:type="paragraph" w:styleId="TOC3">
    <w:name w:val="toc 3"/>
    <w:basedOn w:val="Normal"/>
    <w:next w:val="Normal"/>
    <w:autoRedefine/>
    <w:uiPriority w:val="39"/>
    <w:unhideWhenUsed/>
    <w:rsid w:val="00417491"/>
    <w:pPr>
      <w:bidi w:val="0"/>
      <w:spacing w:after="100" w:line="276" w:lineRule="auto"/>
      <w:ind w:left="440"/>
    </w:pPr>
    <w:rPr>
      <w:rFonts w:eastAsiaTheme="minorEastAsia"/>
    </w:rPr>
  </w:style>
  <w:style w:type="paragraph" w:styleId="TOC4">
    <w:name w:val="toc 4"/>
    <w:basedOn w:val="Normal"/>
    <w:next w:val="Normal"/>
    <w:autoRedefine/>
    <w:uiPriority w:val="39"/>
    <w:unhideWhenUsed/>
    <w:rsid w:val="00417491"/>
    <w:pPr>
      <w:bidi w:val="0"/>
      <w:spacing w:after="100" w:line="276" w:lineRule="auto"/>
      <w:ind w:left="660"/>
    </w:pPr>
    <w:rPr>
      <w:rFonts w:eastAsiaTheme="minorEastAsia"/>
    </w:rPr>
  </w:style>
  <w:style w:type="paragraph" w:styleId="TOC5">
    <w:name w:val="toc 5"/>
    <w:basedOn w:val="Normal"/>
    <w:next w:val="Normal"/>
    <w:autoRedefine/>
    <w:uiPriority w:val="39"/>
    <w:unhideWhenUsed/>
    <w:rsid w:val="00417491"/>
    <w:pPr>
      <w:bidi w:val="0"/>
      <w:spacing w:after="100" w:line="276" w:lineRule="auto"/>
      <w:ind w:left="880"/>
    </w:pPr>
    <w:rPr>
      <w:rFonts w:eastAsiaTheme="minorEastAsia"/>
    </w:rPr>
  </w:style>
  <w:style w:type="paragraph" w:styleId="TOC6">
    <w:name w:val="toc 6"/>
    <w:basedOn w:val="Normal"/>
    <w:next w:val="Normal"/>
    <w:autoRedefine/>
    <w:uiPriority w:val="39"/>
    <w:unhideWhenUsed/>
    <w:rsid w:val="00417491"/>
    <w:pPr>
      <w:bidi w:val="0"/>
      <w:spacing w:after="100" w:line="276" w:lineRule="auto"/>
      <w:ind w:left="1100"/>
    </w:pPr>
    <w:rPr>
      <w:rFonts w:eastAsiaTheme="minorEastAsia"/>
    </w:rPr>
  </w:style>
  <w:style w:type="paragraph" w:styleId="TOC7">
    <w:name w:val="toc 7"/>
    <w:basedOn w:val="Normal"/>
    <w:next w:val="Normal"/>
    <w:autoRedefine/>
    <w:uiPriority w:val="39"/>
    <w:unhideWhenUsed/>
    <w:rsid w:val="00417491"/>
    <w:pPr>
      <w:bidi w:val="0"/>
      <w:spacing w:after="100" w:line="276" w:lineRule="auto"/>
      <w:ind w:left="1320"/>
    </w:pPr>
    <w:rPr>
      <w:rFonts w:eastAsiaTheme="minorEastAsia"/>
    </w:rPr>
  </w:style>
  <w:style w:type="paragraph" w:styleId="TOC8">
    <w:name w:val="toc 8"/>
    <w:basedOn w:val="Normal"/>
    <w:next w:val="Normal"/>
    <w:autoRedefine/>
    <w:uiPriority w:val="39"/>
    <w:unhideWhenUsed/>
    <w:rsid w:val="00417491"/>
    <w:pPr>
      <w:bidi w:val="0"/>
      <w:spacing w:after="100" w:line="276" w:lineRule="auto"/>
      <w:ind w:left="1540"/>
    </w:pPr>
    <w:rPr>
      <w:rFonts w:eastAsiaTheme="minorEastAsia"/>
    </w:rPr>
  </w:style>
  <w:style w:type="paragraph" w:styleId="TOC9">
    <w:name w:val="toc 9"/>
    <w:basedOn w:val="Normal"/>
    <w:next w:val="Normal"/>
    <w:autoRedefine/>
    <w:uiPriority w:val="39"/>
    <w:unhideWhenUsed/>
    <w:rsid w:val="00417491"/>
    <w:pPr>
      <w:bidi w:val="0"/>
      <w:spacing w:after="100" w:line="276" w:lineRule="auto"/>
      <w:ind w:left="1760"/>
    </w:pPr>
    <w:rPr>
      <w:rFonts w:eastAsiaTheme="minorEastAsia"/>
    </w:rPr>
  </w:style>
  <w:style w:type="character" w:customStyle="1" w:styleId="a">
    <w:name w:val="חומרה בינונית"/>
    <w:rsid w:val="00417491"/>
    <w:rPr>
      <w:color w:val="0000FF"/>
    </w:rPr>
  </w:style>
  <w:style w:type="character" w:customStyle="1" w:styleId="Char">
    <w:name w:val="תת נושא Char"/>
    <w:basedOn w:val="DefaultParagraphFont"/>
    <w:link w:val="a0"/>
    <w:locked/>
    <w:rsid w:val="00417491"/>
    <w:rPr>
      <w:rFonts w:asciiTheme="minorBidi" w:eastAsiaTheme="minorEastAsia" w:hAnsiTheme="minorBidi" w:cs="Arial"/>
      <w:b/>
      <w:bCs/>
      <w:kern w:val="32"/>
      <w:sz w:val="32"/>
      <w:szCs w:val="32"/>
      <w:lang w:bidi="ar-SA"/>
    </w:rPr>
  </w:style>
  <w:style w:type="paragraph" w:customStyle="1" w:styleId="a0">
    <w:name w:val="תת נושא"/>
    <w:basedOn w:val="Heading1"/>
    <w:link w:val="Char"/>
    <w:qFormat/>
    <w:rsid w:val="00417491"/>
    <w:pPr>
      <w:numPr>
        <w:numId w:val="0"/>
      </w:numPr>
      <w:bidi w:val="0"/>
      <w:spacing w:before="120" w:line="360" w:lineRule="auto"/>
      <w:ind w:left="1800" w:hanging="360"/>
    </w:pPr>
    <w:rPr>
      <w:rFonts w:asciiTheme="minorBidi" w:eastAsiaTheme="minorEastAsia" w:hAnsiTheme="minorBidi" w:cs="Arial"/>
      <w:caps w:val="0"/>
    </w:rPr>
  </w:style>
  <w:style w:type="character" w:customStyle="1" w:styleId="normaltextrun">
    <w:name w:val="normaltextrun"/>
    <w:basedOn w:val="DefaultParagraphFont"/>
    <w:rsid w:val="00417491"/>
  </w:style>
  <w:style w:type="paragraph" w:customStyle="1" w:styleId="paragraph">
    <w:name w:val="paragraph"/>
    <w:basedOn w:val="Normal"/>
    <w:rsid w:val="0041749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17491"/>
  </w:style>
  <w:style w:type="character" w:customStyle="1" w:styleId="spellingerror">
    <w:name w:val="spellingerror"/>
    <w:basedOn w:val="DefaultParagraphFont"/>
    <w:rsid w:val="00417491"/>
  </w:style>
  <w:style w:type="character" w:customStyle="1" w:styleId="contextualspellingandgrammarerror">
    <w:name w:val="contextualspellingandgrammarerror"/>
    <w:basedOn w:val="DefaultParagraphFont"/>
    <w:rsid w:val="00417491"/>
  </w:style>
  <w:style w:type="paragraph" w:styleId="Revision">
    <w:name w:val="Revision"/>
    <w:hidden/>
    <w:uiPriority w:val="99"/>
    <w:semiHidden/>
    <w:rsid w:val="006C0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CE99A-05A5-47C1-942B-6E12C600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75</Pages>
  <Words>20889</Words>
  <Characters>119070</Characters>
  <Application>Microsoft Office Word</Application>
  <DocSecurity>0</DocSecurity>
  <Lines>992</Lines>
  <Paragraphs>279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Hai</dc:creator>
  <cp:keywords/>
  <dc:description/>
  <cp:lastModifiedBy>Amir Cohen1</cp:lastModifiedBy>
  <cp:revision>27</cp:revision>
  <dcterms:created xsi:type="dcterms:W3CDTF">2021-03-24T22:16:00Z</dcterms:created>
  <dcterms:modified xsi:type="dcterms:W3CDTF">2022-12-26T14:53:00Z</dcterms:modified>
</cp:coreProperties>
</file>